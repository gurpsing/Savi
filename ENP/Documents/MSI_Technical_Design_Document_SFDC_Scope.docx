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tasks/documenttasks1.xml" ContentType="application/vnd.ms-office.documenttask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body>
    <w:p w:rsidR="0049137E" w:rsidRDefault="0049137E" w14:paraId="5A986A3D" w14:textId="7AAD6580"/>
    <w:p w:rsidR="00556D12" w:rsidP="00FD6C6B" w:rsidRDefault="00556D12" w14:paraId="2C58334A" w14:textId="77777777">
      <w:pPr>
        <w:pStyle w:val="Heading3"/>
        <w:rPr>
          <w:b/>
          <w:bCs/>
        </w:rPr>
      </w:pPr>
    </w:p>
    <w:p w:rsidR="00B1133A" w:rsidP="4DFE4F4A" w:rsidRDefault="00B1133A" w14:paraId="16EEA56C" w14:textId="77777777">
      <w:pPr>
        <w:spacing w:before="280" w:after="240"/>
        <w:contextualSpacing/>
        <w:jc w:val="center"/>
        <w:rPr>
          <w:rFonts w:ascii="Arial" w:hAnsi="Arial" w:eastAsia="Arial" w:cs="Arial"/>
          <w:color w:val="000000" w:themeColor="text1"/>
          <w:sz w:val="72"/>
          <w:szCs w:val="72"/>
        </w:rPr>
      </w:pPr>
      <w:r w:rsidRPr="4DFE4F4A" w:rsidR="00B1133A">
        <w:rPr>
          <w:rFonts w:ascii="Arial" w:hAnsi="Arial" w:eastAsia="Arial" w:cs="Arial"/>
          <w:b w:val="1"/>
          <w:bCs w:val="1"/>
          <w:color w:val="000000" w:themeColor="text1" w:themeTint="FF" w:themeShade="FF"/>
          <w:sz w:val="72"/>
          <w:szCs w:val="72"/>
        </w:rPr>
        <w:t xml:space="preserve">Channel Management </w:t>
      </w:r>
    </w:p>
    <w:p w:rsidR="00B1133A" w:rsidP="00B1133A" w:rsidRDefault="00B1133A" w14:paraId="5C4CCB64" w14:textId="77777777">
      <w:pPr>
        <w:spacing w:before="280" w:after="240"/>
        <w:contextualSpacing/>
        <w:jc w:val="center"/>
        <w:rPr>
          <w:rFonts w:ascii="Arial" w:hAnsi="Arial" w:eastAsia="Arial" w:cs="Arial"/>
          <w:color w:val="000000" w:themeColor="text1"/>
          <w:sz w:val="36"/>
          <w:szCs w:val="36"/>
        </w:rPr>
      </w:pPr>
    </w:p>
    <w:p w:rsidR="051E6B2A" w:rsidP="756104CF" w:rsidRDefault="051E6B2A" w14:paraId="18B50512" w14:textId="677E9C32">
      <w:pPr>
        <w:spacing w:before="280" w:after="240"/>
        <w:contextualSpacing/>
        <w:jc w:val="center"/>
      </w:pPr>
      <w:r w:rsidRPr="756104CF">
        <w:rPr>
          <w:rFonts w:ascii="Arial" w:hAnsi="Arial" w:eastAsia="Arial" w:cs="Arial"/>
          <w:b/>
          <w:bCs/>
          <w:color w:val="000000" w:themeColor="text1"/>
          <w:sz w:val="36"/>
          <w:szCs w:val="36"/>
        </w:rPr>
        <w:t>Marketing System Incentive (MSI)</w:t>
      </w:r>
    </w:p>
    <w:p w:rsidR="00B1133A" w:rsidP="00B1133A" w:rsidRDefault="00B1133A" w14:paraId="38B63AE9" w14:textId="77777777">
      <w:pPr>
        <w:spacing w:before="280" w:after="240"/>
        <w:contextualSpacing/>
        <w:jc w:val="center"/>
        <w:rPr>
          <w:rFonts w:ascii="Arial" w:hAnsi="Arial" w:eastAsia="Arial" w:cs="Arial"/>
          <w:b/>
          <w:bCs/>
          <w:color w:val="000000" w:themeColor="text1"/>
          <w:sz w:val="36"/>
          <w:szCs w:val="36"/>
        </w:rPr>
      </w:pPr>
    </w:p>
    <w:p w:rsidR="00B1133A" w:rsidP="00B1133A" w:rsidRDefault="00847B7E" w14:paraId="41FEC7A6" w14:textId="4BA2841C">
      <w:pPr>
        <w:spacing w:before="280" w:after="240"/>
        <w:contextualSpacing/>
        <w:jc w:val="center"/>
        <w:rPr>
          <w:rFonts w:ascii="Arial" w:hAnsi="Arial" w:eastAsia="Arial" w:cs="Arial"/>
          <w:b/>
          <w:bCs/>
          <w:color w:val="000000" w:themeColor="text1"/>
          <w:sz w:val="36"/>
          <w:szCs w:val="36"/>
        </w:rPr>
      </w:pPr>
      <w:r>
        <w:rPr>
          <w:rFonts w:ascii="Arial" w:hAnsi="Arial" w:eastAsia="Arial" w:cs="Arial"/>
          <w:b/>
          <w:bCs/>
          <w:color w:val="000000" w:themeColor="text1"/>
          <w:sz w:val="36"/>
          <w:szCs w:val="36"/>
        </w:rPr>
        <w:t>Technical</w:t>
      </w:r>
      <w:r w:rsidRPr="29E6EA7D" w:rsidR="00B1133A">
        <w:rPr>
          <w:rFonts w:ascii="Arial" w:hAnsi="Arial" w:eastAsia="Arial" w:cs="Arial"/>
          <w:b/>
          <w:bCs/>
          <w:color w:val="000000" w:themeColor="text1"/>
          <w:sz w:val="36"/>
          <w:szCs w:val="36"/>
        </w:rPr>
        <w:t xml:space="preserve"> Design Document</w:t>
      </w:r>
      <w:r w:rsidR="00695585">
        <w:rPr>
          <w:rFonts w:ascii="Arial" w:hAnsi="Arial" w:eastAsia="Arial" w:cs="Arial"/>
          <w:b/>
          <w:bCs/>
          <w:color w:val="000000" w:themeColor="text1"/>
          <w:sz w:val="36"/>
          <w:szCs w:val="36"/>
        </w:rPr>
        <w:t xml:space="preserve"> - Salesforce</w:t>
      </w:r>
    </w:p>
    <w:p w:rsidR="007B6138" w:rsidP="00B1133A" w:rsidRDefault="007B6138" w14:paraId="6EAEB51D" w14:textId="77777777">
      <w:pPr>
        <w:spacing w:before="280" w:after="240"/>
        <w:contextualSpacing/>
        <w:jc w:val="center"/>
        <w:rPr>
          <w:rFonts w:ascii="Arial" w:hAnsi="Arial" w:eastAsia="Arial" w:cs="Arial"/>
          <w:b/>
          <w:bCs/>
          <w:color w:val="000000" w:themeColor="text1"/>
          <w:sz w:val="36"/>
          <w:szCs w:val="36"/>
        </w:rPr>
      </w:pPr>
    </w:p>
    <w:p w:rsidR="007B6138" w:rsidP="00B1133A" w:rsidRDefault="007B6138" w14:paraId="720E10EC" w14:textId="77777777">
      <w:pPr>
        <w:spacing w:before="280" w:after="240"/>
        <w:contextualSpacing/>
        <w:jc w:val="center"/>
        <w:rPr>
          <w:rFonts w:ascii="Arial" w:hAnsi="Arial" w:eastAsia="Arial" w:cs="Arial"/>
          <w:b/>
          <w:bCs/>
          <w:color w:val="000000" w:themeColor="text1"/>
          <w:sz w:val="36"/>
          <w:szCs w:val="36"/>
        </w:rPr>
      </w:pPr>
    </w:p>
    <w:p w:rsidR="007B6138" w:rsidP="00B1133A" w:rsidRDefault="007B6138" w14:paraId="0873C1A0" w14:textId="77777777">
      <w:pPr>
        <w:spacing w:before="280" w:after="240"/>
        <w:contextualSpacing/>
        <w:jc w:val="center"/>
        <w:rPr>
          <w:rFonts w:ascii="Arial" w:hAnsi="Arial" w:eastAsia="Arial" w:cs="Arial"/>
          <w:b/>
          <w:bCs/>
          <w:color w:val="000000" w:themeColor="text1"/>
          <w:sz w:val="36"/>
          <w:szCs w:val="36"/>
        </w:rPr>
      </w:pPr>
    </w:p>
    <w:p w:rsidR="007B6138" w:rsidP="00B1133A" w:rsidRDefault="007B6138" w14:paraId="00AF65AE" w14:textId="77777777">
      <w:pPr>
        <w:spacing w:before="280" w:after="240"/>
        <w:contextualSpacing/>
        <w:jc w:val="center"/>
        <w:rPr>
          <w:rFonts w:ascii="Arial" w:hAnsi="Arial" w:eastAsia="Arial" w:cs="Arial"/>
          <w:b/>
          <w:bCs/>
          <w:color w:val="000000" w:themeColor="text1"/>
          <w:sz w:val="36"/>
          <w:szCs w:val="36"/>
        </w:rPr>
      </w:pPr>
    </w:p>
    <w:p w:rsidR="007B6138" w:rsidP="00B1133A" w:rsidRDefault="007B6138" w14:paraId="1E1333A7" w14:textId="77777777">
      <w:pPr>
        <w:spacing w:before="280" w:after="240"/>
        <w:contextualSpacing/>
        <w:jc w:val="center"/>
        <w:rPr>
          <w:rFonts w:ascii="Arial" w:hAnsi="Arial" w:eastAsia="Arial" w:cs="Arial"/>
          <w:b/>
          <w:bCs/>
          <w:color w:val="000000" w:themeColor="text1"/>
          <w:sz w:val="36"/>
          <w:szCs w:val="36"/>
        </w:rPr>
      </w:pPr>
    </w:p>
    <w:p w:rsidR="007B6138" w:rsidP="00B1133A" w:rsidRDefault="007B6138" w14:paraId="6B4D5562" w14:textId="77777777">
      <w:pPr>
        <w:spacing w:before="280" w:after="240"/>
        <w:contextualSpacing/>
        <w:jc w:val="center"/>
        <w:rPr>
          <w:rFonts w:ascii="Arial" w:hAnsi="Arial" w:eastAsia="Arial" w:cs="Arial"/>
          <w:b/>
          <w:bCs/>
          <w:color w:val="000000" w:themeColor="text1"/>
          <w:sz w:val="36"/>
          <w:szCs w:val="36"/>
        </w:rPr>
      </w:pPr>
    </w:p>
    <w:p w:rsidR="007B6138" w:rsidP="00B1133A" w:rsidRDefault="007B6138" w14:paraId="662B1394" w14:textId="77777777">
      <w:pPr>
        <w:spacing w:before="280" w:after="240"/>
        <w:contextualSpacing/>
        <w:jc w:val="center"/>
        <w:rPr>
          <w:rFonts w:ascii="Arial" w:hAnsi="Arial" w:eastAsia="Arial" w:cs="Arial"/>
          <w:b/>
          <w:bCs/>
          <w:color w:val="000000" w:themeColor="text1"/>
          <w:sz w:val="36"/>
          <w:szCs w:val="36"/>
        </w:rPr>
      </w:pPr>
    </w:p>
    <w:p w:rsidR="007B6138" w:rsidP="00B1133A" w:rsidRDefault="007B6138" w14:paraId="5C199DF8" w14:textId="77777777">
      <w:pPr>
        <w:spacing w:before="280" w:after="240"/>
        <w:contextualSpacing/>
        <w:jc w:val="center"/>
        <w:rPr>
          <w:rFonts w:ascii="Arial" w:hAnsi="Arial" w:eastAsia="Arial" w:cs="Arial"/>
          <w:b/>
          <w:bCs/>
          <w:color w:val="000000" w:themeColor="text1"/>
          <w:sz w:val="36"/>
          <w:szCs w:val="36"/>
        </w:rPr>
      </w:pPr>
    </w:p>
    <w:p w:rsidR="007B6138" w:rsidP="00B1133A" w:rsidRDefault="007B6138" w14:paraId="489BB2EA" w14:textId="77777777">
      <w:pPr>
        <w:spacing w:before="280" w:after="240"/>
        <w:contextualSpacing/>
        <w:jc w:val="center"/>
        <w:rPr>
          <w:rFonts w:ascii="Arial" w:hAnsi="Arial" w:eastAsia="Arial" w:cs="Arial"/>
          <w:b/>
          <w:bCs/>
          <w:color w:val="000000" w:themeColor="text1"/>
          <w:sz w:val="36"/>
          <w:szCs w:val="36"/>
        </w:rPr>
      </w:pPr>
    </w:p>
    <w:p w:rsidR="007B6138" w:rsidP="00B1133A" w:rsidRDefault="007B6138" w14:paraId="59C0C899" w14:textId="77777777">
      <w:pPr>
        <w:spacing w:before="280" w:after="240"/>
        <w:contextualSpacing/>
        <w:jc w:val="center"/>
        <w:rPr>
          <w:rFonts w:ascii="Arial" w:hAnsi="Arial" w:eastAsia="Arial" w:cs="Arial"/>
          <w:b/>
          <w:bCs/>
          <w:color w:val="000000" w:themeColor="text1"/>
          <w:sz w:val="36"/>
          <w:szCs w:val="36"/>
        </w:rPr>
      </w:pPr>
    </w:p>
    <w:p w:rsidR="00D03339" w:rsidP="00B1133A" w:rsidRDefault="00D03339" w14:paraId="7EA93053" w14:textId="77777777">
      <w:pPr>
        <w:spacing w:before="280" w:after="240"/>
        <w:contextualSpacing/>
        <w:jc w:val="center"/>
        <w:rPr>
          <w:rFonts w:ascii="Arial" w:hAnsi="Arial" w:eastAsia="Arial" w:cs="Arial"/>
          <w:b/>
          <w:bCs/>
          <w:color w:val="000000" w:themeColor="text1"/>
          <w:sz w:val="36"/>
          <w:szCs w:val="36"/>
        </w:rPr>
      </w:pPr>
    </w:p>
    <w:p w:rsidR="00D03339" w:rsidP="00B1133A" w:rsidRDefault="00D03339" w14:paraId="6292B395" w14:textId="77777777">
      <w:pPr>
        <w:spacing w:before="280" w:after="240"/>
        <w:contextualSpacing/>
        <w:jc w:val="center"/>
        <w:rPr>
          <w:rFonts w:ascii="Arial" w:hAnsi="Arial" w:eastAsia="Arial" w:cs="Arial"/>
          <w:b/>
          <w:bCs/>
          <w:color w:val="000000" w:themeColor="text1"/>
          <w:sz w:val="36"/>
          <w:szCs w:val="36"/>
        </w:rPr>
      </w:pPr>
    </w:p>
    <w:p w:rsidR="00D03339" w:rsidP="00B1133A" w:rsidRDefault="00D03339" w14:paraId="74388F02" w14:textId="77777777">
      <w:pPr>
        <w:spacing w:before="280" w:after="240"/>
        <w:contextualSpacing/>
        <w:jc w:val="center"/>
        <w:rPr>
          <w:rFonts w:ascii="Arial" w:hAnsi="Arial" w:eastAsia="Arial" w:cs="Arial"/>
          <w:b/>
          <w:bCs/>
          <w:color w:val="000000" w:themeColor="text1"/>
          <w:sz w:val="36"/>
          <w:szCs w:val="36"/>
        </w:rPr>
      </w:pPr>
    </w:p>
    <w:p w:rsidR="00D03339" w:rsidP="00B1133A" w:rsidRDefault="00D03339" w14:paraId="185A210A" w14:textId="77777777">
      <w:pPr>
        <w:spacing w:before="280" w:after="240"/>
        <w:contextualSpacing/>
        <w:jc w:val="center"/>
        <w:rPr>
          <w:rFonts w:ascii="Arial" w:hAnsi="Arial" w:eastAsia="Arial" w:cs="Arial"/>
          <w:b/>
          <w:bCs/>
          <w:color w:val="000000" w:themeColor="text1"/>
          <w:sz w:val="36"/>
          <w:szCs w:val="36"/>
        </w:rPr>
      </w:pPr>
    </w:p>
    <w:p w:rsidR="00D03339" w:rsidP="00B1133A" w:rsidRDefault="00D03339" w14:paraId="55287A1B" w14:textId="77777777">
      <w:pPr>
        <w:spacing w:before="280" w:after="240"/>
        <w:contextualSpacing/>
        <w:jc w:val="center"/>
        <w:rPr>
          <w:rFonts w:ascii="Arial" w:hAnsi="Arial" w:eastAsia="Arial" w:cs="Arial"/>
          <w:b/>
          <w:bCs/>
          <w:color w:val="000000" w:themeColor="text1"/>
          <w:sz w:val="36"/>
          <w:szCs w:val="36"/>
        </w:rPr>
      </w:pPr>
    </w:p>
    <w:p w:rsidR="00D03339" w:rsidP="00B1133A" w:rsidRDefault="00D03339" w14:paraId="3AA46480" w14:textId="77777777">
      <w:pPr>
        <w:spacing w:before="280" w:after="240"/>
        <w:contextualSpacing/>
        <w:jc w:val="center"/>
        <w:rPr>
          <w:rFonts w:ascii="Arial" w:hAnsi="Arial" w:eastAsia="Arial" w:cs="Arial"/>
          <w:b/>
          <w:bCs/>
          <w:color w:val="000000" w:themeColor="text1"/>
          <w:sz w:val="36"/>
          <w:szCs w:val="36"/>
        </w:rPr>
      </w:pPr>
    </w:p>
    <w:p w:rsidR="00556D12" w:rsidP="00FD6C6B" w:rsidRDefault="00556D12" w14:paraId="7914ABE6" w14:textId="77777777">
      <w:pPr>
        <w:pStyle w:val="Heading3"/>
        <w:rPr>
          <w:b/>
          <w:bCs/>
        </w:rPr>
      </w:pPr>
    </w:p>
    <w:p w:rsidR="00705D09" w:rsidRDefault="00705D09" w14:paraId="1DB0A01A" w14:textId="77777777">
      <w:pPr>
        <w:spacing w:after="160" w:line="259" w:lineRule="auto"/>
        <w:rPr>
          <w:rFonts w:asciiTheme="majorHAnsi" w:hAnsiTheme="majorHAnsi" w:eastAsiaTheme="majorEastAsia" w:cstheme="majorBidi"/>
          <w:b/>
          <w:bCs/>
          <w:color w:val="1F3763" w:themeColor="accent1" w:themeShade="7F"/>
        </w:rPr>
      </w:pPr>
      <w:bookmarkStart w:name="_Toc143254763" w:id="0"/>
      <w:r>
        <w:rPr>
          <w:b/>
          <w:bCs/>
        </w:rPr>
        <w:br w:type="page"/>
      </w:r>
    </w:p>
    <w:p w:rsidR="00705D09" w:rsidP="00705D09" w:rsidRDefault="3F0936E5" w14:paraId="68A97FFF" w14:textId="49EA96A5">
      <w:pPr>
        <w:pStyle w:val="Heading1"/>
        <w:spacing w:after="120"/>
        <w:rPr>
          <w:rFonts w:ascii="Arial" w:hAnsi="Arial" w:eastAsia="Arial" w:cs="Arial"/>
          <w:color w:val="000000" w:themeColor="text1"/>
          <w:sz w:val="40"/>
          <w:szCs w:val="40"/>
        </w:rPr>
      </w:pPr>
      <w:bookmarkStart w:name="_Toc771752948" w:id="1"/>
      <w:bookmarkStart w:name="_Toc143804116" w:id="2"/>
      <w:bookmarkStart w:name="_Toc1439189058" w:id="3"/>
      <w:r w:rsidRPr="69E077F5">
        <w:rPr>
          <w:rFonts w:ascii="Arial" w:hAnsi="Arial" w:eastAsia="Arial" w:cs="Arial"/>
          <w:b/>
          <w:bCs/>
          <w:smallCaps/>
          <w:color w:val="000000" w:themeColor="text1"/>
          <w:sz w:val="40"/>
          <w:szCs w:val="40"/>
        </w:rPr>
        <w:t>Document Control</w:t>
      </w:r>
      <w:bookmarkEnd w:id="1"/>
      <w:bookmarkEnd w:id="2"/>
      <w:bookmarkEnd w:id="3"/>
    </w:p>
    <w:p w:rsidR="00705D09" w:rsidP="00705D09" w:rsidRDefault="3F0936E5" w14:paraId="49A04143" w14:textId="77777777">
      <w:pPr>
        <w:pStyle w:val="Heading2"/>
        <w:spacing w:before="240" w:after="120"/>
        <w:rPr>
          <w:rFonts w:ascii="Arial" w:hAnsi="Arial" w:eastAsia="Arial" w:cs="Arial"/>
          <w:color w:val="000000" w:themeColor="text1"/>
          <w:sz w:val="31"/>
          <w:szCs w:val="31"/>
        </w:rPr>
      </w:pPr>
      <w:bookmarkStart w:name="_Toc1976567288" w:id="4"/>
      <w:bookmarkStart w:name="_Toc143804117" w:id="5"/>
      <w:bookmarkStart w:name="_Toc86570428" w:id="6"/>
      <w:r w:rsidRPr="69E077F5">
        <w:rPr>
          <w:rFonts w:ascii="Arial" w:hAnsi="Arial" w:eastAsia="Arial" w:cs="Arial"/>
          <w:b/>
          <w:bCs/>
          <w:color w:val="000000" w:themeColor="text1"/>
          <w:sz w:val="31"/>
          <w:szCs w:val="31"/>
        </w:rPr>
        <w:t>Change History</w:t>
      </w:r>
      <w:bookmarkEnd w:id="4"/>
      <w:bookmarkEnd w:id="5"/>
      <w:bookmarkEnd w:id="6"/>
    </w:p>
    <w:tbl>
      <w:tblPr>
        <w:tblW w:w="933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</w:tblBorders>
        <w:tblLayout w:type="fixed"/>
        <w:tblLook w:val="0000" w:firstRow="0" w:lastRow="0" w:firstColumn="0" w:lastColumn="0" w:noHBand="0" w:noVBand="0"/>
      </w:tblPr>
      <w:tblGrid>
        <w:gridCol w:w="1204"/>
        <w:gridCol w:w="1301"/>
        <w:gridCol w:w="1665"/>
        <w:gridCol w:w="2055"/>
        <w:gridCol w:w="3105"/>
      </w:tblGrid>
      <w:tr w:rsidR="00705D09" w:rsidTr="69E077F5" w14:paraId="739A2B73" w14:textId="77777777">
        <w:trPr>
          <w:trHeight w:val="90"/>
        </w:trPr>
        <w:tc>
          <w:tcPr>
            <w:tcW w:w="120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4A66AC"/>
            <w:tcMar>
              <w:left w:w="90" w:type="dxa"/>
              <w:right w:w="90" w:type="dxa"/>
            </w:tcMar>
          </w:tcPr>
          <w:p w:rsidR="00705D09" w:rsidP="00311874" w:rsidRDefault="00705D09" w14:paraId="23F48933" w14:textId="77777777">
            <w:pPr>
              <w:keepLines/>
              <w:spacing w:before="120" w:after="120"/>
              <w:rPr>
                <w:rFonts w:ascii="Arial" w:hAnsi="Arial" w:eastAsia="Arial" w:cs="Arial"/>
                <w:color w:val="FFFFFF" w:themeColor="background1"/>
                <w:sz w:val="19"/>
                <w:szCs w:val="19"/>
              </w:rPr>
            </w:pPr>
            <w:r w:rsidRPr="7C669E4B">
              <w:rPr>
                <w:rFonts w:ascii="Arial" w:hAnsi="Arial" w:eastAsia="Arial" w:cs="Arial"/>
                <w:b/>
                <w:bCs/>
                <w:color w:val="FFFFFF" w:themeColor="background1"/>
                <w:sz w:val="19"/>
                <w:szCs w:val="19"/>
              </w:rPr>
              <w:t>Date</w:t>
            </w:r>
          </w:p>
        </w:tc>
        <w:tc>
          <w:tcPr>
            <w:tcW w:w="13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4A66AC"/>
            <w:tcMar>
              <w:left w:w="90" w:type="dxa"/>
              <w:right w:w="90" w:type="dxa"/>
            </w:tcMar>
          </w:tcPr>
          <w:p w:rsidR="00705D09" w:rsidP="00311874" w:rsidRDefault="00705D09" w14:paraId="7740258B" w14:textId="77777777">
            <w:pPr>
              <w:keepLines/>
              <w:spacing w:before="120" w:after="120"/>
              <w:rPr>
                <w:rFonts w:ascii="Arial" w:hAnsi="Arial" w:eastAsia="Arial" w:cs="Arial"/>
                <w:color w:val="FFFFFF" w:themeColor="background1"/>
                <w:sz w:val="19"/>
                <w:szCs w:val="19"/>
              </w:rPr>
            </w:pPr>
            <w:r w:rsidRPr="7C669E4B">
              <w:rPr>
                <w:rFonts w:ascii="Arial" w:hAnsi="Arial" w:eastAsia="Arial" w:cs="Arial"/>
                <w:b/>
                <w:bCs/>
                <w:color w:val="FFFFFF" w:themeColor="background1"/>
                <w:sz w:val="19"/>
                <w:szCs w:val="19"/>
              </w:rPr>
              <w:t>Author</w:t>
            </w:r>
          </w:p>
        </w:tc>
        <w:tc>
          <w:tcPr>
            <w:tcW w:w="166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4A66AC"/>
            <w:tcMar>
              <w:left w:w="90" w:type="dxa"/>
              <w:right w:w="90" w:type="dxa"/>
            </w:tcMar>
          </w:tcPr>
          <w:p w:rsidR="00705D09" w:rsidP="00311874" w:rsidRDefault="00705D09" w14:paraId="72ED324A" w14:textId="77777777">
            <w:pPr>
              <w:keepLines/>
              <w:spacing w:before="120" w:after="120"/>
              <w:rPr>
                <w:rFonts w:ascii="Arial" w:hAnsi="Arial" w:eastAsia="Arial" w:cs="Arial"/>
                <w:color w:val="FFFFFF" w:themeColor="background1"/>
                <w:sz w:val="19"/>
                <w:szCs w:val="19"/>
              </w:rPr>
            </w:pPr>
            <w:r w:rsidRPr="7C669E4B">
              <w:rPr>
                <w:rFonts w:ascii="Arial" w:hAnsi="Arial" w:eastAsia="Arial" w:cs="Arial"/>
                <w:b/>
                <w:bCs/>
                <w:color w:val="FFFFFF" w:themeColor="background1"/>
                <w:sz w:val="19"/>
                <w:szCs w:val="19"/>
              </w:rPr>
              <w:t>Version</w:t>
            </w:r>
          </w:p>
        </w:tc>
        <w:tc>
          <w:tcPr>
            <w:tcW w:w="20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4A66AC"/>
            <w:tcMar>
              <w:left w:w="90" w:type="dxa"/>
              <w:right w:w="90" w:type="dxa"/>
            </w:tcMar>
          </w:tcPr>
          <w:p w:rsidR="00705D09" w:rsidP="00311874" w:rsidRDefault="00705D09" w14:paraId="10AF3733" w14:textId="77777777">
            <w:pPr>
              <w:keepLines/>
              <w:spacing w:before="120" w:after="120"/>
              <w:rPr>
                <w:rFonts w:ascii="Arial" w:hAnsi="Arial" w:eastAsia="Arial" w:cs="Arial"/>
                <w:color w:val="FFFFFF" w:themeColor="background1"/>
                <w:sz w:val="19"/>
                <w:szCs w:val="19"/>
              </w:rPr>
            </w:pPr>
            <w:r w:rsidRPr="7C669E4B">
              <w:rPr>
                <w:rFonts w:ascii="Arial" w:hAnsi="Arial" w:eastAsia="Arial" w:cs="Arial"/>
                <w:b/>
                <w:bCs/>
                <w:color w:val="FFFFFF" w:themeColor="background1"/>
                <w:sz w:val="19"/>
                <w:szCs w:val="19"/>
              </w:rPr>
              <w:t>JIRA Ticket #</w:t>
            </w:r>
          </w:p>
        </w:tc>
        <w:tc>
          <w:tcPr>
            <w:tcW w:w="310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4A66AC"/>
            <w:tcMar>
              <w:left w:w="90" w:type="dxa"/>
              <w:right w:w="90" w:type="dxa"/>
            </w:tcMar>
          </w:tcPr>
          <w:p w:rsidR="00705D09" w:rsidP="00311874" w:rsidRDefault="00705D09" w14:paraId="2CE54BD0" w14:textId="77777777">
            <w:pPr>
              <w:keepLines/>
              <w:spacing w:before="120" w:after="120"/>
              <w:rPr>
                <w:rFonts w:ascii="Arial" w:hAnsi="Arial" w:eastAsia="Arial" w:cs="Arial"/>
                <w:color w:val="FFFFFF" w:themeColor="background1"/>
                <w:sz w:val="19"/>
                <w:szCs w:val="19"/>
              </w:rPr>
            </w:pPr>
            <w:r w:rsidRPr="7C669E4B">
              <w:rPr>
                <w:rFonts w:ascii="Arial" w:hAnsi="Arial" w:eastAsia="Arial" w:cs="Arial"/>
                <w:b/>
                <w:bCs/>
                <w:color w:val="FFFFFF" w:themeColor="background1"/>
                <w:sz w:val="19"/>
                <w:szCs w:val="19"/>
              </w:rPr>
              <w:t>Change Reference</w:t>
            </w:r>
          </w:p>
        </w:tc>
      </w:tr>
      <w:tr w:rsidR="00705D09" w:rsidTr="69E077F5" w14:paraId="4ED6BDBD" w14:textId="77777777">
        <w:trPr>
          <w:trHeight w:val="90"/>
        </w:trPr>
        <w:tc>
          <w:tcPr>
            <w:tcW w:w="120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90" w:type="dxa"/>
              <w:right w:w="90" w:type="dxa"/>
            </w:tcMar>
          </w:tcPr>
          <w:p w:rsidR="00705D09" w:rsidP="00311874" w:rsidRDefault="0008332F" w14:paraId="7C81C027" w14:textId="16D2545D">
            <w:pPr>
              <w:keepLines/>
              <w:spacing w:before="120" w:after="120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ascii="Arial" w:hAnsi="Arial" w:eastAsia="Arial" w:cs="Arial"/>
                <w:sz w:val="19"/>
                <w:szCs w:val="19"/>
              </w:rPr>
              <w:t>01/13/2025</w:t>
            </w:r>
          </w:p>
        </w:tc>
        <w:tc>
          <w:tcPr>
            <w:tcW w:w="13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90" w:type="dxa"/>
              <w:right w:w="90" w:type="dxa"/>
            </w:tcMar>
          </w:tcPr>
          <w:p w:rsidR="00847B7E" w:rsidP="00311874" w:rsidRDefault="012B0048" w14:paraId="2A84F94A" w14:textId="77777777">
            <w:pPr>
              <w:keepLines/>
              <w:spacing w:before="120" w:after="120"/>
              <w:rPr>
                <w:rFonts w:ascii="Arial" w:hAnsi="Arial" w:eastAsia="Arial" w:cs="Arial"/>
                <w:sz w:val="19"/>
                <w:szCs w:val="19"/>
              </w:rPr>
            </w:pPr>
            <w:r w:rsidRPr="756104CF">
              <w:rPr>
                <w:rFonts w:ascii="Arial" w:hAnsi="Arial" w:eastAsia="Arial" w:cs="Arial"/>
                <w:sz w:val="19"/>
                <w:szCs w:val="19"/>
              </w:rPr>
              <w:t>Raj V</w:t>
            </w:r>
          </w:p>
          <w:p w:rsidR="00D71398" w:rsidP="00311874" w:rsidRDefault="10321E70" w14:paraId="0844960A" w14:textId="1643BE13">
            <w:pPr>
              <w:keepLines/>
              <w:spacing w:before="120" w:after="120"/>
              <w:rPr>
                <w:rFonts w:ascii="Arial" w:hAnsi="Arial" w:eastAsia="Arial" w:cs="Arial"/>
                <w:sz w:val="19"/>
                <w:szCs w:val="19"/>
              </w:rPr>
            </w:pPr>
            <w:r w:rsidRPr="756104CF">
              <w:rPr>
                <w:rFonts w:ascii="Arial" w:hAnsi="Arial" w:eastAsia="Arial" w:cs="Arial"/>
                <w:sz w:val="19"/>
                <w:szCs w:val="19"/>
              </w:rPr>
              <w:t>Adarsh M</w:t>
            </w:r>
          </w:p>
        </w:tc>
        <w:tc>
          <w:tcPr>
            <w:tcW w:w="166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90" w:type="dxa"/>
              <w:right w:w="90" w:type="dxa"/>
            </w:tcMar>
          </w:tcPr>
          <w:p w:rsidR="00705D09" w:rsidP="00311874" w:rsidRDefault="00705D09" w14:paraId="4A3CBBAC" w14:textId="77777777">
            <w:pPr>
              <w:keepLines/>
              <w:spacing w:before="120" w:after="120"/>
              <w:rPr>
                <w:rFonts w:ascii="Arial" w:hAnsi="Arial" w:eastAsia="Arial" w:cs="Arial"/>
                <w:sz w:val="19"/>
                <w:szCs w:val="19"/>
              </w:rPr>
            </w:pPr>
            <w:r w:rsidRPr="7C669E4B">
              <w:rPr>
                <w:rFonts w:ascii="Arial" w:hAnsi="Arial" w:eastAsia="Arial" w:cs="Arial"/>
                <w:sz w:val="19"/>
                <w:szCs w:val="19"/>
              </w:rPr>
              <w:t>1.0</w:t>
            </w:r>
          </w:p>
        </w:tc>
        <w:tc>
          <w:tcPr>
            <w:tcW w:w="20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90" w:type="dxa"/>
              <w:right w:w="90" w:type="dxa"/>
            </w:tcMar>
          </w:tcPr>
          <w:p w:rsidR="00705D09" w:rsidP="00311874" w:rsidRDefault="00705D09" w14:paraId="16F89E9D" w14:textId="77777777">
            <w:pPr>
              <w:keepLines/>
              <w:spacing w:before="120" w:after="120"/>
              <w:rPr>
                <w:rFonts w:ascii="Arial" w:hAnsi="Arial" w:eastAsia="Arial" w:cs="Arial"/>
                <w:sz w:val="19"/>
                <w:szCs w:val="19"/>
              </w:rPr>
            </w:pPr>
          </w:p>
        </w:tc>
        <w:tc>
          <w:tcPr>
            <w:tcW w:w="310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90" w:type="dxa"/>
              <w:right w:w="90" w:type="dxa"/>
            </w:tcMar>
          </w:tcPr>
          <w:p w:rsidR="00705D09" w:rsidP="00311874" w:rsidRDefault="00705D09" w14:paraId="5AE99A71" w14:textId="77777777">
            <w:pPr>
              <w:keepLines/>
              <w:spacing w:before="120" w:after="120"/>
              <w:rPr>
                <w:rFonts w:ascii="Arial" w:hAnsi="Arial" w:eastAsia="Arial" w:cs="Arial"/>
                <w:sz w:val="19"/>
                <w:szCs w:val="19"/>
              </w:rPr>
            </w:pPr>
            <w:r w:rsidRPr="7C669E4B">
              <w:rPr>
                <w:rFonts w:ascii="Arial" w:hAnsi="Arial" w:eastAsia="Arial" w:cs="Arial"/>
                <w:sz w:val="19"/>
                <w:szCs w:val="19"/>
              </w:rPr>
              <w:t>Initial draft for review.</w:t>
            </w:r>
          </w:p>
        </w:tc>
      </w:tr>
      <w:tr w:rsidR="00705D09" w:rsidTr="69E077F5" w14:paraId="642D0E61" w14:textId="77777777">
        <w:trPr>
          <w:trHeight w:val="90"/>
        </w:trPr>
        <w:tc>
          <w:tcPr>
            <w:tcW w:w="120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90" w:type="dxa"/>
              <w:right w:w="90" w:type="dxa"/>
            </w:tcMar>
          </w:tcPr>
          <w:p w:rsidR="00705D09" w:rsidP="00311874" w:rsidRDefault="0A4A0050" w14:paraId="1F39C997" w14:textId="60E101CA">
            <w:pPr>
              <w:keepLines/>
              <w:spacing w:before="120" w:after="120"/>
              <w:rPr>
                <w:rFonts w:ascii="Arial" w:hAnsi="Arial" w:eastAsia="Arial" w:cs="Arial"/>
                <w:sz w:val="19"/>
                <w:szCs w:val="19"/>
              </w:rPr>
            </w:pPr>
            <w:r w:rsidRPr="6E085EEF">
              <w:rPr>
                <w:rFonts w:ascii="Arial" w:hAnsi="Arial" w:eastAsia="Arial" w:cs="Arial"/>
                <w:sz w:val="19"/>
                <w:szCs w:val="19"/>
              </w:rPr>
              <w:t>02/05/2025</w:t>
            </w:r>
          </w:p>
        </w:tc>
        <w:tc>
          <w:tcPr>
            <w:tcW w:w="13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90" w:type="dxa"/>
              <w:right w:w="90" w:type="dxa"/>
            </w:tcMar>
          </w:tcPr>
          <w:p w:rsidR="00705D09" w:rsidP="00311874" w:rsidRDefault="0A4A0050" w14:paraId="06F755BD" w14:textId="0AF04B37">
            <w:pPr>
              <w:keepLines/>
              <w:spacing w:before="120" w:after="120"/>
              <w:rPr>
                <w:rFonts w:ascii="Arial" w:hAnsi="Arial" w:eastAsia="Arial" w:cs="Arial"/>
                <w:sz w:val="19"/>
                <w:szCs w:val="19"/>
              </w:rPr>
            </w:pPr>
            <w:r w:rsidRPr="6E085EEF">
              <w:rPr>
                <w:rFonts w:ascii="Arial" w:hAnsi="Arial" w:eastAsia="Arial" w:cs="Arial"/>
                <w:sz w:val="19"/>
                <w:szCs w:val="19"/>
              </w:rPr>
              <w:t>Adarsh</w:t>
            </w:r>
          </w:p>
        </w:tc>
        <w:tc>
          <w:tcPr>
            <w:tcW w:w="166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90" w:type="dxa"/>
              <w:right w:w="90" w:type="dxa"/>
            </w:tcMar>
          </w:tcPr>
          <w:p w:rsidR="00705D09" w:rsidP="00311874" w:rsidRDefault="0A4A0050" w14:paraId="59A0E9C2" w14:textId="3555ED56">
            <w:pPr>
              <w:keepLines/>
              <w:spacing w:before="120" w:after="120"/>
              <w:rPr>
                <w:rFonts w:ascii="Arial" w:hAnsi="Arial" w:eastAsia="Arial" w:cs="Arial"/>
                <w:sz w:val="19"/>
                <w:szCs w:val="19"/>
              </w:rPr>
            </w:pPr>
            <w:r w:rsidRPr="6E085EEF">
              <w:rPr>
                <w:rFonts w:ascii="Arial" w:hAnsi="Arial" w:eastAsia="Arial" w:cs="Arial"/>
                <w:sz w:val="19"/>
                <w:szCs w:val="19"/>
              </w:rPr>
              <w:t>1.1</w:t>
            </w:r>
          </w:p>
        </w:tc>
        <w:tc>
          <w:tcPr>
            <w:tcW w:w="20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90" w:type="dxa"/>
              <w:right w:w="90" w:type="dxa"/>
            </w:tcMar>
          </w:tcPr>
          <w:p w:rsidR="00705D09" w:rsidP="00311874" w:rsidRDefault="00705D09" w14:paraId="0D3496DD" w14:textId="77777777">
            <w:pPr>
              <w:keepLines/>
              <w:spacing w:before="120" w:after="120"/>
              <w:rPr>
                <w:rFonts w:ascii="Arial" w:hAnsi="Arial" w:eastAsia="Arial" w:cs="Arial"/>
                <w:sz w:val="19"/>
                <w:szCs w:val="19"/>
              </w:rPr>
            </w:pPr>
          </w:p>
        </w:tc>
        <w:tc>
          <w:tcPr>
            <w:tcW w:w="310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90" w:type="dxa"/>
              <w:right w:w="90" w:type="dxa"/>
            </w:tcMar>
          </w:tcPr>
          <w:p w:rsidR="00705D09" w:rsidP="00311874" w:rsidRDefault="0A4A0050" w14:paraId="358C5887" w14:textId="4F857438">
            <w:pPr>
              <w:keepLines/>
              <w:spacing w:before="120" w:after="120"/>
              <w:rPr>
                <w:rFonts w:ascii="Arial" w:hAnsi="Arial" w:eastAsia="Arial" w:cs="Arial"/>
                <w:sz w:val="19"/>
                <w:szCs w:val="19"/>
              </w:rPr>
            </w:pPr>
            <w:r w:rsidRPr="6E085EEF">
              <w:rPr>
                <w:rFonts w:ascii="Arial" w:hAnsi="Arial" w:eastAsia="Arial" w:cs="Arial"/>
                <w:sz w:val="19"/>
                <w:szCs w:val="19"/>
              </w:rPr>
              <w:t>Incorporate review comments from Ravi N and Milind.</w:t>
            </w:r>
          </w:p>
        </w:tc>
      </w:tr>
      <w:tr w:rsidR="69E077F5" w:rsidTr="69E077F5" w14:paraId="3A2B7C0B" w14:textId="77777777">
        <w:trPr>
          <w:trHeight w:val="300"/>
        </w:trPr>
        <w:tc>
          <w:tcPr>
            <w:tcW w:w="120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90" w:type="dxa"/>
              <w:right w:w="90" w:type="dxa"/>
            </w:tcMar>
          </w:tcPr>
          <w:p w:rsidR="5420AE92" w:rsidP="69E077F5" w:rsidRDefault="5420AE92" w14:paraId="4A7AC322" w14:textId="33F2D6B8">
            <w:pPr>
              <w:rPr>
                <w:rFonts w:ascii="Arial" w:hAnsi="Arial" w:eastAsia="Arial" w:cs="Arial"/>
                <w:sz w:val="19"/>
                <w:szCs w:val="19"/>
              </w:rPr>
            </w:pPr>
            <w:r w:rsidRPr="69E077F5">
              <w:rPr>
                <w:rFonts w:ascii="Arial" w:hAnsi="Arial" w:eastAsia="Arial" w:cs="Arial"/>
                <w:sz w:val="19"/>
                <w:szCs w:val="19"/>
              </w:rPr>
              <w:t>2/12/20205</w:t>
            </w:r>
          </w:p>
        </w:tc>
        <w:tc>
          <w:tcPr>
            <w:tcW w:w="13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90" w:type="dxa"/>
              <w:right w:w="90" w:type="dxa"/>
            </w:tcMar>
          </w:tcPr>
          <w:p w:rsidR="5420AE92" w:rsidP="69E077F5" w:rsidRDefault="5420AE92" w14:paraId="42421DD7" w14:textId="3BE1B9C4">
            <w:pPr>
              <w:rPr>
                <w:rFonts w:ascii="Arial" w:hAnsi="Arial" w:eastAsia="Arial" w:cs="Arial"/>
                <w:sz w:val="19"/>
                <w:szCs w:val="19"/>
              </w:rPr>
            </w:pPr>
            <w:r w:rsidRPr="69E077F5">
              <w:rPr>
                <w:rFonts w:ascii="Arial" w:hAnsi="Arial" w:eastAsia="Arial" w:cs="Arial"/>
                <w:sz w:val="19"/>
                <w:szCs w:val="19"/>
              </w:rPr>
              <w:t>Adarsh</w:t>
            </w:r>
          </w:p>
        </w:tc>
        <w:tc>
          <w:tcPr>
            <w:tcW w:w="166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90" w:type="dxa"/>
              <w:right w:w="90" w:type="dxa"/>
            </w:tcMar>
          </w:tcPr>
          <w:p w:rsidR="5420AE92" w:rsidP="69E077F5" w:rsidRDefault="5420AE92" w14:paraId="57C90C7A" w14:textId="5B1A884F">
            <w:pPr>
              <w:rPr>
                <w:rFonts w:ascii="Arial" w:hAnsi="Arial" w:eastAsia="Arial" w:cs="Arial"/>
                <w:sz w:val="19"/>
                <w:szCs w:val="19"/>
              </w:rPr>
            </w:pPr>
            <w:r w:rsidRPr="69E077F5">
              <w:rPr>
                <w:rFonts w:ascii="Arial" w:hAnsi="Arial" w:eastAsia="Arial" w:cs="Arial"/>
                <w:sz w:val="19"/>
                <w:szCs w:val="19"/>
              </w:rPr>
              <w:t>1.1</w:t>
            </w:r>
          </w:p>
        </w:tc>
        <w:tc>
          <w:tcPr>
            <w:tcW w:w="20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90" w:type="dxa"/>
              <w:right w:w="90" w:type="dxa"/>
            </w:tcMar>
          </w:tcPr>
          <w:p w:rsidR="69E077F5" w:rsidP="69E077F5" w:rsidRDefault="69E077F5" w14:paraId="53D0EA82" w14:textId="52ED59F8">
            <w:pPr>
              <w:rPr>
                <w:rFonts w:ascii="Arial" w:hAnsi="Arial" w:eastAsia="Arial" w:cs="Arial"/>
                <w:sz w:val="19"/>
                <w:szCs w:val="19"/>
              </w:rPr>
            </w:pPr>
          </w:p>
        </w:tc>
        <w:tc>
          <w:tcPr>
            <w:tcW w:w="310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90" w:type="dxa"/>
              <w:right w:w="90" w:type="dxa"/>
            </w:tcMar>
          </w:tcPr>
          <w:p w:rsidR="5420AE92" w:rsidP="69E077F5" w:rsidRDefault="5420AE92" w14:paraId="52BE7650" w14:textId="510F07FC">
            <w:pPr>
              <w:rPr>
                <w:rFonts w:ascii="Arial" w:hAnsi="Arial" w:eastAsia="Arial" w:cs="Arial"/>
                <w:sz w:val="19"/>
                <w:szCs w:val="19"/>
              </w:rPr>
            </w:pPr>
            <w:r w:rsidRPr="69E077F5">
              <w:rPr>
                <w:rFonts w:ascii="Arial" w:hAnsi="Arial" w:eastAsia="Arial" w:cs="Arial"/>
                <w:sz w:val="19"/>
                <w:szCs w:val="19"/>
              </w:rPr>
              <w:t>Review comments and changes incorporated.</w:t>
            </w:r>
          </w:p>
        </w:tc>
      </w:tr>
    </w:tbl>
    <w:p w:rsidR="00705D09" w:rsidP="00705D09" w:rsidRDefault="00705D09" w14:paraId="2F8D8930" w14:textId="77777777">
      <w:pPr>
        <w:spacing w:before="280" w:after="280"/>
        <w:rPr>
          <w:rFonts w:ascii="Arial" w:hAnsi="Arial" w:eastAsia="Arial" w:cs="Arial"/>
          <w:color w:val="000000" w:themeColor="text1"/>
          <w:sz w:val="19"/>
          <w:szCs w:val="19"/>
        </w:rPr>
      </w:pPr>
    </w:p>
    <w:p w:rsidR="00705D09" w:rsidP="00705D09" w:rsidRDefault="3F0936E5" w14:paraId="63D4CA21" w14:textId="77777777">
      <w:pPr>
        <w:pStyle w:val="Heading2"/>
        <w:spacing w:before="240" w:after="120"/>
        <w:rPr>
          <w:rFonts w:ascii="Arial" w:hAnsi="Arial" w:eastAsia="Arial" w:cs="Arial"/>
          <w:color w:val="000000" w:themeColor="text1"/>
          <w:sz w:val="31"/>
          <w:szCs w:val="31"/>
        </w:rPr>
      </w:pPr>
      <w:bookmarkStart w:name="_Toc1612137812" w:id="7"/>
      <w:bookmarkStart w:name="_Toc143804118" w:id="8"/>
      <w:bookmarkStart w:name="_Toc1441180619" w:id="9"/>
      <w:r w:rsidRPr="69E077F5">
        <w:rPr>
          <w:rFonts w:ascii="Arial" w:hAnsi="Arial" w:eastAsia="Arial" w:cs="Arial"/>
          <w:b/>
          <w:bCs/>
          <w:color w:val="000000" w:themeColor="text1"/>
          <w:sz w:val="31"/>
          <w:szCs w:val="31"/>
        </w:rPr>
        <w:t>Draft Reviewers</w:t>
      </w:r>
      <w:bookmarkEnd w:id="7"/>
      <w:bookmarkEnd w:id="8"/>
      <w:bookmarkEnd w:id="9"/>
    </w:p>
    <w:tbl>
      <w:tblPr>
        <w:tblW w:w="0" w:type="auto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</w:tblBorders>
        <w:tblLayout w:type="fixed"/>
        <w:tblLook w:val="0000" w:firstRow="0" w:lastRow="0" w:firstColumn="0" w:lastColumn="0" w:noHBand="0" w:noVBand="0"/>
      </w:tblPr>
      <w:tblGrid>
        <w:gridCol w:w="2355"/>
        <w:gridCol w:w="3885"/>
        <w:gridCol w:w="3090"/>
      </w:tblGrid>
      <w:tr w:rsidR="00705D09" w:rsidTr="756104CF" w14:paraId="75BCCD46" w14:textId="77777777">
        <w:trPr>
          <w:trHeight w:val="90"/>
        </w:trPr>
        <w:tc>
          <w:tcPr>
            <w:tcW w:w="23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4A66AC"/>
            <w:tcMar>
              <w:left w:w="90" w:type="dxa"/>
              <w:right w:w="90" w:type="dxa"/>
            </w:tcMar>
          </w:tcPr>
          <w:p w:rsidR="00705D09" w:rsidP="00311874" w:rsidRDefault="00705D09" w14:paraId="755B5011" w14:textId="77777777">
            <w:pPr>
              <w:keepLines/>
              <w:spacing w:before="120" w:after="120"/>
              <w:rPr>
                <w:rFonts w:ascii="Arial" w:hAnsi="Arial" w:eastAsia="Arial" w:cs="Arial"/>
                <w:color w:val="FFFFFF" w:themeColor="background1"/>
                <w:sz w:val="19"/>
                <w:szCs w:val="19"/>
              </w:rPr>
            </w:pPr>
            <w:r w:rsidRPr="7C669E4B">
              <w:rPr>
                <w:rFonts w:ascii="Arial" w:hAnsi="Arial" w:eastAsia="Arial" w:cs="Arial"/>
                <w:b/>
                <w:bCs/>
                <w:color w:val="FFFFFF" w:themeColor="background1"/>
                <w:sz w:val="19"/>
                <w:szCs w:val="19"/>
              </w:rPr>
              <w:t>Name</w:t>
            </w:r>
          </w:p>
        </w:tc>
        <w:tc>
          <w:tcPr>
            <w:tcW w:w="38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4A66AC"/>
            <w:tcMar>
              <w:left w:w="90" w:type="dxa"/>
              <w:right w:w="90" w:type="dxa"/>
            </w:tcMar>
          </w:tcPr>
          <w:p w:rsidR="00705D09" w:rsidP="00311874" w:rsidRDefault="00705D09" w14:paraId="4B1B9496" w14:textId="77777777">
            <w:pPr>
              <w:keepLines/>
              <w:spacing w:before="120" w:after="120"/>
              <w:rPr>
                <w:rFonts w:ascii="Arial" w:hAnsi="Arial" w:eastAsia="Arial" w:cs="Arial"/>
                <w:color w:val="FFFFFF" w:themeColor="background1"/>
                <w:sz w:val="19"/>
                <w:szCs w:val="19"/>
              </w:rPr>
            </w:pPr>
            <w:r w:rsidRPr="7C669E4B">
              <w:rPr>
                <w:rFonts w:ascii="Arial" w:hAnsi="Arial" w:eastAsia="Arial" w:cs="Arial"/>
                <w:b/>
                <w:bCs/>
                <w:color w:val="FFFFFF" w:themeColor="background1"/>
                <w:sz w:val="19"/>
                <w:szCs w:val="19"/>
              </w:rPr>
              <w:t>Position</w:t>
            </w:r>
          </w:p>
        </w:tc>
        <w:tc>
          <w:tcPr>
            <w:tcW w:w="309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4A66AC"/>
            <w:tcMar>
              <w:left w:w="90" w:type="dxa"/>
              <w:right w:w="90" w:type="dxa"/>
            </w:tcMar>
          </w:tcPr>
          <w:p w:rsidR="00705D09" w:rsidP="00311874" w:rsidRDefault="00705D09" w14:paraId="7C20146E" w14:textId="77777777">
            <w:pPr>
              <w:keepLines/>
              <w:spacing w:before="120" w:after="120"/>
              <w:rPr>
                <w:rFonts w:ascii="Arial" w:hAnsi="Arial" w:eastAsia="Arial" w:cs="Arial"/>
                <w:color w:val="FFFFFF" w:themeColor="background1"/>
                <w:sz w:val="19"/>
                <w:szCs w:val="19"/>
              </w:rPr>
            </w:pPr>
            <w:r w:rsidRPr="7C669E4B">
              <w:rPr>
                <w:rFonts w:ascii="Arial" w:hAnsi="Arial" w:eastAsia="Arial" w:cs="Arial"/>
                <w:b/>
                <w:bCs/>
                <w:color w:val="FFFFFF" w:themeColor="background1"/>
                <w:sz w:val="19"/>
                <w:szCs w:val="19"/>
              </w:rPr>
              <w:t>Date</w:t>
            </w:r>
          </w:p>
        </w:tc>
      </w:tr>
      <w:tr w:rsidR="00705D09" w:rsidTr="756104CF" w14:paraId="37D05ADC" w14:textId="77777777">
        <w:trPr>
          <w:trHeight w:val="345"/>
        </w:trPr>
        <w:tc>
          <w:tcPr>
            <w:tcW w:w="23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90" w:type="dxa"/>
              <w:right w:w="90" w:type="dxa"/>
            </w:tcMar>
          </w:tcPr>
          <w:p w:rsidR="00705D09" w:rsidP="00311874" w:rsidRDefault="00705D09" w14:paraId="671BE672" w14:textId="77777777">
            <w:pPr>
              <w:keepLines/>
              <w:spacing w:before="120" w:after="120"/>
              <w:rPr>
                <w:rFonts w:ascii="Arial" w:hAnsi="Arial" w:eastAsia="Arial" w:cs="Arial"/>
                <w:sz w:val="19"/>
                <w:szCs w:val="19"/>
              </w:rPr>
            </w:pPr>
            <w:r w:rsidRPr="7C669E4B">
              <w:rPr>
                <w:rFonts w:ascii="Arial" w:hAnsi="Arial" w:eastAsia="Arial" w:cs="Arial"/>
                <w:sz w:val="19"/>
                <w:szCs w:val="19"/>
              </w:rPr>
              <w:t>Ravi N</w:t>
            </w:r>
          </w:p>
        </w:tc>
        <w:tc>
          <w:tcPr>
            <w:tcW w:w="38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90" w:type="dxa"/>
              <w:right w:w="90" w:type="dxa"/>
            </w:tcMar>
          </w:tcPr>
          <w:p w:rsidR="00705D09" w:rsidP="00311874" w:rsidRDefault="00705D09" w14:paraId="34649289" w14:textId="77777777">
            <w:pPr>
              <w:rPr>
                <w:rFonts w:ascii="Arial" w:hAnsi="Arial" w:eastAsia="Arial" w:cs="Arial"/>
                <w:sz w:val="19"/>
                <w:szCs w:val="19"/>
              </w:rPr>
            </w:pPr>
            <w:r w:rsidRPr="7C669E4B">
              <w:rPr>
                <w:rFonts w:ascii="Arial" w:hAnsi="Arial" w:eastAsia="Arial" w:cs="Arial"/>
                <w:sz w:val="19"/>
                <w:szCs w:val="19"/>
              </w:rPr>
              <w:t>Director, IT</w:t>
            </w:r>
          </w:p>
        </w:tc>
        <w:tc>
          <w:tcPr>
            <w:tcW w:w="309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90" w:type="dxa"/>
              <w:right w:w="90" w:type="dxa"/>
            </w:tcMar>
          </w:tcPr>
          <w:p w:rsidR="00705D09" w:rsidP="00311874" w:rsidRDefault="00705D09" w14:paraId="1156538F" w14:textId="77777777">
            <w:pPr>
              <w:keepLines/>
              <w:spacing w:before="60" w:after="60"/>
              <w:rPr>
                <w:rFonts w:ascii="Arial" w:hAnsi="Arial" w:eastAsia="Arial" w:cs="Arial"/>
                <w:sz w:val="19"/>
                <w:szCs w:val="19"/>
              </w:rPr>
            </w:pPr>
          </w:p>
        </w:tc>
      </w:tr>
      <w:tr w:rsidR="00705D09" w:rsidTr="756104CF" w14:paraId="59323F75" w14:textId="77777777">
        <w:trPr>
          <w:trHeight w:val="300"/>
        </w:trPr>
        <w:tc>
          <w:tcPr>
            <w:tcW w:w="23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90" w:type="dxa"/>
              <w:right w:w="90" w:type="dxa"/>
            </w:tcMar>
          </w:tcPr>
          <w:p w:rsidR="00705D09" w:rsidP="00311874" w:rsidRDefault="0008332F" w14:paraId="4F3A6F74" w14:textId="0C246859">
            <w:pPr>
              <w:keepLines/>
              <w:spacing w:before="60" w:after="60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ascii="Arial" w:hAnsi="Arial" w:eastAsia="Arial" w:cs="Arial"/>
                <w:sz w:val="19"/>
                <w:szCs w:val="19"/>
              </w:rPr>
              <w:t>Milind Pande</w:t>
            </w:r>
          </w:p>
        </w:tc>
        <w:tc>
          <w:tcPr>
            <w:tcW w:w="38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90" w:type="dxa"/>
              <w:right w:w="90" w:type="dxa"/>
            </w:tcMar>
          </w:tcPr>
          <w:p w:rsidR="00705D09" w:rsidP="00311874" w:rsidRDefault="041FA4C9" w14:paraId="0FD2A490" w14:textId="7F428FEE">
            <w:pPr>
              <w:rPr>
                <w:rFonts w:ascii="Arial" w:hAnsi="Arial" w:eastAsia="Arial" w:cs="Arial"/>
                <w:sz w:val="19"/>
                <w:szCs w:val="19"/>
              </w:rPr>
            </w:pPr>
            <w:r w:rsidRPr="756104CF">
              <w:rPr>
                <w:rFonts w:ascii="Arial" w:hAnsi="Arial" w:eastAsia="Arial" w:cs="Arial"/>
                <w:sz w:val="19"/>
                <w:szCs w:val="19"/>
              </w:rPr>
              <w:t>Business Partner , IT</w:t>
            </w:r>
          </w:p>
        </w:tc>
        <w:tc>
          <w:tcPr>
            <w:tcW w:w="309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90" w:type="dxa"/>
              <w:right w:w="90" w:type="dxa"/>
            </w:tcMar>
          </w:tcPr>
          <w:p w:rsidR="00705D09" w:rsidP="00311874" w:rsidRDefault="00705D09" w14:paraId="1EFFDF9D" w14:textId="77777777">
            <w:pPr>
              <w:keepLines/>
              <w:spacing w:before="60" w:after="60"/>
              <w:rPr>
                <w:rFonts w:ascii="Arial" w:hAnsi="Arial" w:eastAsia="Arial" w:cs="Arial"/>
                <w:sz w:val="19"/>
                <w:szCs w:val="19"/>
              </w:rPr>
            </w:pPr>
          </w:p>
        </w:tc>
      </w:tr>
      <w:tr w:rsidR="00705D09" w:rsidTr="756104CF" w14:paraId="0F50FB1D" w14:textId="77777777">
        <w:trPr>
          <w:trHeight w:val="300"/>
        </w:trPr>
        <w:tc>
          <w:tcPr>
            <w:tcW w:w="23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90" w:type="dxa"/>
              <w:right w:w="90" w:type="dxa"/>
            </w:tcMar>
          </w:tcPr>
          <w:p w:rsidR="00705D09" w:rsidP="00311874" w:rsidRDefault="041FA4C9" w14:paraId="77B958E5" w14:textId="325A0096">
            <w:pPr>
              <w:rPr>
                <w:rFonts w:ascii="Arial" w:hAnsi="Arial" w:eastAsia="Arial" w:cs="Arial"/>
                <w:sz w:val="19"/>
                <w:szCs w:val="19"/>
              </w:rPr>
            </w:pPr>
            <w:r w:rsidRPr="756104CF">
              <w:rPr>
                <w:rFonts w:ascii="Arial" w:hAnsi="Arial" w:eastAsia="Arial" w:cs="Arial"/>
                <w:sz w:val="19"/>
                <w:szCs w:val="19"/>
              </w:rPr>
              <w:t>Prasanna Roti</w:t>
            </w:r>
          </w:p>
        </w:tc>
        <w:tc>
          <w:tcPr>
            <w:tcW w:w="38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90" w:type="dxa"/>
              <w:right w:w="90" w:type="dxa"/>
            </w:tcMar>
          </w:tcPr>
          <w:p w:rsidR="00705D09" w:rsidP="00311874" w:rsidRDefault="041FA4C9" w14:paraId="1C9450E4" w14:textId="2BDA1C81">
            <w:pPr>
              <w:rPr>
                <w:rFonts w:ascii="Arial" w:hAnsi="Arial" w:eastAsia="Arial" w:cs="Arial"/>
                <w:sz w:val="19"/>
                <w:szCs w:val="19"/>
              </w:rPr>
            </w:pPr>
            <w:r w:rsidRPr="756104CF">
              <w:rPr>
                <w:rFonts w:ascii="Arial" w:hAnsi="Arial" w:eastAsia="Arial" w:cs="Arial"/>
                <w:sz w:val="19"/>
                <w:szCs w:val="19"/>
              </w:rPr>
              <w:t>Director , IT</w:t>
            </w:r>
          </w:p>
        </w:tc>
        <w:tc>
          <w:tcPr>
            <w:tcW w:w="309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90" w:type="dxa"/>
              <w:right w:w="90" w:type="dxa"/>
            </w:tcMar>
          </w:tcPr>
          <w:p w:rsidR="00705D09" w:rsidP="00311874" w:rsidRDefault="00705D09" w14:paraId="00EFEC82" w14:textId="77777777">
            <w:pPr>
              <w:rPr>
                <w:rFonts w:ascii="Arial" w:hAnsi="Arial" w:eastAsia="Arial" w:cs="Arial"/>
                <w:sz w:val="19"/>
                <w:szCs w:val="19"/>
              </w:rPr>
            </w:pPr>
          </w:p>
        </w:tc>
      </w:tr>
    </w:tbl>
    <w:p w:rsidR="00705D09" w:rsidP="00705D09" w:rsidRDefault="00705D09" w14:paraId="30BE50BE" w14:textId="77777777">
      <w:pPr>
        <w:spacing w:before="280" w:after="280"/>
        <w:rPr>
          <w:rFonts w:ascii="Arial" w:hAnsi="Arial" w:eastAsia="Arial" w:cs="Arial"/>
          <w:color w:val="000000" w:themeColor="text1"/>
          <w:sz w:val="19"/>
          <w:szCs w:val="19"/>
        </w:rPr>
      </w:pPr>
    </w:p>
    <w:p w:rsidR="00705D09" w:rsidP="00705D09" w:rsidRDefault="00705D09" w14:paraId="102C59C3" w14:textId="77777777">
      <w:pPr>
        <w:spacing w:before="280" w:after="280"/>
        <w:rPr>
          <w:rFonts w:ascii="Arial" w:hAnsi="Arial" w:eastAsia="Arial" w:cs="Arial"/>
          <w:color w:val="000000" w:themeColor="text1"/>
          <w:sz w:val="19"/>
          <w:szCs w:val="19"/>
        </w:rPr>
      </w:pPr>
    </w:p>
    <w:p w:rsidR="00705D09" w:rsidP="00705D09" w:rsidRDefault="00705D09" w14:paraId="107C49AC" w14:textId="77777777">
      <w:pPr>
        <w:spacing w:before="280" w:after="280"/>
        <w:rPr>
          <w:rFonts w:ascii="Arial" w:hAnsi="Arial" w:eastAsia="Arial" w:cs="Arial"/>
          <w:color w:val="000000" w:themeColor="text1"/>
          <w:sz w:val="19"/>
          <w:szCs w:val="19"/>
        </w:rPr>
      </w:pPr>
    </w:p>
    <w:p w:rsidR="00705D09" w:rsidP="00705D09" w:rsidRDefault="3F0936E5" w14:paraId="0B2313AE" w14:textId="77777777">
      <w:pPr>
        <w:pStyle w:val="Heading2"/>
        <w:spacing w:before="240" w:after="120"/>
        <w:rPr>
          <w:rFonts w:ascii="Arial" w:hAnsi="Arial" w:eastAsia="Arial" w:cs="Arial"/>
          <w:color w:val="000000" w:themeColor="text1"/>
          <w:sz w:val="31"/>
          <w:szCs w:val="31"/>
        </w:rPr>
      </w:pPr>
      <w:bookmarkStart w:name="_Toc1675701010" w:id="10"/>
      <w:bookmarkStart w:name="_Toc143804119" w:id="11"/>
      <w:bookmarkStart w:name="_Toc891364359" w:id="12"/>
      <w:r w:rsidRPr="69E077F5">
        <w:rPr>
          <w:rFonts w:ascii="Arial" w:hAnsi="Arial" w:eastAsia="Arial" w:cs="Arial"/>
          <w:b/>
          <w:bCs/>
          <w:color w:val="000000" w:themeColor="text1"/>
          <w:sz w:val="31"/>
          <w:szCs w:val="31"/>
        </w:rPr>
        <w:t>Approvers</w:t>
      </w:r>
      <w:bookmarkEnd w:id="10"/>
      <w:bookmarkEnd w:id="11"/>
      <w:bookmarkEnd w:id="12"/>
    </w:p>
    <w:tbl>
      <w:tblPr>
        <w:tblW w:w="0" w:type="auto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</w:tblBorders>
        <w:tblLayout w:type="fixed"/>
        <w:tblLook w:val="00A0" w:firstRow="1" w:lastRow="0" w:firstColumn="1" w:lastColumn="0" w:noHBand="0" w:noVBand="0"/>
      </w:tblPr>
      <w:tblGrid>
        <w:gridCol w:w="2385"/>
        <w:gridCol w:w="3105"/>
        <w:gridCol w:w="3855"/>
        <w:tblGridChange w:id="13">
          <w:tblGrid>
            <w:gridCol w:w="2385"/>
            <w:gridCol w:w="3105"/>
            <w:gridCol w:w="3855"/>
          </w:tblGrid>
        </w:tblGridChange>
      </w:tblGrid>
      <w:tr w:rsidR="00705D09" w:rsidTr="00311874" w14:paraId="5EF29D20" w14:textId="77777777">
        <w:trPr>
          <w:trHeight w:val="300"/>
        </w:trPr>
        <w:tc>
          <w:tcPr>
            <w:tcW w:w="23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4A66AC"/>
            <w:tcMar>
              <w:left w:w="90" w:type="dxa"/>
              <w:right w:w="90" w:type="dxa"/>
            </w:tcMar>
          </w:tcPr>
          <w:p w:rsidR="00705D09" w:rsidP="00311874" w:rsidRDefault="00705D09" w14:paraId="5BB6C147" w14:textId="77777777">
            <w:pPr>
              <w:keepLines/>
              <w:spacing w:before="120" w:after="120"/>
              <w:rPr>
                <w:rFonts w:ascii="Arial" w:hAnsi="Arial" w:eastAsia="Arial" w:cs="Arial"/>
                <w:color w:val="FFFFFF" w:themeColor="background1"/>
                <w:sz w:val="19"/>
                <w:szCs w:val="19"/>
              </w:rPr>
            </w:pPr>
            <w:r w:rsidRPr="7C669E4B">
              <w:rPr>
                <w:rFonts w:ascii="Arial" w:hAnsi="Arial" w:eastAsia="Arial" w:cs="Arial"/>
                <w:b/>
                <w:bCs/>
                <w:color w:val="FFFFFF" w:themeColor="background1"/>
                <w:sz w:val="19"/>
                <w:szCs w:val="19"/>
              </w:rPr>
              <w:t>Name</w:t>
            </w:r>
          </w:p>
        </w:tc>
        <w:tc>
          <w:tcPr>
            <w:tcW w:w="310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4A66AC"/>
            <w:tcMar>
              <w:left w:w="90" w:type="dxa"/>
              <w:right w:w="90" w:type="dxa"/>
            </w:tcMar>
          </w:tcPr>
          <w:p w:rsidR="00705D09" w:rsidP="00311874" w:rsidRDefault="00705D09" w14:paraId="0D21B8CB" w14:textId="77777777">
            <w:pPr>
              <w:keepLines/>
              <w:spacing w:before="120" w:after="120"/>
              <w:rPr>
                <w:rFonts w:ascii="Arial" w:hAnsi="Arial" w:eastAsia="Arial" w:cs="Arial"/>
                <w:color w:val="FFFFFF" w:themeColor="background1"/>
                <w:sz w:val="19"/>
                <w:szCs w:val="19"/>
              </w:rPr>
            </w:pPr>
            <w:r w:rsidRPr="7C669E4B">
              <w:rPr>
                <w:rFonts w:ascii="Arial" w:hAnsi="Arial" w:eastAsia="Arial" w:cs="Arial"/>
                <w:b/>
                <w:bCs/>
                <w:color w:val="FFFFFF" w:themeColor="background1"/>
                <w:sz w:val="19"/>
                <w:szCs w:val="19"/>
              </w:rPr>
              <w:t>Position</w:t>
            </w:r>
          </w:p>
        </w:tc>
        <w:tc>
          <w:tcPr>
            <w:tcW w:w="38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4A66AC"/>
            <w:tcMar>
              <w:left w:w="90" w:type="dxa"/>
              <w:right w:w="90" w:type="dxa"/>
            </w:tcMar>
          </w:tcPr>
          <w:p w:rsidR="00705D09" w:rsidP="00311874" w:rsidRDefault="00705D09" w14:paraId="61BB066E" w14:textId="77777777">
            <w:pPr>
              <w:keepLines/>
              <w:spacing w:before="120" w:after="120"/>
              <w:rPr>
                <w:rFonts w:ascii="Arial" w:hAnsi="Arial" w:eastAsia="Arial" w:cs="Arial"/>
                <w:color w:val="FFFFFF" w:themeColor="background1"/>
                <w:sz w:val="19"/>
                <w:szCs w:val="19"/>
              </w:rPr>
            </w:pPr>
            <w:r w:rsidRPr="7C669E4B">
              <w:rPr>
                <w:rFonts w:ascii="Arial" w:hAnsi="Arial" w:eastAsia="Arial" w:cs="Arial"/>
                <w:b/>
                <w:bCs/>
                <w:color w:val="FFFFFF" w:themeColor="background1"/>
                <w:sz w:val="19"/>
                <w:szCs w:val="19"/>
              </w:rPr>
              <w:t>Date</w:t>
            </w:r>
          </w:p>
        </w:tc>
      </w:tr>
      <w:tr w:rsidR="00705D09" w:rsidTr="000E20F4" w14:paraId="0FD5BEC9" w14:textId="77777777">
        <w:tblPrEx>
          <w:tblW w:w="0" w:type="auto"/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</w:tblBorders>
          <w:tblLayout w:type="fixed"/>
          <w:tblLook w:val="00A0" w:firstRow="1" w:lastRow="0" w:firstColumn="1" w:lastColumn="0" w:noHBand="0" w:noVBand="0"/>
          <w:tblPrExChange w:author="Ravi Nara" w:date="2025-02-03T12:26:00Z" w16du:dateUtc="2025-02-03T20:26:00Z" w:id="14">
            <w:tblPrEx>
              <w:tblW w:w="0" w:type="auto"/>
              <w:tblBorders>
                <w:top w:val="single" w:color="auto" w:sz="6" w:space="0"/>
                <w:left w:val="single" w:color="auto" w:sz="6" w:space="0"/>
                <w:bottom w:val="single" w:color="auto" w:sz="6" w:space="0"/>
                <w:right w:val="single" w:color="auto" w:sz="6" w:space="0"/>
              </w:tblBorders>
              <w:tblLayout w:type="fixed"/>
              <w:tblLook w:val="00A0" w:firstRow="1" w:lastRow="0" w:firstColumn="1" w:lastColumn="0" w:noHBand="0" w:noVBand="0"/>
            </w:tblPrEx>
          </w:tblPrExChange>
        </w:tblPrEx>
        <w:trPr>
          <w:trHeight w:val="300"/>
          <w:trPrChange w:author="Ravi Nara" w:date="2025-02-03T12:26:00Z" w16du:dateUtc="2025-02-03T20:26:00Z" w:id="15">
            <w:trPr>
              <w:trHeight w:val="300"/>
            </w:trPr>
          </w:trPrChange>
        </w:trPr>
        <w:tc>
          <w:tcPr>
            <w:tcW w:w="23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90" w:type="dxa"/>
              <w:right w:w="90" w:type="dxa"/>
            </w:tcMar>
            <w:vAlign w:val="center"/>
            <w:tcPrChange w:author="Ravi Nara" w:date="2025-02-03T12:26:00Z" w16du:dateUtc="2025-02-03T20:26:00Z" w:id="16">
              <w:tcPr>
                <w:tcW w:w="2385" w:type="dxa"/>
                <w:tcBorders>
                  <w:top w:val="single" w:color="auto" w:sz="6" w:space="0"/>
                  <w:left w:val="single" w:color="auto" w:sz="6" w:space="0"/>
                  <w:bottom w:val="single" w:color="auto" w:sz="6" w:space="0"/>
                  <w:right w:val="single" w:color="auto" w:sz="6" w:space="0"/>
                </w:tcBorders>
                <w:tcMar>
                  <w:left w:w="90" w:type="dxa"/>
                  <w:right w:w="90" w:type="dxa"/>
                </w:tcMar>
              </w:tcPr>
            </w:tcPrChange>
          </w:tcPr>
          <w:p w:rsidR="00705D09" w:rsidP="00311874" w:rsidRDefault="00705D09" w14:paraId="1C82B56F" w14:textId="77777777">
            <w:pPr>
              <w:keepLines/>
              <w:spacing w:before="120" w:after="120"/>
              <w:rPr>
                <w:rFonts w:ascii="Arial" w:hAnsi="Arial" w:eastAsia="Arial" w:cs="Arial"/>
                <w:sz w:val="19"/>
                <w:szCs w:val="19"/>
              </w:rPr>
            </w:pPr>
            <w:r w:rsidRPr="7C669E4B">
              <w:rPr>
                <w:rFonts w:ascii="Arial" w:hAnsi="Arial" w:eastAsia="Arial" w:cs="Arial"/>
                <w:sz w:val="19"/>
                <w:szCs w:val="19"/>
              </w:rPr>
              <w:t>Ravi N</w:t>
            </w:r>
          </w:p>
        </w:tc>
        <w:tc>
          <w:tcPr>
            <w:tcW w:w="310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90" w:type="dxa"/>
              <w:right w:w="90" w:type="dxa"/>
            </w:tcMar>
            <w:vAlign w:val="center"/>
            <w:tcPrChange w:author="Ravi Nara" w:date="2025-02-03T12:26:00Z" w16du:dateUtc="2025-02-03T20:26:00Z" w:id="17">
              <w:tcPr>
                <w:tcW w:w="3105" w:type="dxa"/>
                <w:tcBorders>
                  <w:top w:val="single" w:color="auto" w:sz="6" w:space="0"/>
                  <w:left w:val="single" w:color="auto" w:sz="6" w:space="0"/>
                  <w:bottom w:val="single" w:color="auto" w:sz="6" w:space="0"/>
                  <w:right w:val="single" w:color="auto" w:sz="6" w:space="0"/>
                </w:tcBorders>
                <w:tcMar>
                  <w:left w:w="90" w:type="dxa"/>
                  <w:right w:w="90" w:type="dxa"/>
                </w:tcMar>
              </w:tcPr>
            </w:tcPrChange>
          </w:tcPr>
          <w:p w:rsidR="00705D09" w:rsidP="00311874" w:rsidRDefault="00705D09" w14:paraId="5D7730E0" w14:textId="77777777">
            <w:pPr>
              <w:rPr>
                <w:rFonts w:ascii="Arial" w:hAnsi="Arial" w:eastAsia="Arial" w:cs="Arial"/>
                <w:sz w:val="19"/>
                <w:szCs w:val="19"/>
              </w:rPr>
            </w:pPr>
            <w:r w:rsidRPr="7C669E4B">
              <w:rPr>
                <w:rFonts w:ascii="Arial" w:hAnsi="Arial" w:eastAsia="Arial" w:cs="Arial"/>
                <w:sz w:val="19"/>
                <w:szCs w:val="19"/>
              </w:rPr>
              <w:t>Director, IT</w:t>
            </w:r>
          </w:p>
        </w:tc>
        <w:tc>
          <w:tcPr>
            <w:tcW w:w="38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 w:themeFill="background1"/>
            <w:tcMar>
              <w:left w:w="90" w:type="dxa"/>
              <w:right w:w="90" w:type="dxa"/>
            </w:tcMar>
            <w:vAlign w:val="center"/>
            <w:tcPrChange w:author="Ravi Nara" w:date="2025-02-03T12:26:00Z" w16du:dateUtc="2025-02-03T20:26:00Z" w:id="18">
              <w:tcPr>
                <w:tcW w:w="3855" w:type="dxa"/>
                <w:tcBorders>
                  <w:top w:val="single" w:color="auto" w:sz="6" w:space="0"/>
                  <w:left w:val="single" w:color="auto" w:sz="6" w:space="0"/>
                  <w:bottom w:val="single" w:color="auto" w:sz="6" w:space="0"/>
                  <w:right w:val="single" w:color="auto" w:sz="6" w:space="0"/>
                </w:tcBorders>
                <w:shd w:val="clear" w:color="auto" w:fill="FFFFFF" w:themeFill="background1"/>
                <w:tcMar>
                  <w:left w:w="90" w:type="dxa"/>
                  <w:right w:w="90" w:type="dxa"/>
                </w:tcMar>
              </w:tcPr>
            </w:tcPrChange>
          </w:tcPr>
          <w:p w:rsidR="00705D09" w:rsidP="00311874" w:rsidRDefault="00705D09" w14:paraId="409ADB24" w14:textId="77777777">
            <w:pPr>
              <w:keepLines/>
              <w:spacing w:before="60" w:after="60"/>
              <w:rPr>
                <w:rFonts w:ascii="Arial" w:hAnsi="Arial" w:eastAsia="Arial" w:cs="Arial"/>
                <w:sz w:val="19"/>
                <w:szCs w:val="19"/>
              </w:rPr>
            </w:pPr>
          </w:p>
        </w:tc>
      </w:tr>
      <w:tr w:rsidR="00705D09" w:rsidTr="00311874" w14:paraId="13B10805" w14:textId="77777777">
        <w:trPr>
          <w:trHeight w:val="300"/>
        </w:trPr>
        <w:tc>
          <w:tcPr>
            <w:tcW w:w="23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90" w:type="dxa"/>
              <w:right w:w="90" w:type="dxa"/>
            </w:tcMar>
          </w:tcPr>
          <w:p w:rsidR="00705D09" w:rsidP="00311874" w:rsidRDefault="5584AD82" w14:paraId="1604DC2B" w14:textId="4B25B808">
            <w:pPr>
              <w:rPr>
                <w:rFonts w:ascii="Arial" w:hAnsi="Arial" w:eastAsia="Arial" w:cs="Arial"/>
                <w:sz w:val="19"/>
                <w:szCs w:val="19"/>
              </w:rPr>
            </w:pPr>
            <w:r w:rsidRPr="6E085EEF">
              <w:rPr>
                <w:rFonts w:ascii="Arial" w:hAnsi="Arial" w:eastAsia="Arial" w:cs="Arial"/>
                <w:sz w:val="19"/>
                <w:szCs w:val="19"/>
              </w:rPr>
              <w:t>Prasanna R</w:t>
            </w:r>
          </w:p>
        </w:tc>
        <w:tc>
          <w:tcPr>
            <w:tcW w:w="310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90" w:type="dxa"/>
              <w:right w:w="90" w:type="dxa"/>
            </w:tcMar>
          </w:tcPr>
          <w:p w:rsidR="00705D09" w:rsidP="00311874" w:rsidRDefault="5584AD82" w14:paraId="537F2B79" w14:textId="0E2007CC">
            <w:pPr>
              <w:rPr>
                <w:rFonts w:ascii="Arial" w:hAnsi="Arial" w:eastAsia="Arial" w:cs="Arial"/>
                <w:sz w:val="19"/>
                <w:szCs w:val="19"/>
              </w:rPr>
            </w:pPr>
            <w:r w:rsidRPr="6E085EEF">
              <w:rPr>
                <w:rFonts w:ascii="Arial" w:hAnsi="Arial" w:eastAsia="Arial" w:cs="Arial"/>
                <w:sz w:val="19"/>
                <w:szCs w:val="19"/>
              </w:rPr>
              <w:t>Director, IT</w:t>
            </w:r>
          </w:p>
        </w:tc>
        <w:tc>
          <w:tcPr>
            <w:tcW w:w="38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 w:themeFill="background1"/>
            <w:tcMar>
              <w:left w:w="90" w:type="dxa"/>
              <w:right w:w="90" w:type="dxa"/>
            </w:tcMar>
          </w:tcPr>
          <w:p w:rsidR="00705D09" w:rsidP="00311874" w:rsidRDefault="00705D09" w14:paraId="50B3903B" w14:textId="77777777">
            <w:pPr>
              <w:rPr>
                <w:rFonts w:ascii="Arial" w:hAnsi="Arial" w:eastAsia="Arial" w:cs="Arial"/>
                <w:sz w:val="19"/>
                <w:szCs w:val="19"/>
              </w:rPr>
            </w:pPr>
          </w:p>
        </w:tc>
      </w:tr>
    </w:tbl>
    <w:p w:rsidR="00705D09" w:rsidP="00705D09" w:rsidRDefault="00705D09" w14:paraId="098D6077" w14:textId="77777777">
      <w:pPr>
        <w:spacing w:before="280" w:after="280"/>
        <w:rPr>
          <w:rFonts w:ascii="Arial" w:hAnsi="Arial" w:eastAsia="Arial" w:cs="Arial"/>
          <w:color w:val="000000" w:themeColor="text1"/>
          <w:sz w:val="19"/>
          <w:szCs w:val="19"/>
        </w:rPr>
      </w:pPr>
    </w:p>
    <w:p w:rsidR="00705D09" w:rsidP="00705D09" w:rsidRDefault="00705D09" w14:paraId="0FBA74FF" w14:textId="77777777">
      <w:pPr>
        <w:spacing w:before="280" w:after="280"/>
        <w:rPr>
          <w:rFonts w:ascii="Arial" w:hAnsi="Arial" w:eastAsia="Arial" w:cs="Arial"/>
          <w:color w:val="000000" w:themeColor="text1"/>
          <w:sz w:val="28"/>
          <w:szCs w:val="28"/>
        </w:rPr>
      </w:pPr>
    </w:p>
    <w:p w:rsidR="00705D09" w:rsidRDefault="00705D09" w14:paraId="7C306BEE" w14:textId="7F272436">
      <w:pPr>
        <w:spacing w:after="160" w:line="259" w:lineRule="auto"/>
        <w:rPr>
          <w:rFonts w:asciiTheme="majorHAnsi" w:hAnsiTheme="majorHAnsi" w:eastAsiaTheme="majorEastAsia" w:cstheme="majorBidi"/>
          <w:b/>
          <w:bCs/>
          <w:color w:val="1F3763" w:themeColor="accent1" w:themeShade="7F"/>
        </w:rPr>
      </w:pPr>
    </w:p>
    <w:p w:rsidR="004A59C6" w:rsidRDefault="004A59C6" w14:paraId="2B242156" w14:textId="77777777">
      <w:pPr>
        <w:spacing w:after="160" w:line="259" w:lineRule="auto"/>
        <w:rPr>
          <w:rFonts w:asciiTheme="majorHAnsi" w:hAnsiTheme="majorHAnsi" w:eastAsiaTheme="majorEastAsia" w:cstheme="majorBidi"/>
          <w:b/>
          <w:bCs/>
          <w:color w:val="1F3763" w:themeColor="accent1" w:themeShade="7F"/>
        </w:rPr>
      </w:pPr>
      <w:r>
        <w:rPr>
          <w:b/>
          <w:bCs/>
        </w:rPr>
        <w:br w:type="page"/>
      </w:r>
    </w:p>
    <w:sdt>
      <w:sdtPr>
        <w:id w:val="516327634"/>
        <w:docPartObj>
          <w:docPartGallery w:val="Table of Contents"/>
          <w:docPartUnique/>
        </w:docPartObj>
        <w:rPr>
          <w:rFonts w:ascii="Calibri" w:hAnsi="Calibri" w:eastAsia="游明朝" w:cs="Arial" w:asciiTheme="minorAscii" w:hAnsiTheme="minorAscii" w:eastAsiaTheme="minorEastAsia" w:cstheme="minorBidi"/>
          <w:color w:val="auto"/>
          <w:sz w:val="24"/>
          <w:szCs w:val="24"/>
        </w:rPr>
      </w:sdtPr>
      <w:sdtContent>
        <w:p w:rsidR="005E6034" w:rsidRDefault="5BD88B27" w14:paraId="6D1019A4" w14:textId="2A8234E4">
          <w:pPr>
            <w:pStyle w:val="TOCHeading"/>
          </w:pPr>
          <w:r>
            <w:t>Table of Contents</w:t>
          </w:r>
        </w:p>
        <w:p w:rsidR="00AD437C" w:rsidP="69E077F5" w:rsidRDefault="6E085EEF" w14:paraId="2BD57DA6" w14:textId="5953ADF7">
          <w:pPr>
            <w:pStyle w:val="TOC1"/>
            <w:tabs>
              <w:tab w:val="right" w:leader="dot" w:pos="9345"/>
            </w:tabs>
            <w:rPr>
              <w:rStyle w:val="Hyperlink"/>
              <w:noProof/>
              <w:kern w:val="2"/>
              <w14:ligatures w14:val="standardContextual"/>
            </w:rPr>
          </w:pPr>
          <w:r>
            <w:fldChar w:fldCharType="begin"/>
          </w:r>
          <w:r w:rsidR="3E0E9F22">
            <w:instrText>TOC \o "1-3" \z \u \h</w:instrText>
          </w:r>
          <w:r>
            <w:fldChar w:fldCharType="separate"/>
          </w:r>
          <w:hyperlink w:anchor="_Toc1439189058">
            <w:r w:rsidRPr="69E077F5" w:rsidR="69E077F5">
              <w:rPr>
                <w:rStyle w:val="Hyperlink"/>
              </w:rPr>
              <w:t>Document Control</w:t>
            </w:r>
            <w:r w:rsidR="3E0E9F22">
              <w:tab/>
            </w:r>
            <w:r w:rsidR="3E0E9F22">
              <w:fldChar w:fldCharType="begin"/>
            </w:r>
            <w:r w:rsidR="3E0E9F22">
              <w:instrText>PAGEREF _Toc1439189058 \h</w:instrText>
            </w:r>
            <w:r w:rsidR="3E0E9F22">
              <w:fldChar w:fldCharType="separate"/>
            </w:r>
            <w:r w:rsidRPr="69E077F5" w:rsidR="69E077F5">
              <w:rPr>
                <w:rStyle w:val="Hyperlink"/>
              </w:rPr>
              <w:t>1</w:t>
            </w:r>
            <w:r w:rsidR="3E0E9F22">
              <w:fldChar w:fldCharType="end"/>
            </w:r>
          </w:hyperlink>
        </w:p>
        <w:p w:rsidR="00AD437C" w:rsidP="69E077F5" w:rsidRDefault="69E077F5" w14:paraId="38420A58" w14:textId="7026BBEE">
          <w:pPr>
            <w:pStyle w:val="TOC2"/>
            <w:tabs>
              <w:tab w:val="right" w:leader="dot" w:pos="9345"/>
            </w:tabs>
            <w:rPr>
              <w:rStyle w:val="Hyperlink"/>
              <w:noProof/>
              <w:kern w:val="2"/>
              <w14:ligatures w14:val="standardContextual"/>
            </w:rPr>
          </w:pPr>
          <w:hyperlink w:anchor="_Toc86570428">
            <w:r w:rsidRPr="69E077F5">
              <w:rPr>
                <w:rStyle w:val="Hyperlink"/>
              </w:rPr>
              <w:t>Change History</w:t>
            </w:r>
            <w:r w:rsidR="6E085EEF">
              <w:tab/>
            </w:r>
            <w:r w:rsidR="6E085EEF">
              <w:fldChar w:fldCharType="begin"/>
            </w:r>
            <w:r w:rsidR="6E085EEF">
              <w:instrText>PAGEREF _Toc86570428 \h</w:instrText>
            </w:r>
            <w:r w:rsidR="6E085EEF">
              <w:fldChar w:fldCharType="separate"/>
            </w:r>
            <w:r w:rsidRPr="69E077F5">
              <w:rPr>
                <w:rStyle w:val="Hyperlink"/>
              </w:rPr>
              <w:t>2</w:t>
            </w:r>
            <w:r w:rsidR="6E085EEF">
              <w:fldChar w:fldCharType="end"/>
            </w:r>
          </w:hyperlink>
        </w:p>
        <w:p w:rsidR="00AD437C" w:rsidP="69E077F5" w:rsidRDefault="69E077F5" w14:paraId="58939EEB" w14:textId="3052A568">
          <w:pPr>
            <w:pStyle w:val="TOC2"/>
            <w:tabs>
              <w:tab w:val="right" w:leader="dot" w:pos="9345"/>
            </w:tabs>
            <w:rPr>
              <w:rStyle w:val="Hyperlink"/>
              <w:noProof/>
              <w:kern w:val="2"/>
              <w14:ligatures w14:val="standardContextual"/>
            </w:rPr>
          </w:pPr>
          <w:hyperlink w:anchor="_Toc1441180619">
            <w:r w:rsidRPr="69E077F5">
              <w:rPr>
                <w:rStyle w:val="Hyperlink"/>
              </w:rPr>
              <w:t>Draft Reviewers</w:t>
            </w:r>
            <w:r w:rsidR="6E085EEF">
              <w:tab/>
            </w:r>
            <w:r w:rsidR="6E085EEF">
              <w:fldChar w:fldCharType="begin"/>
            </w:r>
            <w:r w:rsidR="6E085EEF">
              <w:instrText>PAGEREF _Toc1441180619 \h</w:instrText>
            </w:r>
            <w:r w:rsidR="6E085EEF">
              <w:fldChar w:fldCharType="separate"/>
            </w:r>
            <w:r w:rsidRPr="69E077F5">
              <w:rPr>
                <w:rStyle w:val="Hyperlink"/>
              </w:rPr>
              <w:t>2</w:t>
            </w:r>
            <w:r w:rsidR="6E085EEF">
              <w:fldChar w:fldCharType="end"/>
            </w:r>
          </w:hyperlink>
        </w:p>
        <w:p w:rsidR="00AD437C" w:rsidP="69E077F5" w:rsidRDefault="69E077F5" w14:paraId="32448C1E" w14:textId="6DFB1D5E">
          <w:pPr>
            <w:pStyle w:val="TOC2"/>
            <w:tabs>
              <w:tab w:val="right" w:leader="dot" w:pos="9345"/>
            </w:tabs>
            <w:rPr>
              <w:rStyle w:val="Hyperlink"/>
              <w:noProof/>
              <w:kern w:val="2"/>
              <w14:ligatures w14:val="standardContextual"/>
            </w:rPr>
          </w:pPr>
          <w:hyperlink w:anchor="_Toc891364359">
            <w:r w:rsidRPr="69E077F5">
              <w:rPr>
                <w:rStyle w:val="Hyperlink"/>
              </w:rPr>
              <w:t>Approvers</w:t>
            </w:r>
            <w:r w:rsidR="6E085EEF">
              <w:tab/>
            </w:r>
            <w:r w:rsidR="6E085EEF">
              <w:fldChar w:fldCharType="begin"/>
            </w:r>
            <w:r w:rsidR="6E085EEF">
              <w:instrText>PAGEREF _Toc891364359 \h</w:instrText>
            </w:r>
            <w:r w:rsidR="6E085EEF">
              <w:fldChar w:fldCharType="separate"/>
            </w:r>
            <w:r w:rsidRPr="69E077F5">
              <w:rPr>
                <w:rStyle w:val="Hyperlink"/>
              </w:rPr>
              <w:t>2</w:t>
            </w:r>
            <w:r w:rsidR="6E085EEF">
              <w:fldChar w:fldCharType="end"/>
            </w:r>
          </w:hyperlink>
        </w:p>
        <w:p w:rsidR="00AD437C" w:rsidP="69E077F5" w:rsidRDefault="69E077F5" w14:paraId="0AC02036" w14:textId="0900FB0F">
          <w:pPr>
            <w:pStyle w:val="TOC1"/>
            <w:tabs>
              <w:tab w:val="right" w:leader="dot" w:pos="9345"/>
            </w:tabs>
            <w:rPr>
              <w:rStyle w:val="Hyperlink"/>
              <w:noProof/>
              <w:kern w:val="2"/>
              <w14:ligatures w14:val="standardContextual"/>
            </w:rPr>
          </w:pPr>
          <w:hyperlink w:anchor="_Toc1009578639">
            <w:r w:rsidRPr="69E077F5">
              <w:rPr>
                <w:rStyle w:val="Hyperlink"/>
              </w:rPr>
              <w:t>Introduction</w:t>
            </w:r>
            <w:r w:rsidR="6E085EEF">
              <w:tab/>
            </w:r>
            <w:r w:rsidR="6E085EEF">
              <w:fldChar w:fldCharType="begin"/>
            </w:r>
            <w:r w:rsidR="6E085EEF">
              <w:instrText>PAGEREF _Toc1009578639 \h</w:instrText>
            </w:r>
            <w:r w:rsidR="6E085EEF">
              <w:fldChar w:fldCharType="separate"/>
            </w:r>
            <w:r w:rsidRPr="69E077F5">
              <w:rPr>
                <w:rStyle w:val="Hyperlink"/>
              </w:rPr>
              <w:t>3</w:t>
            </w:r>
            <w:r w:rsidR="6E085EEF">
              <w:fldChar w:fldCharType="end"/>
            </w:r>
          </w:hyperlink>
        </w:p>
        <w:p w:rsidR="00AD437C" w:rsidP="69E077F5" w:rsidRDefault="69E077F5" w14:paraId="07A06BC5" w14:textId="72221437">
          <w:pPr>
            <w:pStyle w:val="TOC1"/>
            <w:tabs>
              <w:tab w:val="right" w:leader="dot" w:pos="9345"/>
            </w:tabs>
            <w:rPr>
              <w:rStyle w:val="Hyperlink"/>
              <w:noProof/>
              <w:kern w:val="2"/>
              <w14:ligatures w14:val="standardContextual"/>
            </w:rPr>
          </w:pPr>
          <w:hyperlink w:anchor="_Toc52120765">
            <w:r w:rsidRPr="69E077F5">
              <w:rPr>
                <w:rStyle w:val="Hyperlink"/>
              </w:rPr>
              <w:t>Assumptions</w:t>
            </w:r>
            <w:r w:rsidR="6E085EEF">
              <w:tab/>
            </w:r>
            <w:r w:rsidR="6E085EEF">
              <w:fldChar w:fldCharType="begin"/>
            </w:r>
            <w:r w:rsidR="6E085EEF">
              <w:instrText>PAGEREF _Toc52120765 \h</w:instrText>
            </w:r>
            <w:r w:rsidR="6E085EEF">
              <w:fldChar w:fldCharType="separate"/>
            </w:r>
            <w:r w:rsidRPr="69E077F5">
              <w:rPr>
                <w:rStyle w:val="Hyperlink"/>
              </w:rPr>
              <w:t>4</w:t>
            </w:r>
            <w:r w:rsidR="6E085EEF">
              <w:fldChar w:fldCharType="end"/>
            </w:r>
          </w:hyperlink>
        </w:p>
        <w:p w:rsidR="00AD437C" w:rsidP="69E077F5" w:rsidRDefault="69E077F5" w14:paraId="3053283A" w14:textId="300D6A3D">
          <w:pPr>
            <w:pStyle w:val="TOC1"/>
            <w:tabs>
              <w:tab w:val="right" w:leader="dot" w:pos="9345"/>
            </w:tabs>
            <w:rPr>
              <w:rStyle w:val="Hyperlink"/>
              <w:noProof/>
              <w:kern w:val="2"/>
              <w14:ligatures w14:val="standardContextual"/>
            </w:rPr>
          </w:pPr>
          <w:hyperlink w:anchor="_Toc1422978398">
            <w:r w:rsidRPr="69E077F5">
              <w:rPr>
                <w:rStyle w:val="Hyperlink"/>
              </w:rPr>
              <w:t>References</w:t>
            </w:r>
            <w:r w:rsidR="6E085EEF">
              <w:tab/>
            </w:r>
            <w:r w:rsidR="6E085EEF">
              <w:fldChar w:fldCharType="begin"/>
            </w:r>
            <w:r w:rsidR="6E085EEF">
              <w:instrText>PAGEREF _Toc1422978398 \h</w:instrText>
            </w:r>
            <w:r w:rsidR="6E085EEF">
              <w:fldChar w:fldCharType="separate"/>
            </w:r>
            <w:r w:rsidRPr="69E077F5">
              <w:rPr>
                <w:rStyle w:val="Hyperlink"/>
              </w:rPr>
              <w:t>4</w:t>
            </w:r>
            <w:r w:rsidR="6E085EEF">
              <w:fldChar w:fldCharType="end"/>
            </w:r>
          </w:hyperlink>
        </w:p>
        <w:p w:rsidR="00AD437C" w:rsidP="69E077F5" w:rsidRDefault="69E077F5" w14:paraId="013B13BD" w14:textId="1FEB944D">
          <w:pPr>
            <w:pStyle w:val="TOC1"/>
            <w:tabs>
              <w:tab w:val="right" w:leader="dot" w:pos="9345"/>
            </w:tabs>
            <w:rPr>
              <w:rStyle w:val="Hyperlink"/>
              <w:noProof/>
              <w:kern w:val="2"/>
              <w14:ligatures w14:val="standardContextual"/>
            </w:rPr>
          </w:pPr>
          <w:hyperlink w:anchor="_Toc1205497906">
            <w:r w:rsidRPr="69E077F5">
              <w:rPr>
                <w:rStyle w:val="Hyperlink"/>
              </w:rPr>
              <w:t>Acronyms</w:t>
            </w:r>
            <w:r w:rsidR="6E085EEF">
              <w:tab/>
            </w:r>
            <w:r w:rsidR="6E085EEF">
              <w:fldChar w:fldCharType="begin"/>
            </w:r>
            <w:r w:rsidR="6E085EEF">
              <w:instrText>PAGEREF _Toc1205497906 \h</w:instrText>
            </w:r>
            <w:r w:rsidR="6E085EEF">
              <w:fldChar w:fldCharType="separate"/>
            </w:r>
            <w:r w:rsidRPr="69E077F5">
              <w:rPr>
                <w:rStyle w:val="Hyperlink"/>
              </w:rPr>
              <w:t>5</w:t>
            </w:r>
            <w:r w:rsidR="6E085EEF">
              <w:fldChar w:fldCharType="end"/>
            </w:r>
          </w:hyperlink>
        </w:p>
        <w:p w:rsidR="00AD437C" w:rsidP="69E077F5" w:rsidRDefault="69E077F5" w14:paraId="5270E4E5" w14:textId="50BBDD93">
          <w:pPr>
            <w:pStyle w:val="TOC1"/>
            <w:tabs>
              <w:tab w:val="right" w:leader="dot" w:pos="9345"/>
            </w:tabs>
            <w:rPr>
              <w:rStyle w:val="Hyperlink"/>
              <w:noProof/>
              <w:kern w:val="2"/>
              <w14:ligatures w14:val="standardContextual"/>
            </w:rPr>
          </w:pPr>
          <w:hyperlink w:anchor="_Toc1316014738">
            <w:r w:rsidRPr="69E077F5">
              <w:rPr>
                <w:rStyle w:val="Hyperlink"/>
              </w:rPr>
              <w:t>Process Areas</w:t>
            </w:r>
            <w:r w:rsidR="6E085EEF">
              <w:tab/>
            </w:r>
            <w:r w:rsidR="6E085EEF">
              <w:fldChar w:fldCharType="begin"/>
            </w:r>
            <w:r w:rsidR="6E085EEF">
              <w:instrText>PAGEREF _Toc1316014738 \h</w:instrText>
            </w:r>
            <w:r w:rsidR="6E085EEF">
              <w:fldChar w:fldCharType="separate"/>
            </w:r>
            <w:r w:rsidRPr="69E077F5">
              <w:rPr>
                <w:rStyle w:val="Hyperlink"/>
              </w:rPr>
              <w:t>5</w:t>
            </w:r>
            <w:r w:rsidR="6E085EEF">
              <w:fldChar w:fldCharType="end"/>
            </w:r>
          </w:hyperlink>
        </w:p>
        <w:p w:rsidR="00AD437C" w:rsidP="69E077F5" w:rsidRDefault="69E077F5" w14:paraId="5009F79D" w14:textId="26FF3D5A">
          <w:pPr>
            <w:pStyle w:val="TOC1"/>
            <w:tabs>
              <w:tab w:val="right" w:leader="dot" w:pos="9345"/>
            </w:tabs>
            <w:rPr>
              <w:rStyle w:val="Hyperlink"/>
              <w:noProof/>
              <w:kern w:val="2"/>
              <w14:ligatures w14:val="standardContextual"/>
            </w:rPr>
          </w:pPr>
          <w:hyperlink w:anchor="_Toc1770029761">
            <w:r w:rsidRPr="69E077F5">
              <w:rPr>
                <w:rStyle w:val="Hyperlink"/>
              </w:rPr>
              <w:t>Technical Components</w:t>
            </w:r>
            <w:r w:rsidR="6E085EEF">
              <w:tab/>
            </w:r>
            <w:r w:rsidR="6E085EEF">
              <w:fldChar w:fldCharType="begin"/>
            </w:r>
            <w:r w:rsidR="6E085EEF">
              <w:instrText>PAGEREF _Toc1770029761 \h</w:instrText>
            </w:r>
            <w:r w:rsidR="6E085EEF">
              <w:fldChar w:fldCharType="separate"/>
            </w:r>
            <w:r w:rsidRPr="69E077F5">
              <w:rPr>
                <w:rStyle w:val="Hyperlink"/>
              </w:rPr>
              <w:t>6</w:t>
            </w:r>
            <w:r w:rsidR="6E085EEF">
              <w:fldChar w:fldCharType="end"/>
            </w:r>
          </w:hyperlink>
        </w:p>
        <w:p w:rsidR="00AD437C" w:rsidP="69E077F5" w:rsidRDefault="69E077F5" w14:paraId="296D1FD9" w14:textId="635D4DEA">
          <w:pPr>
            <w:pStyle w:val="TOC1"/>
            <w:tabs>
              <w:tab w:val="right" w:leader="dot" w:pos="9345"/>
            </w:tabs>
            <w:rPr>
              <w:rStyle w:val="Hyperlink"/>
              <w:noProof/>
              <w:kern w:val="2"/>
              <w14:ligatures w14:val="standardContextual"/>
            </w:rPr>
          </w:pPr>
          <w:hyperlink w:anchor="_Toc1702017222">
            <w:r w:rsidRPr="69E077F5">
              <w:rPr>
                <w:rStyle w:val="Hyperlink"/>
              </w:rPr>
              <w:t>SFDC Objects</w:t>
            </w:r>
            <w:r w:rsidR="6E085EEF">
              <w:tab/>
            </w:r>
            <w:r w:rsidR="6E085EEF">
              <w:fldChar w:fldCharType="begin"/>
            </w:r>
            <w:r w:rsidR="6E085EEF">
              <w:instrText>PAGEREF _Toc1702017222 \h</w:instrText>
            </w:r>
            <w:r w:rsidR="6E085EEF">
              <w:fldChar w:fldCharType="separate"/>
            </w:r>
            <w:r w:rsidRPr="69E077F5">
              <w:rPr>
                <w:rStyle w:val="Hyperlink"/>
              </w:rPr>
              <w:t>6</w:t>
            </w:r>
            <w:r w:rsidR="6E085EEF">
              <w:fldChar w:fldCharType="end"/>
            </w:r>
          </w:hyperlink>
        </w:p>
        <w:p w:rsidR="00AD437C" w:rsidP="69E077F5" w:rsidRDefault="69E077F5" w14:paraId="5A6B8B31" w14:textId="5AB6651F">
          <w:pPr>
            <w:pStyle w:val="TOC1"/>
            <w:tabs>
              <w:tab w:val="right" w:leader="dot" w:pos="9345"/>
            </w:tabs>
            <w:rPr>
              <w:rStyle w:val="Hyperlink"/>
              <w:noProof/>
              <w:kern w:val="2"/>
              <w14:ligatures w14:val="standardContextual"/>
            </w:rPr>
          </w:pPr>
          <w:hyperlink w:anchor="_Toc383979354">
            <w:r w:rsidRPr="69E077F5">
              <w:rPr>
                <w:rStyle w:val="Hyperlink"/>
              </w:rPr>
              <w:t>EnlightenàSFDC Installer Account Sync</w:t>
            </w:r>
            <w:r w:rsidR="6E085EEF">
              <w:tab/>
            </w:r>
            <w:r w:rsidR="6E085EEF">
              <w:fldChar w:fldCharType="begin"/>
            </w:r>
            <w:r w:rsidR="6E085EEF">
              <w:instrText>PAGEREF _Toc383979354 \h</w:instrText>
            </w:r>
            <w:r w:rsidR="6E085EEF">
              <w:fldChar w:fldCharType="separate"/>
            </w:r>
            <w:r w:rsidRPr="69E077F5">
              <w:rPr>
                <w:rStyle w:val="Hyperlink"/>
              </w:rPr>
              <w:t>7</w:t>
            </w:r>
            <w:r w:rsidR="6E085EEF">
              <w:fldChar w:fldCharType="end"/>
            </w:r>
          </w:hyperlink>
        </w:p>
        <w:p w:rsidR="00AD437C" w:rsidP="69E077F5" w:rsidRDefault="69E077F5" w14:paraId="6AC7BBF4" w14:textId="7347ACB9">
          <w:pPr>
            <w:pStyle w:val="TOC2"/>
            <w:tabs>
              <w:tab w:val="left" w:pos="720"/>
              <w:tab w:val="right" w:leader="dot" w:pos="9345"/>
            </w:tabs>
            <w:rPr>
              <w:rStyle w:val="Hyperlink"/>
              <w:noProof/>
              <w:kern w:val="2"/>
              <w14:ligatures w14:val="standardContextual"/>
            </w:rPr>
          </w:pPr>
          <w:hyperlink w:anchor="_Toc327209851">
            <w:r w:rsidRPr="69E077F5">
              <w:rPr>
                <w:rStyle w:val="Hyperlink"/>
              </w:rPr>
              <w:t>2.</w:t>
            </w:r>
            <w:r w:rsidR="6E085EEF">
              <w:tab/>
            </w:r>
            <w:r w:rsidRPr="69E077F5">
              <w:rPr>
                <w:rStyle w:val="Hyperlink"/>
              </w:rPr>
              <w:t>Updating Boomi Integration job to include this bank account flag</w:t>
            </w:r>
            <w:r w:rsidR="6E085EEF">
              <w:tab/>
            </w:r>
            <w:r w:rsidR="6E085EEF">
              <w:fldChar w:fldCharType="begin"/>
            </w:r>
            <w:r w:rsidR="6E085EEF">
              <w:instrText>PAGEREF _Toc327209851 \h</w:instrText>
            </w:r>
            <w:r w:rsidR="6E085EEF">
              <w:fldChar w:fldCharType="separate"/>
            </w:r>
            <w:r w:rsidRPr="69E077F5">
              <w:rPr>
                <w:rStyle w:val="Hyperlink"/>
              </w:rPr>
              <w:t>7</w:t>
            </w:r>
            <w:r w:rsidR="6E085EEF">
              <w:fldChar w:fldCharType="end"/>
            </w:r>
          </w:hyperlink>
        </w:p>
        <w:p w:rsidR="00AD437C" w:rsidP="69E077F5" w:rsidRDefault="69E077F5" w14:paraId="0B8261BA" w14:textId="706118A5">
          <w:pPr>
            <w:pStyle w:val="TOC1"/>
            <w:tabs>
              <w:tab w:val="right" w:leader="dot" w:pos="9345"/>
            </w:tabs>
            <w:rPr>
              <w:rStyle w:val="Hyperlink"/>
              <w:noProof/>
              <w:kern w:val="2"/>
              <w14:ligatures w14:val="standardContextual"/>
            </w:rPr>
          </w:pPr>
          <w:hyperlink w:anchor="_Toc18673313">
            <w:r w:rsidRPr="69E077F5">
              <w:rPr>
                <w:rStyle w:val="Hyperlink"/>
              </w:rPr>
              <w:t>MSI SPA SKU restrictions</w:t>
            </w:r>
            <w:r w:rsidR="6E085EEF">
              <w:tab/>
            </w:r>
            <w:r w:rsidR="6E085EEF">
              <w:fldChar w:fldCharType="begin"/>
            </w:r>
            <w:r w:rsidR="6E085EEF">
              <w:instrText>PAGEREF _Toc18673313 \h</w:instrText>
            </w:r>
            <w:r w:rsidR="6E085EEF">
              <w:fldChar w:fldCharType="separate"/>
            </w:r>
            <w:r w:rsidRPr="69E077F5">
              <w:rPr>
                <w:rStyle w:val="Hyperlink"/>
              </w:rPr>
              <w:t>7</w:t>
            </w:r>
            <w:r w:rsidR="6E085EEF">
              <w:fldChar w:fldCharType="end"/>
            </w:r>
          </w:hyperlink>
        </w:p>
        <w:p w:rsidR="00AD437C" w:rsidP="69E077F5" w:rsidRDefault="69E077F5" w14:paraId="23EBC735" w14:textId="5B9BA600">
          <w:pPr>
            <w:pStyle w:val="TOC2"/>
            <w:tabs>
              <w:tab w:val="left" w:pos="720"/>
              <w:tab w:val="right" w:leader="dot" w:pos="9345"/>
            </w:tabs>
            <w:rPr>
              <w:rStyle w:val="Hyperlink"/>
              <w:noProof/>
              <w:kern w:val="2"/>
              <w14:ligatures w14:val="standardContextual"/>
            </w:rPr>
          </w:pPr>
          <w:hyperlink w:anchor="_Toc1381275467">
            <w:r w:rsidRPr="69E077F5">
              <w:rPr>
                <w:rStyle w:val="Hyperlink"/>
              </w:rPr>
              <w:t>3.</w:t>
            </w:r>
            <w:r w:rsidR="6E085EEF">
              <w:tab/>
            </w:r>
            <w:r w:rsidRPr="69E077F5">
              <w:rPr>
                <w:rStyle w:val="Hyperlink"/>
              </w:rPr>
              <w:t>Adding flag on Product</w:t>
            </w:r>
            <w:r w:rsidR="6E085EEF">
              <w:tab/>
            </w:r>
            <w:r w:rsidR="6E085EEF">
              <w:fldChar w:fldCharType="begin"/>
            </w:r>
            <w:r w:rsidR="6E085EEF">
              <w:instrText>PAGEREF _Toc1381275467 \h</w:instrText>
            </w:r>
            <w:r w:rsidR="6E085EEF">
              <w:fldChar w:fldCharType="separate"/>
            </w:r>
            <w:r w:rsidRPr="69E077F5">
              <w:rPr>
                <w:rStyle w:val="Hyperlink"/>
              </w:rPr>
              <w:t>8</w:t>
            </w:r>
            <w:r w:rsidR="6E085EEF">
              <w:fldChar w:fldCharType="end"/>
            </w:r>
          </w:hyperlink>
        </w:p>
        <w:p w:rsidR="00AD437C" w:rsidP="69E077F5" w:rsidRDefault="69E077F5" w14:paraId="2745FD4B" w14:textId="07556357">
          <w:pPr>
            <w:pStyle w:val="TOC2"/>
            <w:tabs>
              <w:tab w:val="left" w:pos="720"/>
              <w:tab w:val="right" w:leader="dot" w:pos="9345"/>
            </w:tabs>
            <w:rPr>
              <w:rStyle w:val="Hyperlink"/>
              <w:noProof/>
              <w:kern w:val="2"/>
              <w14:ligatures w14:val="standardContextual"/>
            </w:rPr>
          </w:pPr>
          <w:hyperlink w:anchor="_Toc440997085">
            <w:r w:rsidRPr="69E077F5">
              <w:rPr>
                <w:rStyle w:val="Hyperlink"/>
              </w:rPr>
              <w:t>4.</w:t>
            </w:r>
            <w:r w:rsidR="6E085EEF">
              <w:tab/>
            </w:r>
            <w:r w:rsidRPr="69E077F5">
              <w:rPr>
                <w:rStyle w:val="Hyperlink"/>
              </w:rPr>
              <w:t>Update the Product2-&gt; Product page</w:t>
            </w:r>
            <w:r w:rsidR="6E085EEF">
              <w:tab/>
            </w:r>
            <w:r w:rsidR="6E085EEF">
              <w:fldChar w:fldCharType="begin"/>
            </w:r>
            <w:r w:rsidR="6E085EEF">
              <w:instrText>PAGEREF _Toc440997085 \h</w:instrText>
            </w:r>
            <w:r w:rsidR="6E085EEF">
              <w:fldChar w:fldCharType="separate"/>
            </w:r>
            <w:r w:rsidRPr="69E077F5">
              <w:rPr>
                <w:rStyle w:val="Hyperlink"/>
              </w:rPr>
              <w:t>8</w:t>
            </w:r>
            <w:r w:rsidR="6E085EEF">
              <w:fldChar w:fldCharType="end"/>
            </w:r>
          </w:hyperlink>
        </w:p>
        <w:p w:rsidR="00AD437C" w:rsidP="69E077F5" w:rsidRDefault="69E077F5" w14:paraId="4312F333" w14:textId="580180A6">
          <w:pPr>
            <w:pStyle w:val="TOC1"/>
            <w:tabs>
              <w:tab w:val="right" w:leader="dot" w:pos="9345"/>
            </w:tabs>
            <w:rPr>
              <w:rStyle w:val="Hyperlink"/>
              <w:noProof/>
              <w:kern w:val="2"/>
              <w14:ligatures w14:val="standardContextual"/>
            </w:rPr>
          </w:pPr>
          <w:hyperlink w:anchor="_Toc1668520514">
            <w:r w:rsidRPr="69E077F5">
              <w:rPr>
                <w:rStyle w:val="Hyperlink"/>
              </w:rPr>
              <w:t>MSI SPA Creation and Approval</w:t>
            </w:r>
            <w:r w:rsidR="6E085EEF">
              <w:tab/>
            </w:r>
            <w:r w:rsidR="6E085EEF">
              <w:fldChar w:fldCharType="begin"/>
            </w:r>
            <w:r w:rsidR="6E085EEF">
              <w:instrText>PAGEREF _Toc1668520514 \h</w:instrText>
            </w:r>
            <w:r w:rsidR="6E085EEF">
              <w:fldChar w:fldCharType="separate"/>
            </w:r>
            <w:r w:rsidRPr="69E077F5">
              <w:rPr>
                <w:rStyle w:val="Hyperlink"/>
              </w:rPr>
              <w:t>8</w:t>
            </w:r>
            <w:r w:rsidR="6E085EEF">
              <w:fldChar w:fldCharType="end"/>
            </w:r>
          </w:hyperlink>
        </w:p>
        <w:p w:rsidR="00AD437C" w:rsidP="69E077F5" w:rsidRDefault="69E077F5" w14:paraId="4908B3E8" w14:textId="2CD932B8">
          <w:pPr>
            <w:pStyle w:val="TOC2"/>
            <w:tabs>
              <w:tab w:val="left" w:pos="720"/>
              <w:tab w:val="right" w:leader="dot" w:pos="9345"/>
            </w:tabs>
            <w:rPr>
              <w:rStyle w:val="Hyperlink"/>
              <w:noProof/>
              <w:kern w:val="2"/>
              <w14:ligatures w14:val="standardContextual"/>
            </w:rPr>
          </w:pPr>
          <w:hyperlink w:anchor="_Toc434169734">
            <w:r w:rsidRPr="69E077F5">
              <w:rPr>
                <w:rStyle w:val="Hyperlink"/>
              </w:rPr>
              <w:t>5.</w:t>
            </w:r>
            <w:r w:rsidR="6E085EEF">
              <w:tab/>
            </w:r>
            <w:r w:rsidRPr="69E077F5">
              <w:rPr>
                <w:rStyle w:val="Hyperlink"/>
              </w:rPr>
              <w:t>Create new fields on SPA object</w:t>
            </w:r>
            <w:r w:rsidR="6E085EEF">
              <w:tab/>
            </w:r>
            <w:r w:rsidR="6E085EEF">
              <w:fldChar w:fldCharType="begin"/>
            </w:r>
            <w:r w:rsidR="6E085EEF">
              <w:instrText>PAGEREF _Toc434169734 \h</w:instrText>
            </w:r>
            <w:r w:rsidR="6E085EEF">
              <w:fldChar w:fldCharType="separate"/>
            </w:r>
            <w:r w:rsidRPr="69E077F5">
              <w:rPr>
                <w:rStyle w:val="Hyperlink"/>
              </w:rPr>
              <w:t>9</w:t>
            </w:r>
            <w:r w:rsidR="6E085EEF">
              <w:fldChar w:fldCharType="end"/>
            </w:r>
          </w:hyperlink>
        </w:p>
        <w:p w:rsidR="00AD437C" w:rsidP="69E077F5" w:rsidRDefault="69E077F5" w14:paraId="6DEAB6F3" w14:textId="5BFF03B1">
          <w:pPr>
            <w:pStyle w:val="TOC2"/>
            <w:tabs>
              <w:tab w:val="left" w:pos="720"/>
              <w:tab w:val="right" w:leader="dot" w:pos="9345"/>
            </w:tabs>
            <w:rPr>
              <w:rStyle w:val="Hyperlink"/>
              <w:noProof/>
              <w:kern w:val="2"/>
              <w14:ligatures w14:val="standardContextual"/>
            </w:rPr>
          </w:pPr>
          <w:hyperlink w:anchor="_Toc1669529425">
            <w:r w:rsidRPr="69E077F5">
              <w:rPr>
                <w:rStyle w:val="Hyperlink"/>
              </w:rPr>
              <w:t>6.</w:t>
            </w:r>
            <w:r w:rsidR="6E085EEF">
              <w:tab/>
            </w:r>
            <w:r w:rsidRPr="69E077F5">
              <w:rPr>
                <w:rStyle w:val="Hyperlink"/>
              </w:rPr>
              <w:t>SPA New page layout</w:t>
            </w:r>
            <w:r w:rsidR="6E085EEF">
              <w:tab/>
            </w:r>
            <w:r w:rsidR="6E085EEF">
              <w:fldChar w:fldCharType="begin"/>
            </w:r>
            <w:r w:rsidR="6E085EEF">
              <w:instrText>PAGEREF _Toc1669529425 \h</w:instrText>
            </w:r>
            <w:r w:rsidR="6E085EEF">
              <w:fldChar w:fldCharType="separate"/>
            </w:r>
            <w:r w:rsidRPr="69E077F5">
              <w:rPr>
                <w:rStyle w:val="Hyperlink"/>
              </w:rPr>
              <w:t>10</w:t>
            </w:r>
            <w:r w:rsidR="6E085EEF">
              <w:fldChar w:fldCharType="end"/>
            </w:r>
          </w:hyperlink>
        </w:p>
        <w:p w:rsidR="00AD437C" w:rsidP="69E077F5" w:rsidRDefault="69E077F5" w14:paraId="60798927" w14:textId="378D9F56">
          <w:pPr>
            <w:pStyle w:val="TOC2"/>
            <w:tabs>
              <w:tab w:val="left" w:pos="720"/>
              <w:tab w:val="right" w:leader="dot" w:pos="9345"/>
            </w:tabs>
            <w:rPr>
              <w:rStyle w:val="Hyperlink"/>
              <w:noProof/>
              <w:kern w:val="2"/>
              <w14:ligatures w14:val="standardContextual"/>
            </w:rPr>
          </w:pPr>
          <w:hyperlink w:anchor="_Toc1909134881">
            <w:r w:rsidRPr="69E077F5">
              <w:rPr>
                <w:rStyle w:val="Hyperlink"/>
              </w:rPr>
              <w:t>7.</w:t>
            </w:r>
            <w:r w:rsidR="6E085EEF">
              <w:tab/>
            </w:r>
            <w:r w:rsidRPr="69E077F5">
              <w:rPr>
                <w:rStyle w:val="Hyperlink"/>
              </w:rPr>
              <w:t>Standard Validations on SPA Creation</w:t>
            </w:r>
            <w:r w:rsidR="6E085EEF">
              <w:tab/>
            </w:r>
            <w:r w:rsidR="6E085EEF">
              <w:fldChar w:fldCharType="begin"/>
            </w:r>
            <w:r w:rsidR="6E085EEF">
              <w:instrText>PAGEREF _Toc1909134881 \h</w:instrText>
            </w:r>
            <w:r w:rsidR="6E085EEF">
              <w:fldChar w:fldCharType="separate"/>
            </w:r>
            <w:r w:rsidRPr="69E077F5">
              <w:rPr>
                <w:rStyle w:val="Hyperlink"/>
              </w:rPr>
              <w:t>11</w:t>
            </w:r>
            <w:r w:rsidR="6E085EEF">
              <w:fldChar w:fldCharType="end"/>
            </w:r>
          </w:hyperlink>
        </w:p>
        <w:p w:rsidR="756104CF" w:rsidP="756104CF" w:rsidRDefault="69E077F5" w14:paraId="7FADC9AB" w14:textId="70D1CCCD">
          <w:pPr>
            <w:pStyle w:val="TOC2"/>
            <w:tabs>
              <w:tab w:val="left" w:pos="720"/>
              <w:tab w:val="right" w:leader="dot" w:pos="9345"/>
            </w:tabs>
            <w:rPr>
              <w:rStyle w:val="Hyperlink"/>
            </w:rPr>
          </w:pPr>
          <w:hyperlink w:anchor="_Toc1618622016">
            <w:r w:rsidRPr="69E077F5">
              <w:rPr>
                <w:rStyle w:val="Hyperlink"/>
              </w:rPr>
              <w:t>8.</w:t>
            </w:r>
            <w:r w:rsidR="6E085EEF">
              <w:tab/>
            </w:r>
            <w:r w:rsidRPr="69E077F5">
              <w:rPr>
                <w:rStyle w:val="Hyperlink"/>
              </w:rPr>
              <w:t>SPA Trigger change:</w:t>
            </w:r>
            <w:r w:rsidR="6E085EEF">
              <w:tab/>
            </w:r>
            <w:r w:rsidR="6E085EEF">
              <w:fldChar w:fldCharType="begin"/>
            </w:r>
            <w:r w:rsidR="6E085EEF">
              <w:instrText>PAGEREF _Toc1618622016 \h</w:instrText>
            </w:r>
            <w:r w:rsidR="6E085EEF">
              <w:fldChar w:fldCharType="separate"/>
            </w:r>
            <w:r w:rsidRPr="69E077F5">
              <w:rPr>
                <w:rStyle w:val="Hyperlink"/>
              </w:rPr>
              <w:t>12</w:t>
            </w:r>
            <w:r w:rsidR="6E085EEF">
              <w:fldChar w:fldCharType="end"/>
            </w:r>
          </w:hyperlink>
        </w:p>
        <w:p w:rsidR="756104CF" w:rsidP="756104CF" w:rsidRDefault="69E077F5" w14:paraId="611578C6" w14:textId="458331A4">
          <w:pPr>
            <w:pStyle w:val="TOC2"/>
            <w:tabs>
              <w:tab w:val="left" w:pos="720"/>
              <w:tab w:val="right" w:leader="dot" w:pos="9345"/>
            </w:tabs>
            <w:rPr>
              <w:rStyle w:val="Hyperlink"/>
            </w:rPr>
          </w:pPr>
          <w:hyperlink w:anchor="_Toc4314921">
            <w:r w:rsidRPr="69E077F5">
              <w:rPr>
                <w:rStyle w:val="Hyperlink"/>
              </w:rPr>
              <w:t>9.</w:t>
            </w:r>
            <w:r w:rsidR="6E085EEF">
              <w:tab/>
            </w:r>
            <w:r w:rsidRPr="69E077F5">
              <w:rPr>
                <w:rStyle w:val="Hyperlink"/>
              </w:rPr>
              <w:t>Create a new object to SPA Branch Installer</w:t>
            </w:r>
            <w:r w:rsidR="6E085EEF">
              <w:tab/>
            </w:r>
            <w:r w:rsidR="6E085EEF">
              <w:fldChar w:fldCharType="begin"/>
            </w:r>
            <w:r w:rsidR="6E085EEF">
              <w:instrText>PAGEREF _Toc4314921 \h</w:instrText>
            </w:r>
            <w:r w:rsidR="6E085EEF">
              <w:fldChar w:fldCharType="separate"/>
            </w:r>
            <w:r w:rsidRPr="69E077F5">
              <w:rPr>
                <w:rStyle w:val="Hyperlink"/>
              </w:rPr>
              <w:t>13</w:t>
            </w:r>
            <w:r w:rsidR="6E085EEF">
              <w:fldChar w:fldCharType="end"/>
            </w:r>
          </w:hyperlink>
        </w:p>
        <w:p w:rsidR="756104CF" w:rsidP="756104CF" w:rsidRDefault="69E077F5" w14:paraId="410B8C36" w14:textId="69B2EC70">
          <w:pPr>
            <w:pStyle w:val="TOC2"/>
            <w:tabs>
              <w:tab w:val="left" w:pos="720"/>
              <w:tab w:val="right" w:leader="dot" w:pos="9345"/>
            </w:tabs>
            <w:rPr>
              <w:rStyle w:val="Hyperlink"/>
            </w:rPr>
          </w:pPr>
          <w:hyperlink w:anchor="_Toc1083796490">
            <w:r w:rsidRPr="69E077F5">
              <w:rPr>
                <w:rStyle w:val="Hyperlink"/>
              </w:rPr>
              <w:t>10.</w:t>
            </w:r>
            <w:r w:rsidR="6E085EEF">
              <w:tab/>
            </w:r>
            <w:r w:rsidRPr="69E077F5">
              <w:rPr>
                <w:rStyle w:val="Hyperlink"/>
              </w:rPr>
              <w:t>Validation on SPA Branch Installer</w:t>
            </w:r>
            <w:r w:rsidR="6E085EEF">
              <w:tab/>
            </w:r>
            <w:r w:rsidR="6E085EEF">
              <w:fldChar w:fldCharType="begin"/>
            </w:r>
            <w:r w:rsidR="6E085EEF">
              <w:instrText>PAGEREF _Toc1083796490 \h</w:instrText>
            </w:r>
            <w:r w:rsidR="6E085EEF">
              <w:fldChar w:fldCharType="separate"/>
            </w:r>
            <w:r w:rsidRPr="69E077F5">
              <w:rPr>
                <w:rStyle w:val="Hyperlink"/>
              </w:rPr>
              <w:t>14</w:t>
            </w:r>
            <w:r w:rsidR="6E085EEF">
              <w:fldChar w:fldCharType="end"/>
            </w:r>
          </w:hyperlink>
        </w:p>
        <w:p w:rsidR="756104CF" w:rsidP="756104CF" w:rsidRDefault="69E077F5" w14:paraId="6A666182" w14:textId="6CAA7ABA">
          <w:pPr>
            <w:pStyle w:val="TOC2"/>
            <w:tabs>
              <w:tab w:val="left" w:pos="720"/>
              <w:tab w:val="right" w:leader="dot" w:pos="9345"/>
            </w:tabs>
            <w:rPr>
              <w:rStyle w:val="Hyperlink"/>
            </w:rPr>
          </w:pPr>
          <w:hyperlink w:anchor="_Toc331121059">
            <w:r w:rsidRPr="69E077F5">
              <w:rPr>
                <w:rStyle w:val="Hyperlink"/>
              </w:rPr>
              <w:t>11.</w:t>
            </w:r>
            <w:r w:rsidR="6E085EEF">
              <w:tab/>
            </w:r>
            <w:r w:rsidRPr="69E077F5">
              <w:rPr>
                <w:rStyle w:val="Hyperlink"/>
              </w:rPr>
              <w:t>Create a new object to store Unit Activation incentives.</w:t>
            </w:r>
            <w:r w:rsidR="6E085EEF">
              <w:tab/>
            </w:r>
            <w:r w:rsidR="6E085EEF">
              <w:fldChar w:fldCharType="begin"/>
            </w:r>
            <w:r w:rsidR="6E085EEF">
              <w:instrText>PAGEREF _Toc331121059 \h</w:instrText>
            </w:r>
            <w:r w:rsidR="6E085EEF">
              <w:fldChar w:fldCharType="separate"/>
            </w:r>
            <w:r w:rsidRPr="69E077F5">
              <w:rPr>
                <w:rStyle w:val="Hyperlink"/>
              </w:rPr>
              <w:t>14</w:t>
            </w:r>
            <w:r w:rsidR="6E085EEF">
              <w:fldChar w:fldCharType="end"/>
            </w:r>
          </w:hyperlink>
        </w:p>
        <w:p w:rsidR="756104CF" w:rsidP="3E0E9F22" w:rsidRDefault="69E077F5" w14:paraId="040E1641" w14:textId="40EBA46B">
          <w:pPr>
            <w:pStyle w:val="TOC2"/>
            <w:tabs>
              <w:tab w:val="left" w:pos="720"/>
              <w:tab w:val="right" w:leader="dot" w:pos="9345"/>
            </w:tabs>
            <w:rPr>
              <w:rStyle w:val="Hyperlink"/>
            </w:rPr>
          </w:pPr>
          <w:hyperlink w:anchor="_Toc1384896976">
            <w:r w:rsidRPr="69E077F5">
              <w:rPr>
                <w:rStyle w:val="Hyperlink"/>
              </w:rPr>
              <w:t>12.</w:t>
            </w:r>
            <w:r w:rsidR="6E085EEF">
              <w:tab/>
            </w:r>
            <w:r w:rsidRPr="69E077F5">
              <w:rPr>
                <w:rStyle w:val="Hyperlink"/>
              </w:rPr>
              <w:t>Flow/ Validations on Unit Activation incentives.</w:t>
            </w:r>
            <w:r w:rsidR="6E085EEF">
              <w:tab/>
            </w:r>
            <w:r w:rsidR="6E085EEF">
              <w:fldChar w:fldCharType="begin"/>
            </w:r>
            <w:r w:rsidR="6E085EEF">
              <w:instrText>PAGEREF _Toc1384896976 \h</w:instrText>
            </w:r>
            <w:r w:rsidR="6E085EEF">
              <w:fldChar w:fldCharType="separate"/>
            </w:r>
            <w:r w:rsidRPr="69E077F5">
              <w:rPr>
                <w:rStyle w:val="Hyperlink"/>
              </w:rPr>
              <w:t>14</w:t>
            </w:r>
            <w:r w:rsidR="6E085EEF">
              <w:fldChar w:fldCharType="end"/>
            </w:r>
          </w:hyperlink>
        </w:p>
        <w:p w:rsidR="756104CF" w:rsidP="3E0E9F22" w:rsidRDefault="69E077F5" w14:paraId="1FAD7ED0" w14:textId="6AFA86B9">
          <w:pPr>
            <w:pStyle w:val="TOC2"/>
            <w:tabs>
              <w:tab w:val="left" w:pos="720"/>
              <w:tab w:val="right" w:leader="dot" w:pos="9345"/>
            </w:tabs>
            <w:rPr>
              <w:rStyle w:val="Hyperlink"/>
            </w:rPr>
          </w:pPr>
          <w:hyperlink w:anchor="_Toc336196521">
            <w:r w:rsidRPr="69E077F5">
              <w:rPr>
                <w:rStyle w:val="Hyperlink"/>
              </w:rPr>
              <w:t>13.</w:t>
            </w:r>
            <w:r w:rsidR="6E085EEF">
              <w:tab/>
            </w:r>
            <w:r w:rsidRPr="69E077F5">
              <w:rPr>
                <w:rStyle w:val="Hyperlink"/>
              </w:rPr>
              <w:t>Create a new object to store System attachment information.</w:t>
            </w:r>
            <w:r w:rsidR="6E085EEF">
              <w:tab/>
            </w:r>
            <w:r w:rsidR="6E085EEF">
              <w:fldChar w:fldCharType="begin"/>
            </w:r>
            <w:r w:rsidR="6E085EEF">
              <w:instrText>PAGEREF _Toc336196521 \h</w:instrText>
            </w:r>
            <w:r w:rsidR="6E085EEF">
              <w:fldChar w:fldCharType="separate"/>
            </w:r>
            <w:r w:rsidRPr="69E077F5">
              <w:rPr>
                <w:rStyle w:val="Hyperlink"/>
              </w:rPr>
              <w:t>15</w:t>
            </w:r>
            <w:r w:rsidR="6E085EEF">
              <w:fldChar w:fldCharType="end"/>
            </w:r>
          </w:hyperlink>
        </w:p>
        <w:p w:rsidR="756104CF" w:rsidP="3E0E9F22" w:rsidRDefault="69E077F5" w14:paraId="1CB64429" w14:textId="7445CEA5">
          <w:pPr>
            <w:pStyle w:val="TOC2"/>
            <w:tabs>
              <w:tab w:val="left" w:pos="720"/>
              <w:tab w:val="right" w:leader="dot" w:pos="9345"/>
            </w:tabs>
            <w:rPr>
              <w:rStyle w:val="Hyperlink"/>
            </w:rPr>
          </w:pPr>
          <w:hyperlink w:anchor="_Toc2120941695">
            <w:r w:rsidRPr="69E077F5">
              <w:rPr>
                <w:rStyle w:val="Hyperlink"/>
              </w:rPr>
              <w:t>14.</w:t>
            </w:r>
            <w:r w:rsidR="6E085EEF">
              <w:tab/>
            </w:r>
            <w:r w:rsidRPr="69E077F5">
              <w:rPr>
                <w:rStyle w:val="Hyperlink"/>
              </w:rPr>
              <w:t>Flow/ Validations on system attachment incentives.</w:t>
            </w:r>
            <w:r w:rsidR="6E085EEF">
              <w:tab/>
            </w:r>
            <w:r w:rsidR="6E085EEF">
              <w:fldChar w:fldCharType="begin"/>
            </w:r>
            <w:r w:rsidR="6E085EEF">
              <w:instrText>PAGEREF _Toc2120941695 \h</w:instrText>
            </w:r>
            <w:r w:rsidR="6E085EEF">
              <w:fldChar w:fldCharType="separate"/>
            </w:r>
            <w:r w:rsidRPr="69E077F5">
              <w:rPr>
                <w:rStyle w:val="Hyperlink"/>
              </w:rPr>
              <w:t>15</w:t>
            </w:r>
            <w:r w:rsidR="6E085EEF">
              <w:fldChar w:fldCharType="end"/>
            </w:r>
          </w:hyperlink>
        </w:p>
        <w:p w:rsidR="756104CF" w:rsidP="3E0E9F22" w:rsidRDefault="69E077F5" w14:paraId="3CF87DC7" w14:textId="5BC8B707">
          <w:pPr>
            <w:pStyle w:val="TOC2"/>
            <w:tabs>
              <w:tab w:val="left" w:pos="720"/>
              <w:tab w:val="right" w:leader="dot" w:pos="9345"/>
            </w:tabs>
            <w:rPr>
              <w:rStyle w:val="Hyperlink"/>
            </w:rPr>
          </w:pPr>
          <w:hyperlink w:anchor="_Toc1152261558">
            <w:r w:rsidRPr="69E077F5">
              <w:rPr>
                <w:rStyle w:val="Hyperlink"/>
              </w:rPr>
              <w:t>15.</w:t>
            </w:r>
            <w:r w:rsidR="6E085EEF">
              <w:tab/>
            </w:r>
            <w:r w:rsidRPr="69E077F5">
              <w:rPr>
                <w:rStyle w:val="Hyperlink"/>
              </w:rPr>
              <w:t>Create a new object to store System size/volume incentives.</w:t>
            </w:r>
            <w:r w:rsidR="6E085EEF">
              <w:tab/>
            </w:r>
            <w:r w:rsidR="6E085EEF">
              <w:fldChar w:fldCharType="begin"/>
            </w:r>
            <w:r w:rsidR="6E085EEF">
              <w:instrText>PAGEREF _Toc1152261558 \h</w:instrText>
            </w:r>
            <w:r w:rsidR="6E085EEF">
              <w:fldChar w:fldCharType="separate"/>
            </w:r>
            <w:r w:rsidRPr="69E077F5">
              <w:rPr>
                <w:rStyle w:val="Hyperlink"/>
              </w:rPr>
              <w:t>15</w:t>
            </w:r>
            <w:r w:rsidR="6E085EEF">
              <w:fldChar w:fldCharType="end"/>
            </w:r>
          </w:hyperlink>
        </w:p>
        <w:p w:rsidR="756104CF" w:rsidP="3E0E9F22" w:rsidRDefault="69E077F5" w14:paraId="4BFAF3AE" w14:textId="5DEC6B47">
          <w:pPr>
            <w:pStyle w:val="TOC2"/>
            <w:tabs>
              <w:tab w:val="left" w:pos="720"/>
              <w:tab w:val="right" w:leader="dot" w:pos="9345"/>
            </w:tabs>
            <w:rPr>
              <w:rStyle w:val="Hyperlink"/>
            </w:rPr>
          </w:pPr>
          <w:hyperlink w:anchor="_Toc628042129">
            <w:r w:rsidRPr="69E077F5">
              <w:rPr>
                <w:rStyle w:val="Hyperlink"/>
              </w:rPr>
              <w:t>16.</w:t>
            </w:r>
            <w:r w:rsidR="6E085EEF">
              <w:tab/>
            </w:r>
            <w:r w:rsidRPr="69E077F5">
              <w:rPr>
                <w:rStyle w:val="Hyperlink"/>
              </w:rPr>
              <w:t>Flow/ Validations on system size incentives.</w:t>
            </w:r>
            <w:r w:rsidR="6E085EEF">
              <w:tab/>
            </w:r>
            <w:r w:rsidR="6E085EEF">
              <w:fldChar w:fldCharType="begin"/>
            </w:r>
            <w:r w:rsidR="6E085EEF">
              <w:instrText>PAGEREF _Toc628042129 \h</w:instrText>
            </w:r>
            <w:r w:rsidR="6E085EEF">
              <w:fldChar w:fldCharType="separate"/>
            </w:r>
            <w:r w:rsidRPr="69E077F5">
              <w:rPr>
                <w:rStyle w:val="Hyperlink"/>
              </w:rPr>
              <w:t>16</w:t>
            </w:r>
            <w:r w:rsidR="6E085EEF">
              <w:fldChar w:fldCharType="end"/>
            </w:r>
          </w:hyperlink>
        </w:p>
        <w:p w:rsidR="756104CF" w:rsidP="3E0E9F22" w:rsidRDefault="69E077F5" w14:paraId="5E1C67E4" w14:textId="719CB34A">
          <w:pPr>
            <w:pStyle w:val="TOC2"/>
            <w:tabs>
              <w:tab w:val="left" w:pos="720"/>
              <w:tab w:val="right" w:leader="dot" w:pos="9345"/>
            </w:tabs>
            <w:rPr>
              <w:rStyle w:val="Hyperlink"/>
            </w:rPr>
          </w:pPr>
          <w:hyperlink w:anchor="_Toc1206198569">
            <w:r w:rsidRPr="69E077F5">
              <w:rPr>
                <w:rStyle w:val="Hyperlink"/>
              </w:rPr>
              <w:t>17.</w:t>
            </w:r>
            <w:r w:rsidR="6E085EEF">
              <w:tab/>
            </w:r>
            <w:r w:rsidRPr="69E077F5">
              <w:rPr>
                <w:rStyle w:val="Hyperlink"/>
              </w:rPr>
              <w:t>Create a new LWC to add and display System size/incentive:</w:t>
            </w:r>
            <w:r w:rsidR="6E085EEF">
              <w:tab/>
            </w:r>
            <w:r w:rsidR="6E085EEF">
              <w:fldChar w:fldCharType="begin"/>
            </w:r>
            <w:r w:rsidR="6E085EEF">
              <w:instrText>PAGEREF _Toc1206198569 \h</w:instrText>
            </w:r>
            <w:r w:rsidR="6E085EEF">
              <w:fldChar w:fldCharType="separate"/>
            </w:r>
            <w:r w:rsidRPr="69E077F5">
              <w:rPr>
                <w:rStyle w:val="Hyperlink"/>
              </w:rPr>
              <w:t>16</w:t>
            </w:r>
            <w:r w:rsidR="6E085EEF">
              <w:fldChar w:fldCharType="end"/>
            </w:r>
          </w:hyperlink>
        </w:p>
        <w:p w:rsidR="756104CF" w:rsidP="3E0E9F22" w:rsidRDefault="69E077F5" w14:paraId="01C27B78" w14:textId="6C3847AA">
          <w:pPr>
            <w:pStyle w:val="TOC2"/>
            <w:tabs>
              <w:tab w:val="left" w:pos="720"/>
              <w:tab w:val="right" w:leader="dot" w:pos="9345"/>
            </w:tabs>
            <w:rPr>
              <w:rStyle w:val="Hyperlink"/>
            </w:rPr>
          </w:pPr>
          <w:hyperlink w:anchor="_Toc1990121749">
            <w:r w:rsidRPr="69E077F5">
              <w:rPr>
                <w:rStyle w:val="Hyperlink"/>
              </w:rPr>
              <w:t>18.</w:t>
            </w:r>
            <w:r w:rsidR="6E085EEF">
              <w:tab/>
            </w:r>
            <w:r w:rsidRPr="69E077F5">
              <w:rPr>
                <w:rStyle w:val="Hyperlink"/>
              </w:rPr>
              <w:t>Create a new object to store System size/volume incentives for CHM consumption</w:t>
            </w:r>
            <w:r w:rsidR="6E085EEF">
              <w:tab/>
            </w:r>
            <w:r w:rsidR="6E085EEF">
              <w:fldChar w:fldCharType="begin"/>
            </w:r>
            <w:r w:rsidR="6E085EEF">
              <w:instrText>PAGEREF _Toc1990121749 \h</w:instrText>
            </w:r>
            <w:r w:rsidR="6E085EEF">
              <w:fldChar w:fldCharType="separate"/>
            </w:r>
            <w:r w:rsidRPr="69E077F5">
              <w:rPr>
                <w:rStyle w:val="Hyperlink"/>
              </w:rPr>
              <w:t>17</w:t>
            </w:r>
            <w:r w:rsidR="6E085EEF">
              <w:fldChar w:fldCharType="end"/>
            </w:r>
          </w:hyperlink>
        </w:p>
        <w:p w:rsidR="756104CF" w:rsidP="3E0E9F22" w:rsidRDefault="69E077F5" w14:paraId="759C12F0" w14:textId="18ACC84D">
          <w:pPr>
            <w:pStyle w:val="TOC2"/>
            <w:tabs>
              <w:tab w:val="left" w:pos="720"/>
              <w:tab w:val="right" w:leader="dot" w:pos="9345"/>
            </w:tabs>
            <w:rPr>
              <w:rStyle w:val="Hyperlink"/>
            </w:rPr>
          </w:pPr>
          <w:hyperlink w:anchor="_Toc1876814894">
            <w:r w:rsidRPr="69E077F5">
              <w:rPr>
                <w:rStyle w:val="Hyperlink"/>
              </w:rPr>
              <w:t>19.</w:t>
            </w:r>
            <w:r w:rsidR="6E085EEF">
              <w:tab/>
            </w:r>
            <w:r w:rsidRPr="69E077F5">
              <w:rPr>
                <w:rStyle w:val="Hyperlink"/>
              </w:rPr>
              <w:t>Custom Object to store Tier Min /Max Range.</w:t>
            </w:r>
            <w:r w:rsidR="6E085EEF">
              <w:tab/>
            </w:r>
            <w:r w:rsidR="6E085EEF">
              <w:fldChar w:fldCharType="begin"/>
            </w:r>
            <w:r w:rsidR="6E085EEF">
              <w:instrText>PAGEREF _Toc1876814894 \h</w:instrText>
            </w:r>
            <w:r w:rsidR="6E085EEF">
              <w:fldChar w:fldCharType="separate"/>
            </w:r>
            <w:r w:rsidRPr="69E077F5">
              <w:rPr>
                <w:rStyle w:val="Hyperlink"/>
              </w:rPr>
              <w:t>17</w:t>
            </w:r>
            <w:r w:rsidR="6E085EEF">
              <w:fldChar w:fldCharType="end"/>
            </w:r>
          </w:hyperlink>
        </w:p>
        <w:p w:rsidR="3E0E9F22" w:rsidP="3E0E9F22" w:rsidRDefault="69E077F5" w14:paraId="61839D49" w14:textId="356826EB">
          <w:pPr>
            <w:pStyle w:val="TOC2"/>
            <w:tabs>
              <w:tab w:val="left" w:pos="720"/>
              <w:tab w:val="right" w:leader="dot" w:pos="9345"/>
            </w:tabs>
            <w:rPr>
              <w:rStyle w:val="Hyperlink"/>
            </w:rPr>
          </w:pPr>
          <w:hyperlink w:anchor="_Toc1875460702">
            <w:r w:rsidRPr="69E077F5">
              <w:rPr>
                <w:rStyle w:val="Hyperlink"/>
              </w:rPr>
              <w:t>20.</w:t>
            </w:r>
            <w:r w:rsidR="6E085EEF">
              <w:tab/>
            </w:r>
            <w:r w:rsidRPr="69E077F5">
              <w:rPr>
                <w:rStyle w:val="Hyperlink"/>
              </w:rPr>
              <w:t>SPA Geography details for incentive</w:t>
            </w:r>
            <w:r w:rsidR="6E085EEF">
              <w:tab/>
            </w:r>
            <w:r w:rsidR="6E085EEF">
              <w:fldChar w:fldCharType="begin"/>
            </w:r>
            <w:r w:rsidR="6E085EEF">
              <w:instrText>PAGEREF _Toc1875460702 \h</w:instrText>
            </w:r>
            <w:r w:rsidR="6E085EEF">
              <w:fldChar w:fldCharType="separate"/>
            </w:r>
            <w:r w:rsidRPr="69E077F5">
              <w:rPr>
                <w:rStyle w:val="Hyperlink"/>
              </w:rPr>
              <w:t>18</w:t>
            </w:r>
            <w:r w:rsidR="6E085EEF">
              <w:fldChar w:fldCharType="end"/>
            </w:r>
          </w:hyperlink>
        </w:p>
        <w:p w:rsidR="3E0E9F22" w:rsidP="3E0E9F22" w:rsidRDefault="69E077F5" w14:paraId="419B5E7D" w14:textId="59368477">
          <w:pPr>
            <w:pStyle w:val="TOC2"/>
            <w:tabs>
              <w:tab w:val="left" w:pos="720"/>
              <w:tab w:val="right" w:leader="dot" w:pos="9345"/>
            </w:tabs>
            <w:rPr>
              <w:rStyle w:val="Hyperlink"/>
            </w:rPr>
          </w:pPr>
          <w:hyperlink w:anchor="_Toc851114462">
            <w:r w:rsidRPr="69E077F5">
              <w:rPr>
                <w:rStyle w:val="Hyperlink"/>
              </w:rPr>
              <w:t>21.</w:t>
            </w:r>
            <w:r w:rsidR="6E085EEF">
              <w:tab/>
            </w:r>
            <w:r w:rsidRPr="69E077F5">
              <w:rPr>
                <w:rStyle w:val="Hyperlink"/>
              </w:rPr>
              <w:t>Geography Zip code size validation metadata</w:t>
            </w:r>
            <w:r w:rsidR="6E085EEF">
              <w:tab/>
            </w:r>
            <w:r w:rsidR="6E085EEF">
              <w:fldChar w:fldCharType="begin"/>
            </w:r>
            <w:r w:rsidR="6E085EEF">
              <w:instrText>PAGEREF _Toc851114462 \h</w:instrText>
            </w:r>
            <w:r w:rsidR="6E085EEF">
              <w:fldChar w:fldCharType="separate"/>
            </w:r>
            <w:r w:rsidRPr="69E077F5">
              <w:rPr>
                <w:rStyle w:val="Hyperlink"/>
              </w:rPr>
              <w:t>18</w:t>
            </w:r>
            <w:r w:rsidR="6E085EEF">
              <w:fldChar w:fldCharType="end"/>
            </w:r>
          </w:hyperlink>
        </w:p>
        <w:p w:rsidR="3E0E9F22" w:rsidP="3E0E9F22" w:rsidRDefault="69E077F5" w14:paraId="372D1C8E" w14:textId="6A17EEC2">
          <w:pPr>
            <w:pStyle w:val="TOC2"/>
            <w:tabs>
              <w:tab w:val="left" w:pos="720"/>
              <w:tab w:val="right" w:leader="dot" w:pos="9345"/>
            </w:tabs>
            <w:rPr>
              <w:rStyle w:val="Hyperlink"/>
            </w:rPr>
          </w:pPr>
          <w:hyperlink w:anchor="_Toc1915655479">
            <w:r w:rsidRPr="69E077F5">
              <w:rPr>
                <w:rStyle w:val="Hyperlink"/>
              </w:rPr>
              <w:t>22.</w:t>
            </w:r>
            <w:r w:rsidR="6E085EEF">
              <w:tab/>
            </w:r>
            <w:r w:rsidRPr="69E077F5">
              <w:rPr>
                <w:rStyle w:val="Hyperlink"/>
              </w:rPr>
              <w:t>Trigger on the SPA Geography Detail for incentive</w:t>
            </w:r>
            <w:r w:rsidR="6E085EEF">
              <w:tab/>
            </w:r>
            <w:r w:rsidR="6E085EEF">
              <w:fldChar w:fldCharType="begin"/>
            </w:r>
            <w:r w:rsidR="6E085EEF">
              <w:instrText>PAGEREF _Toc1915655479 \h</w:instrText>
            </w:r>
            <w:r w:rsidR="6E085EEF">
              <w:fldChar w:fldCharType="separate"/>
            </w:r>
            <w:r w:rsidRPr="69E077F5">
              <w:rPr>
                <w:rStyle w:val="Hyperlink"/>
              </w:rPr>
              <w:t>18</w:t>
            </w:r>
            <w:r w:rsidR="6E085EEF">
              <w:fldChar w:fldCharType="end"/>
            </w:r>
          </w:hyperlink>
        </w:p>
        <w:p w:rsidR="3E0E9F22" w:rsidP="3E0E9F22" w:rsidRDefault="69E077F5" w14:paraId="183B3B7C" w14:textId="47AEC99E">
          <w:pPr>
            <w:pStyle w:val="TOC2"/>
            <w:tabs>
              <w:tab w:val="left" w:pos="720"/>
              <w:tab w:val="right" w:leader="dot" w:pos="9345"/>
            </w:tabs>
            <w:rPr>
              <w:rStyle w:val="Hyperlink"/>
            </w:rPr>
          </w:pPr>
          <w:hyperlink w:anchor="_Toc655923046">
            <w:r w:rsidRPr="69E077F5">
              <w:rPr>
                <w:rStyle w:val="Hyperlink"/>
              </w:rPr>
              <w:t>23.</w:t>
            </w:r>
            <w:r w:rsidR="6E085EEF">
              <w:tab/>
            </w:r>
            <w:r w:rsidRPr="69E077F5">
              <w:rPr>
                <w:rStyle w:val="Hyperlink"/>
              </w:rPr>
              <w:t>SPA Distributor</w:t>
            </w:r>
            <w:r w:rsidR="6E085EEF">
              <w:tab/>
            </w:r>
            <w:r w:rsidR="6E085EEF">
              <w:fldChar w:fldCharType="begin"/>
            </w:r>
            <w:r w:rsidR="6E085EEF">
              <w:instrText>PAGEREF _Toc655923046 \h</w:instrText>
            </w:r>
            <w:r w:rsidR="6E085EEF">
              <w:fldChar w:fldCharType="separate"/>
            </w:r>
            <w:r w:rsidRPr="69E077F5">
              <w:rPr>
                <w:rStyle w:val="Hyperlink"/>
              </w:rPr>
              <w:t>19</w:t>
            </w:r>
            <w:r w:rsidR="6E085EEF">
              <w:fldChar w:fldCharType="end"/>
            </w:r>
          </w:hyperlink>
        </w:p>
        <w:p w:rsidR="3E0E9F22" w:rsidP="3E0E9F22" w:rsidRDefault="69E077F5" w14:paraId="5D1194F3" w14:textId="74A33DD3">
          <w:pPr>
            <w:pStyle w:val="TOC2"/>
            <w:tabs>
              <w:tab w:val="left" w:pos="720"/>
              <w:tab w:val="right" w:leader="dot" w:pos="9345"/>
            </w:tabs>
            <w:rPr>
              <w:rStyle w:val="Hyperlink"/>
            </w:rPr>
          </w:pPr>
          <w:hyperlink w:anchor="_Toc968545011">
            <w:r w:rsidRPr="69E077F5">
              <w:rPr>
                <w:rStyle w:val="Hyperlink"/>
              </w:rPr>
              <w:t>24.</w:t>
            </w:r>
            <w:r w:rsidR="6E085EEF">
              <w:tab/>
            </w:r>
            <w:r w:rsidRPr="69E077F5">
              <w:rPr>
                <w:rStyle w:val="Hyperlink"/>
              </w:rPr>
              <w:t>SPA Approval Processes</w:t>
            </w:r>
            <w:r w:rsidR="6E085EEF">
              <w:tab/>
            </w:r>
            <w:r w:rsidR="6E085EEF">
              <w:fldChar w:fldCharType="begin"/>
            </w:r>
            <w:r w:rsidR="6E085EEF">
              <w:instrText>PAGEREF _Toc968545011 \h</w:instrText>
            </w:r>
            <w:r w:rsidR="6E085EEF">
              <w:fldChar w:fldCharType="separate"/>
            </w:r>
            <w:r w:rsidRPr="69E077F5">
              <w:rPr>
                <w:rStyle w:val="Hyperlink"/>
              </w:rPr>
              <w:t>20</w:t>
            </w:r>
            <w:r w:rsidR="6E085EEF">
              <w:fldChar w:fldCharType="end"/>
            </w:r>
          </w:hyperlink>
          <w:r w:rsidR="6E085EEF">
            <w:fldChar w:fldCharType="end"/>
          </w:r>
        </w:p>
      </w:sdtContent>
      <w:sdtEndPr>
        <w:rPr>
          <w:rFonts w:ascii="Calibri" w:hAnsi="Calibri" w:eastAsia="游明朝" w:cs="Arial" w:asciiTheme="minorAscii" w:hAnsiTheme="minorAscii" w:eastAsiaTheme="minorEastAsia" w:cstheme="minorBidi"/>
          <w:color w:val="auto"/>
          <w:sz w:val="24"/>
          <w:szCs w:val="24"/>
        </w:rPr>
      </w:sdtEndPr>
    </w:sdt>
    <w:p w:rsidR="005E6034" w:rsidRDefault="005E6034" w14:paraId="1DB498D3" w14:textId="318F8731"/>
    <w:p w:rsidR="00D1208C" w:rsidP="005E6034" w:rsidRDefault="00D1208C" w14:paraId="29E56926" w14:textId="7C3C1493">
      <w:pPr>
        <w:pStyle w:val="TOC1"/>
        <w:tabs>
          <w:tab w:val="right" w:leader="dot" w:pos="9350"/>
        </w:tabs>
        <w:rPr>
          <w:rFonts w:eastAsiaTheme="minorEastAsia"/>
          <w:noProof/>
          <w:kern w:val="2"/>
          <w:sz w:val="22"/>
          <w:szCs w:val="22"/>
          <w14:ligatures w14:val="standardContextual"/>
        </w:rPr>
      </w:pPr>
      <w:r>
        <w:rPr>
          <w:b/>
          <w:color w:val="2B579A"/>
          <w:shd w:val="clear" w:color="auto" w:fill="E6E6E6"/>
        </w:rPr>
        <w:fldChar w:fldCharType="begin"/>
      </w:r>
      <w:r>
        <w:rPr>
          <w:b/>
          <w:bCs/>
        </w:rPr>
        <w:instrText xml:space="preserve"> TOC \o "1-3" \h \z \u </w:instrText>
      </w:r>
      <w:r>
        <w:rPr>
          <w:b/>
          <w:color w:val="2B579A"/>
          <w:shd w:val="clear" w:color="auto" w:fill="E6E6E6"/>
        </w:rPr>
        <w:fldChar w:fldCharType="separate"/>
      </w:r>
    </w:p>
    <w:p w:rsidR="00D1208C" w:rsidP="00FD6C6B" w:rsidRDefault="00D1208C" w14:paraId="2F069248" w14:textId="77777777">
      <w:pPr>
        <w:pStyle w:val="Heading3"/>
        <w:rPr>
          <w:b/>
          <w:bCs/>
        </w:rPr>
      </w:pPr>
      <w:r>
        <w:rPr>
          <w:b/>
          <w:color w:val="2B579A"/>
          <w:shd w:val="clear" w:color="auto" w:fill="E6E6E6"/>
        </w:rPr>
        <w:fldChar w:fldCharType="end"/>
      </w:r>
      <w:bookmarkStart w:name="_Toc143804120" w:id="19"/>
    </w:p>
    <w:p w:rsidR="00D1208C" w:rsidRDefault="00D1208C" w14:paraId="29AE78A5" w14:textId="77777777">
      <w:pPr>
        <w:spacing w:after="160" w:line="259" w:lineRule="auto"/>
        <w:rPr>
          <w:rFonts w:asciiTheme="majorHAnsi" w:hAnsiTheme="majorHAnsi" w:eastAsiaTheme="majorEastAsia" w:cstheme="majorBidi"/>
          <w:b/>
          <w:bCs/>
          <w:color w:val="1F3763" w:themeColor="accent1" w:themeShade="7F"/>
        </w:rPr>
      </w:pPr>
      <w:r>
        <w:rPr>
          <w:b/>
          <w:bCs/>
        </w:rPr>
        <w:br w:type="page"/>
      </w:r>
    </w:p>
    <w:p w:rsidR="0008332F" w:rsidP="0008332F" w:rsidRDefault="3F93E2E8" w14:paraId="0393A483" w14:textId="77777777">
      <w:pPr>
        <w:pStyle w:val="Heading1"/>
        <w:rPr>
          <w:b/>
          <w:bCs/>
        </w:rPr>
      </w:pPr>
      <w:bookmarkStart w:name="_Toc1009578639" w:id="20"/>
      <w:bookmarkEnd w:id="0"/>
      <w:bookmarkEnd w:id="19"/>
      <w:r w:rsidRPr="69E077F5">
        <w:rPr>
          <w:b/>
          <w:bCs/>
        </w:rPr>
        <w:t>Introduction</w:t>
      </w:r>
      <w:bookmarkEnd w:id="20"/>
      <w:r w:rsidRPr="69E077F5">
        <w:rPr>
          <w:b/>
          <w:bCs/>
        </w:rPr>
        <w:t> </w:t>
      </w:r>
    </w:p>
    <w:p w:rsidRPr="0008332F" w:rsidR="0008332F" w:rsidP="0008332F" w:rsidRDefault="0008332F" w14:paraId="148CC67C" w14:textId="77777777"/>
    <w:p w:rsidR="0008332F" w:rsidP="0008332F" w:rsidRDefault="0008332F" w14:paraId="53FECAE3" w14:textId="60740303">
      <w:pPr>
        <w:rPr>
          <w:rFonts w:eastAsia="Times New Roman"/>
          <w:color w:val="000000"/>
          <w:sz w:val="20"/>
          <w:szCs w:val="20"/>
        </w:rPr>
      </w:pPr>
      <w:r w:rsidRPr="6E085EEF">
        <w:rPr>
          <w:rFonts w:eastAsia="Times New Roman"/>
          <w:color w:val="000000" w:themeColor="text1"/>
          <w:sz w:val="20"/>
          <w:szCs w:val="20"/>
        </w:rPr>
        <w:t xml:space="preserve">This document covers the High-Level Solution design for the AVR process. Currently Enphase is using Service activation rebate in a limited way </w:t>
      </w:r>
      <w:r w:rsidRPr="6E085EEF" w:rsidR="00DF00A5">
        <w:rPr>
          <w:rFonts w:eastAsia="Times New Roman"/>
          <w:color w:val="000000" w:themeColor="text1"/>
          <w:sz w:val="20"/>
          <w:szCs w:val="20"/>
        </w:rPr>
        <w:t>and</w:t>
      </w:r>
      <w:r w:rsidRPr="6E085EEF">
        <w:rPr>
          <w:rFonts w:eastAsia="Times New Roman"/>
          <w:color w:val="000000" w:themeColor="text1"/>
          <w:sz w:val="20"/>
          <w:szCs w:val="20"/>
        </w:rPr>
        <w:t xml:space="preserve"> the process is manual. As part of this program, with an objective to curb the Grey Market, we are building the Minimum Viable Product (MVP) to pilot the new </w:t>
      </w:r>
      <w:r w:rsidRPr="6E085EEF" w:rsidR="00DF00A5">
        <w:rPr>
          <w:rFonts w:eastAsia="Times New Roman"/>
          <w:color w:val="000000" w:themeColor="text1"/>
          <w:sz w:val="20"/>
          <w:szCs w:val="20"/>
        </w:rPr>
        <w:t xml:space="preserve">automated </w:t>
      </w:r>
      <w:r w:rsidRPr="6E085EEF">
        <w:rPr>
          <w:rFonts w:eastAsia="Times New Roman"/>
          <w:color w:val="000000" w:themeColor="text1"/>
          <w:sz w:val="20"/>
          <w:szCs w:val="20"/>
        </w:rPr>
        <w:t>AVR process.</w:t>
      </w:r>
    </w:p>
    <w:p w:rsidR="0008332F" w:rsidP="0008332F" w:rsidRDefault="0008332F" w14:paraId="66C35F17" w14:textId="77777777">
      <w:pPr>
        <w:rPr>
          <w:rFonts w:eastAsia="Times New Roman" w:cstheme="minorHAnsi"/>
          <w:color w:val="000000"/>
          <w:sz w:val="20"/>
          <w:szCs w:val="20"/>
        </w:rPr>
      </w:pPr>
    </w:p>
    <w:p w:rsidR="0008332F" w:rsidP="0008332F" w:rsidRDefault="3F93E2E8" w14:paraId="2A3BDB7F" w14:textId="571EB118">
      <w:pPr>
        <w:pStyle w:val="Heading1"/>
        <w:rPr>
          <w:b/>
          <w:bCs/>
        </w:rPr>
      </w:pPr>
      <w:bookmarkStart w:name="_Toc52120765" w:id="21"/>
      <w:r w:rsidRPr="69E077F5">
        <w:rPr>
          <w:b/>
          <w:bCs/>
        </w:rPr>
        <w:t>Assumptions</w:t>
      </w:r>
      <w:bookmarkEnd w:id="21"/>
    </w:p>
    <w:p w:rsidR="0008332F" w:rsidP="0008332F" w:rsidRDefault="0008332F" w14:paraId="4DAE2E8D" w14:textId="77777777">
      <w:pPr>
        <w:rPr>
          <w:rFonts w:eastAsia="Times New Roman" w:cstheme="minorHAnsi"/>
          <w:color w:val="000000"/>
          <w:sz w:val="20"/>
          <w:szCs w:val="20"/>
        </w:rPr>
      </w:pPr>
    </w:p>
    <w:p w:rsidRPr="0008332F" w:rsidR="0008332F" w:rsidP="0008332F" w:rsidRDefault="0008332F" w14:paraId="67A118A8" w14:textId="77777777">
      <w:pPr>
        <w:rPr>
          <w:rFonts w:eastAsia="Times New Roman" w:cstheme="minorHAnsi"/>
          <w:color w:val="000000"/>
          <w:sz w:val="20"/>
          <w:szCs w:val="20"/>
        </w:rPr>
      </w:pPr>
    </w:p>
    <w:tbl>
      <w:tblPr>
        <w:tblW w:w="9344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</w:tblBorders>
        <w:tblCellMar>
          <w:top w:w="14" w:type="dxa"/>
          <w:left w:w="14" w:type="dxa"/>
          <w:bottom w:w="14" w:type="dxa"/>
          <w:right w:w="14" w:type="dxa"/>
        </w:tblCellMar>
        <w:tblLook w:val="04A0" w:firstRow="1" w:lastRow="0" w:firstColumn="1" w:lastColumn="0" w:noHBand="0" w:noVBand="1"/>
      </w:tblPr>
      <w:tblGrid>
        <w:gridCol w:w="413"/>
        <w:gridCol w:w="8931"/>
      </w:tblGrid>
      <w:tr w:rsidRPr="0008332F" w:rsidR="0008332F" w:rsidTr="085F5FD5" w14:paraId="427E1EAF" w14:textId="77777777">
        <w:trPr>
          <w:trHeight w:val="300"/>
        </w:trPr>
        <w:tc>
          <w:tcPr>
            <w:tcW w:w="41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4A66AC"/>
            <w:hideMark/>
          </w:tcPr>
          <w:p w:rsidRPr="0008332F" w:rsidR="0008332F" w:rsidP="0008332F" w:rsidRDefault="0008332F" w14:paraId="2FC1673A" w14:textId="77777777">
            <w:pPr>
              <w:rPr>
                <w:rFonts w:eastAsia="Times New Roman" w:cstheme="minorHAnsi"/>
                <w:color w:val="FFFFFF" w:themeColor="background1"/>
                <w:sz w:val="20"/>
                <w:szCs w:val="20"/>
              </w:rPr>
            </w:pPr>
            <w:r w:rsidRPr="0008332F">
              <w:rPr>
                <w:rFonts w:eastAsia="Times New Roman" w:cstheme="minorHAnsi"/>
                <w:color w:val="FFFFFF" w:themeColor="background1"/>
                <w:sz w:val="20"/>
                <w:szCs w:val="20"/>
              </w:rPr>
              <w:t># </w:t>
            </w:r>
          </w:p>
        </w:tc>
        <w:tc>
          <w:tcPr>
            <w:tcW w:w="893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4A66AC"/>
            <w:vAlign w:val="center"/>
            <w:hideMark/>
          </w:tcPr>
          <w:p w:rsidRPr="0008332F" w:rsidR="0008332F" w:rsidP="0008332F" w:rsidRDefault="0008332F" w14:paraId="29A1E294" w14:textId="77777777">
            <w:pPr>
              <w:rPr>
                <w:rFonts w:eastAsia="Times New Roman" w:cstheme="minorHAnsi"/>
                <w:color w:val="FFFFFF" w:themeColor="background1"/>
                <w:sz w:val="20"/>
                <w:szCs w:val="20"/>
              </w:rPr>
            </w:pPr>
            <w:r w:rsidRPr="0008332F">
              <w:rPr>
                <w:rFonts w:eastAsia="Times New Roman" w:cstheme="minorHAnsi"/>
                <w:color w:val="FFFFFF" w:themeColor="background1"/>
                <w:sz w:val="20"/>
                <w:szCs w:val="20"/>
              </w:rPr>
              <w:t>Assumptions </w:t>
            </w:r>
          </w:p>
        </w:tc>
      </w:tr>
      <w:tr w:rsidRPr="0008332F" w:rsidR="0008332F" w:rsidTr="085F5FD5" w14:paraId="2305C3DF" w14:textId="77777777">
        <w:trPr>
          <w:trHeight w:val="300"/>
        </w:trPr>
        <w:tc>
          <w:tcPr>
            <w:tcW w:w="41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  <w:hideMark/>
          </w:tcPr>
          <w:p w:rsidRPr="0008332F" w:rsidR="0008332F" w:rsidP="0008332F" w:rsidRDefault="0008332F" w14:paraId="7B6BEE05" w14:textId="77777777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08332F">
              <w:rPr>
                <w:rFonts w:eastAsia="Times New Roman" w:cstheme="minorHAnsi"/>
                <w:color w:val="000000"/>
                <w:sz w:val="20"/>
                <w:szCs w:val="20"/>
              </w:rPr>
              <w:t>1 </w:t>
            </w:r>
          </w:p>
        </w:tc>
        <w:tc>
          <w:tcPr>
            <w:tcW w:w="893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  <w:hideMark/>
          </w:tcPr>
          <w:p w:rsidRPr="0008332F" w:rsidR="0008332F" w:rsidP="0008332F" w:rsidRDefault="0008332F" w14:paraId="76973CD6" w14:textId="77777777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08332F">
              <w:rPr>
                <w:rFonts w:eastAsia="Times New Roman" w:cstheme="minorHAnsi"/>
                <w:color w:val="000000"/>
                <w:sz w:val="20"/>
                <w:szCs w:val="20"/>
              </w:rPr>
              <w:t>Pilot in 4 countries (ITA, GBR, ESP, AUS) covering around 300 Installers.  </w:t>
            </w:r>
          </w:p>
        </w:tc>
      </w:tr>
      <w:tr w:rsidRPr="0008332F" w:rsidR="0008332F" w:rsidTr="085F5FD5" w14:paraId="53AF04A7" w14:textId="77777777">
        <w:trPr>
          <w:trHeight w:val="300"/>
        </w:trPr>
        <w:tc>
          <w:tcPr>
            <w:tcW w:w="41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  <w:hideMark/>
          </w:tcPr>
          <w:p w:rsidRPr="0008332F" w:rsidR="0008332F" w:rsidP="0008332F" w:rsidRDefault="0008332F" w14:paraId="2F380BAB" w14:textId="77777777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08332F">
              <w:rPr>
                <w:rFonts w:eastAsia="Times New Roman" w:cstheme="minorHAnsi"/>
                <w:color w:val="000000"/>
                <w:sz w:val="20"/>
                <w:szCs w:val="20"/>
              </w:rPr>
              <w:t>2 </w:t>
            </w:r>
          </w:p>
        </w:tc>
        <w:tc>
          <w:tcPr>
            <w:tcW w:w="893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  <w:hideMark/>
          </w:tcPr>
          <w:p w:rsidRPr="0008332F" w:rsidR="0008332F" w:rsidP="0008332F" w:rsidRDefault="0008332F" w14:paraId="142467CE" w14:textId="77777777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08332F">
              <w:rPr>
                <w:rFonts w:eastAsia="Times New Roman" w:cstheme="minorHAnsi"/>
                <w:color w:val="000000"/>
                <w:sz w:val="20"/>
                <w:szCs w:val="20"/>
              </w:rPr>
              <w:t>Only products that have “activation” will be within the scope of AVR </w:t>
            </w:r>
          </w:p>
        </w:tc>
      </w:tr>
      <w:tr w:rsidRPr="0008332F" w:rsidR="0008332F" w:rsidTr="085F5FD5" w14:paraId="7AA5621B" w14:textId="77777777">
        <w:trPr>
          <w:trHeight w:val="300"/>
        </w:trPr>
        <w:tc>
          <w:tcPr>
            <w:tcW w:w="41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  <w:hideMark/>
          </w:tcPr>
          <w:p w:rsidRPr="0008332F" w:rsidR="0008332F" w:rsidP="0008332F" w:rsidRDefault="0008332F" w14:paraId="7C526B0F" w14:textId="77777777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08332F">
              <w:rPr>
                <w:rFonts w:eastAsia="Times New Roman" w:cstheme="minorHAnsi"/>
                <w:color w:val="000000"/>
                <w:sz w:val="20"/>
                <w:szCs w:val="20"/>
              </w:rPr>
              <w:t>3 </w:t>
            </w:r>
          </w:p>
        </w:tc>
        <w:tc>
          <w:tcPr>
            <w:tcW w:w="893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  <w:hideMark/>
          </w:tcPr>
          <w:p w:rsidRPr="0008332F" w:rsidR="0008332F" w:rsidP="0008332F" w:rsidRDefault="0008332F" w14:paraId="00E209FA" w14:textId="77777777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08332F">
              <w:rPr>
                <w:rFonts w:eastAsia="Times New Roman" w:cstheme="minorHAnsi"/>
                <w:color w:val="000000"/>
                <w:sz w:val="20"/>
                <w:szCs w:val="20"/>
              </w:rPr>
              <w:t>Geo Fencing solution is not covered as part of this document </w:t>
            </w:r>
          </w:p>
        </w:tc>
      </w:tr>
      <w:tr w:rsidRPr="0008332F" w:rsidR="0008332F" w:rsidTr="085F5FD5" w14:paraId="0343507C" w14:textId="77777777">
        <w:trPr>
          <w:trHeight w:val="285"/>
        </w:trPr>
        <w:tc>
          <w:tcPr>
            <w:tcW w:w="41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  <w:hideMark/>
          </w:tcPr>
          <w:p w:rsidRPr="0008332F" w:rsidR="0008332F" w:rsidP="0008332F" w:rsidRDefault="0008332F" w14:paraId="35B19F0B" w14:textId="77777777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08332F">
              <w:rPr>
                <w:rFonts w:eastAsia="Times New Roman" w:cstheme="minorHAnsi"/>
                <w:color w:val="000000"/>
                <w:sz w:val="20"/>
                <w:szCs w:val="20"/>
              </w:rPr>
              <w:t>4 </w:t>
            </w:r>
          </w:p>
        </w:tc>
        <w:tc>
          <w:tcPr>
            <w:tcW w:w="893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  <w:hideMark/>
          </w:tcPr>
          <w:p w:rsidRPr="0008332F" w:rsidR="0008332F" w:rsidP="0008332F" w:rsidRDefault="0008332F" w14:paraId="7A2F4A53" w14:textId="77777777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08332F">
              <w:rPr>
                <w:rFonts w:eastAsia="Times New Roman" w:cstheme="minorHAnsi"/>
                <w:color w:val="000000"/>
                <w:sz w:val="20"/>
                <w:szCs w:val="20"/>
              </w:rPr>
              <w:t>Installers will be required and able to manage their account hierarchies within Enlighten </w:t>
            </w:r>
          </w:p>
        </w:tc>
      </w:tr>
      <w:tr w:rsidRPr="0008332F" w:rsidR="0008332F" w:rsidTr="085F5FD5" w14:paraId="2DEF0518" w14:textId="77777777">
        <w:trPr>
          <w:trHeight w:val="285"/>
        </w:trPr>
        <w:tc>
          <w:tcPr>
            <w:tcW w:w="41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  <w:hideMark/>
          </w:tcPr>
          <w:p w:rsidRPr="0008332F" w:rsidR="0008332F" w:rsidP="0008332F" w:rsidRDefault="0008332F" w14:paraId="4873621D" w14:textId="77777777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08332F">
              <w:rPr>
                <w:rFonts w:eastAsia="Times New Roman" w:cstheme="minorHAnsi"/>
                <w:color w:val="000000"/>
                <w:sz w:val="20"/>
                <w:szCs w:val="20"/>
              </w:rPr>
              <w:t>5 </w:t>
            </w:r>
          </w:p>
        </w:tc>
        <w:tc>
          <w:tcPr>
            <w:tcW w:w="893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  <w:hideMark/>
          </w:tcPr>
          <w:p w:rsidRPr="0008332F" w:rsidR="0008332F" w:rsidP="0008332F" w:rsidRDefault="0008332F" w14:paraId="0D87CDCE" w14:textId="77777777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08332F">
              <w:rPr>
                <w:rFonts w:eastAsia="Times New Roman" w:cstheme="minorHAnsi"/>
                <w:color w:val="000000"/>
                <w:sz w:val="20"/>
                <w:szCs w:val="20"/>
              </w:rPr>
              <w:t>This document does not cover the details of pre-pilot manual simulation </w:t>
            </w:r>
          </w:p>
        </w:tc>
      </w:tr>
      <w:tr w:rsidRPr="0008332F" w:rsidR="0008332F" w:rsidTr="085F5FD5" w14:paraId="7DE0F354" w14:textId="77777777">
        <w:trPr>
          <w:trHeight w:val="285"/>
        </w:trPr>
        <w:tc>
          <w:tcPr>
            <w:tcW w:w="41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  <w:hideMark/>
          </w:tcPr>
          <w:p w:rsidRPr="0008332F" w:rsidR="0008332F" w:rsidP="0008332F" w:rsidRDefault="0008332F" w14:paraId="45A33878" w14:textId="77777777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08332F">
              <w:rPr>
                <w:rFonts w:eastAsia="Times New Roman" w:cstheme="minorHAnsi"/>
                <w:color w:val="000000"/>
                <w:sz w:val="20"/>
                <w:szCs w:val="20"/>
              </w:rPr>
              <w:t>6 </w:t>
            </w:r>
          </w:p>
        </w:tc>
        <w:tc>
          <w:tcPr>
            <w:tcW w:w="893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  <w:hideMark/>
          </w:tcPr>
          <w:p w:rsidRPr="0008332F" w:rsidR="0008332F" w:rsidP="0008332F" w:rsidRDefault="0008332F" w14:paraId="21BA29C3" w14:textId="77777777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08332F">
              <w:rPr>
                <w:rFonts w:eastAsia="Times New Roman" w:cstheme="minorHAnsi"/>
                <w:color w:val="000000"/>
                <w:sz w:val="20"/>
                <w:szCs w:val="20"/>
              </w:rPr>
              <w:t>In case of scenario where AVR needs to be paid to Distributor, for RTR and Sub-Disti transactions AVR will be paid to Distributor to whom Enphase shipped the goods. Sub-Disti scenarios will be out of scope for AVR program.   </w:t>
            </w:r>
          </w:p>
        </w:tc>
      </w:tr>
    </w:tbl>
    <w:p w:rsidR="6695BB56" w:rsidRDefault="6695BB56" w14:paraId="0B203F53" w14:textId="64CB0F6D"/>
    <w:p w:rsidR="0008332F" w:rsidP="0008332F" w:rsidRDefault="3F93E2E8" w14:paraId="47B7AB94" w14:textId="78E64907">
      <w:pPr>
        <w:pStyle w:val="Heading1"/>
        <w:rPr>
          <w:b/>
          <w:bCs/>
        </w:rPr>
      </w:pPr>
      <w:bookmarkStart w:name="_Toc1422978398" w:id="22"/>
      <w:r w:rsidRPr="69E077F5">
        <w:rPr>
          <w:b/>
          <w:bCs/>
        </w:rPr>
        <w:t>References</w:t>
      </w:r>
      <w:bookmarkEnd w:id="22"/>
    </w:p>
    <w:p w:rsidR="0008332F" w:rsidP="0008332F" w:rsidRDefault="0008332F" w14:paraId="5E1D1D1F" w14:textId="77777777"/>
    <w:tbl>
      <w:tblPr>
        <w:tblW w:w="9344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3"/>
        <w:gridCol w:w="4754"/>
        <w:gridCol w:w="4307"/>
      </w:tblGrid>
      <w:tr w:rsidRPr="0008332F" w:rsidR="0008332F" w:rsidTr="0008332F" w14:paraId="01A893C5" w14:textId="5044FC4B">
        <w:trPr>
          <w:trHeight w:val="300"/>
        </w:trPr>
        <w:tc>
          <w:tcPr>
            <w:tcW w:w="28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4A66AC"/>
            <w:hideMark/>
          </w:tcPr>
          <w:p w:rsidRPr="0008332F" w:rsidR="0008332F" w:rsidRDefault="0008332F" w14:paraId="37F1451D" w14:textId="77777777">
            <w:pPr>
              <w:rPr>
                <w:rFonts w:eastAsia="Times New Roman" w:cstheme="minorHAnsi"/>
                <w:color w:val="FFFFFF" w:themeColor="background1"/>
                <w:sz w:val="20"/>
                <w:szCs w:val="20"/>
              </w:rPr>
            </w:pPr>
            <w:r w:rsidRPr="0008332F">
              <w:rPr>
                <w:rFonts w:eastAsia="Times New Roman" w:cstheme="minorHAnsi"/>
                <w:color w:val="FFFFFF" w:themeColor="background1"/>
                <w:sz w:val="20"/>
                <w:szCs w:val="20"/>
              </w:rPr>
              <w:t># </w:t>
            </w:r>
          </w:p>
        </w:tc>
        <w:tc>
          <w:tcPr>
            <w:tcW w:w="476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4A66AC"/>
            <w:vAlign w:val="center"/>
            <w:hideMark/>
          </w:tcPr>
          <w:p w:rsidRPr="0008332F" w:rsidR="0008332F" w:rsidRDefault="0008332F" w14:paraId="3DF52C12" w14:textId="4530E11F">
            <w:pPr>
              <w:rPr>
                <w:rFonts w:eastAsia="Times New Roman" w:cstheme="minorHAnsi"/>
                <w:color w:val="FFFFFF" w:themeColor="background1"/>
                <w:sz w:val="20"/>
                <w:szCs w:val="20"/>
              </w:rPr>
            </w:pPr>
            <w:r w:rsidRPr="0008332F">
              <w:rPr>
                <w:rFonts w:eastAsia="Times New Roman" w:cstheme="minorHAnsi"/>
                <w:color w:val="FFFFFF" w:themeColor="background1"/>
                <w:sz w:val="20"/>
                <w:szCs w:val="20"/>
              </w:rPr>
              <w:t>Document </w:t>
            </w:r>
          </w:p>
        </w:tc>
        <w:tc>
          <w:tcPr>
            <w:tcW w:w="429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4A66AC"/>
          </w:tcPr>
          <w:p w:rsidRPr="0008332F" w:rsidR="0008332F" w:rsidRDefault="0008332F" w14:paraId="018F9F31" w14:textId="48C75CCA">
            <w:pPr>
              <w:rPr>
                <w:rFonts w:eastAsia="Times New Roman" w:cstheme="minorHAnsi"/>
                <w:color w:val="FFFFFF" w:themeColor="background1"/>
                <w:sz w:val="20"/>
                <w:szCs w:val="20"/>
              </w:rPr>
            </w:pPr>
            <w:r w:rsidRPr="0008332F">
              <w:rPr>
                <w:rFonts w:eastAsia="Times New Roman" w:cstheme="minorHAnsi"/>
                <w:color w:val="FFFFFF" w:themeColor="background1"/>
                <w:sz w:val="20"/>
                <w:szCs w:val="20"/>
              </w:rPr>
              <w:t>Link</w:t>
            </w:r>
          </w:p>
        </w:tc>
      </w:tr>
      <w:tr w:rsidRPr="0008332F" w:rsidR="0008332F" w:rsidTr="0008332F" w14:paraId="724657C7" w14:textId="7DDADB63">
        <w:trPr>
          <w:trHeight w:val="300"/>
        </w:trPr>
        <w:tc>
          <w:tcPr>
            <w:tcW w:w="28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  <w:hideMark/>
          </w:tcPr>
          <w:p w:rsidRPr="0008332F" w:rsidR="0008332F" w:rsidRDefault="0008332F" w14:paraId="3B39AF41" w14:textId="77777777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08332F">
              <w:rPr>
                <w:rFonts w:eastAsia="Times New Roman" w:cstheme="minorHAnsi"/>
                <w:color w:val="000000"/>
                <w:sz w:val="20"/>
                <w:szCs w:val="20"/>
              </w:rPr>
              <w:t>1 </w:t>
            </w:r>
          </w:p>
        </w:tc>
        <w:tc>
          <w:tcPr>
            <w:tcW w:w="476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  <w:hideMark/>
          </w:tcPr>
          <w:p w:rsidRPr="0008332F" w:rsidR="0008332F" w:rsidRDefault="0008332F" w14:paraId="2F051D6B" w14:textId="0AAD13FC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</w:rPr>
              <w:t>Business Requirements Document</w:t>
            </w:r>
          </w:p>
        </w:tc>
        <w:tc>
          <w:tcPr>
            <w:tcW w:w="429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Pr="0008332F" w:rsidR="0008332F" w:rsidRDefault="0008332F" w14:paraId="501F54D5" w14:textId="6BCFD36F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hyperlink w:tgtFrame="_blank" w:history="1" r:id="rId10">
              <w:r w:rsidRPr="0008332F">
                <w:rPr>
                  <w:rStyle w:val="Hyperlink"/>
                  <w:rFonts w:eastAsia="Times New Roman" w:cstheme="minorHAnsi"/>
                  <w:sz w:val="20"/>
                  <w:szCs w:val="20"/>
                </w:rPr>
                <w:t>Activations Volume Rebate BRD 2.0.docx</w:t>
              </w:r>
            </w:hyperlink>
            <w:r w:rsidRPr="0008332F">
              <w:rPr>
                <w:rFonts w:eastAsia="Times New Roman" w:cstheme="minorHAnsi"/>
                <w:color w:val="000000"/>
                <w:sz w:val="20"/>
                <w:szCs w:val="20"/>
              </w:rPr>
              <w:t> </w:t>
            </w:r>
          </w:p>
        </w:tc>
      </w:tr>
      <w:tr w:rsidRPr="0008332F" w:rsidR="0008332F" w:rsidTr="0008332F" w14:paraId="7458DBE3" w14:textId="77777777">
        <w:trPr>
          <w:trHeight w:val="300"/>
        </w:trPr>
        <w:tc>
          <w:tcPr>
            <w:tcW w:w="28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 w:rsidRPr="0008332F" w:rsidR="0008332F" w:rsidRDefault="0008332F" w14:paraId="6DC0CDAA" w14:textId="0FF87A5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476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 w:rsidR="0008332F" w:rsidRDefault="0008332F" w14:paraId="189EE95F" w14:textId="1B7D8C1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</w:rPr>
              <w:t>Solution Design Document</w:t>
            </w:r>
          </w:p>
        </w:tc>
        <w:tc>
          <w:tcPr>
            <w:tcW w:w="429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Pr="0008332F" w:rsidR="0008332F" w:rsidRDefault="0008332F" w14:paraId="236BA9AB" w14:textId="28134104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hyperlink w:history="1" r:id="rId11">
              <w:r w:rsidRPr="0008332F">
                <w:rPr>
                  <w:rStyle w:val="Hyperlink"/>
                  <w:rFonts w:eastAsia="Times New Roman" w:cstheme="minorHAnsi"/>
                  <w:sz w:val="20"/>
                  <w:szCs w:val="20"/>
                </w:rPr>
                <w:t>AVR_Solution_Design_Document.docx</w:t>
              </w:r>
            </w:hyperlink>
          </w:p>
        </w:tc>
      </w:tr>
      <w:tr w:rsidRPr="0008332F" w:rsidR="00D01EA9" w:rsidTr="0008332F" w14:paraId="3C3EAE2A" w14:textId="77777777">
        <w:trPr>
          <w:trHeight w:val="300"/>
        </w:trPr>
        <w:tc>
          <w:tcPr>
            <w:tcW w:w="28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 w:rsidR="00D01EA9" w:rsidRDefault="00D01EA9" w14:paraId="473F7749" w14:textId="7286FBC2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</w:rPr>
              <w:t>3</w:t>
            </w:r>
          </w:p>
        </w:tc>
        <w:tc>
          <w:tcPr>
            <w:tcW w:w="476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 w:rsidR="00D01EA9" w:rsidRDefault="00D01EA9" w14:paraId="68CFF4DF" w14:textId="0131B5C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</w:rPr>
              <w:t>CHM Technical Design Document</w:t>
            </w:r>
          </w:p>
        </w:tc>
        <w:tc>
          <w:tcPr>
            <w:tcW w:w="429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Pr="00DA73A0" w:rsidR="00D01EA9" w:rsidRDefault="00D01EA9" w14:paraId="0CF2088D" w14:textId="4EE89A05">
            <w:pPr>
              <w:rPr>
                <w:sz w:val="20"/>
                <w:szCs w:val="20"/>
              </w:rPr>
            </w:pPr>
            <w:hyperlink w:history="1" r:id="rId12">
              <w:r w:rsidRPr="00DA73A0">
                <w:rPr>
                  <w:rStyle w:val="Hyperlink"/>
                  <w:sz w:val="20"/>
                  <w:szCs w:val="20"/>
                </w:rPr>
                <w:t>MSI_Technical_Design_Document_CHM_Scope.docx</w:t>
              </w:r>
            </w:hyperlink>
          </w:p>
        </w:tc>
      </w:tr>
    </w:tbl>
    <w:p w:rsidR="0008332F" w:rsidP="0008332F" w:rsidRDefault="0008332F" w14:paraId="12A3FB6D" w14:textId="77777777"/>
    <w:p w:rsidR="00FD7191" w:rsidP="00FD7191" w:rsidRDefault="323A6840" w14:paraId="2C5FB9B6" w14:textId="406D3428">
      <w:pPr>
        <w:pStyle w:val="Heading1"/>
        <w:rPr>
          <w:b/>
          <w:bCs/>
        </w:rPr>
      </w:pPr>
      <w:bookmarkStart w:name="_Toc1205497906" w:id="23"/>
      <w:r w:rsidRPr="69E077F5">
        <w:rPr>
          <w:b/>
          <w:bCs/>
        </w:rPr>
        <w:t>Acronyms</w:t>
      </w:r>
      <w:bookmarkEnd w:id="23"/>
    </w:p>
    <w:p w:rsidR="0008332F" w:rsidP="0008332F" w:rsidRDefault="0008332F" w14:paraId="060F6958" w14:textId="77777777"/>
    <w:tbl>
      <w:tblPr>
        <w:tblW w:w="9344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02"/>
        <w:gridCol w:w="1980"/>
        <w:gridCol w:w="6562"/>
      </w:tblGrid>
      <w:tr w:rsidRPr="0008332F" w:rsidR="00FD7191" w:rsidTr="00D71398" w14:paraId="455656BC" w14:textId="77777777">
        <w:trPr>
          <w:trHeight w:val="300"/>
        </w:trPr>
        <w:tc>
          <w:tcPr>
            <w:tcW w:w="80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4A66AC"/>
            <w:hideMark/>
          </w:tcPr>
          <w:p w:rsidRPr="0008332F" w:rsidR="00FD7191" w:rsidRDefault="00FD7191" w14:paraId="7E37E839" w14:textId="77777777">
            <w:pPr>
              <w:rPr>
                <w:rFonts w:eastAsia="Times New Roman" w:cstheme="minorHAnsi"/>
                <w:color w:val="FFFFFF" w:themeColor="background1"/>
                <w:sz w:val="20"/>
                <w:szCs w:val="20"/>
              </w:rPr>
            </w:pPr>
            <w:r w:rsidRPr="0008332F">
              <w:rPr>
                <w:rFonts w:eastAsia="Times New Roman" w:cstheme="minorHAnsi"/>
                <w:color w:val="FFFFFF" w:themeColor="background1"/>
                <w:sz w:val="20"/>
                <w:szCs w:val="20"/>
              </w:rPr>
              <w:t># </w:t>
            </w:r>
          </w:p>
        </w:tc>
        <w:tc>
          <w:tcPr>
            <w:tcW w:w="19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4A66AC"/>
            <w:vAlign w:val="center"/>
            <w:hideMark/>
          </w:tcPr>
          <w:p w:rsidRPr="0008332F" w:rsidR="00FD7191" w:rsidRDefault="00FD7191" w14:paraId="41D4DF1F" w14:textId="63FEEA6A">
            <w:pPr>
              <w:rPr>
                <w:rFonts w:eastAsia="Times New Roman" w:cstheme="minorHAnsi"/>
                <w:color w:val="FFFFFF" w:themeColor="background1"/>
                <w:sz w:val="20"/>
                <w:szCs w:val="20"/>
              </w:rPr>
            </w:pPr>
            <w:r>
              <w:rPr>
                <w:rFonts w:eastAsia="Times New Roman" w:cstheme="minorHAnsi"/>
                <w:color w:val="FFFFFF" w:themeColor="background1"/>
                <w:sz w:val="20"/>
                <w:szCs w:val="20"/>
              </w:rPr>
              <w:t>Acronym</w:t>
            </w:r>
            <w:r w:rsidRPr="0008332F">
              <w:rPr>
                <w:rFonts w:eastAsia="Times New Roman" w:cstheme="minorHAnsi"/>
                <w:color w:val="FFFFFF" w:themeColor="background1"/>
                <w:sz w:val="20"/>
                <w:szCs w:val="20"/>
              </w:rPr>
              <w:t> </w:t>
            </w:r>
          </w:p>
        </w:tc>
        <w:tc>
          <w:tcPr>
            <w:tcW w:w="656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4A66AC"/>
          </w:tcPr>
          <w:p w:rsidRPr="0008332F" w:rsidR="00FD7191" w:rsidRDefault="00FD7191" w14:paraId="1E809163" w14:textId="398FCA99">
            <w:pPr>
              <w:rPr>
                <w:rFonts w:eastAsia="Times New Roman" w:cstheme="minorHAnsi"/>
                <w:color w:val="FFFFFF" w:themeColor="background1"/>
                <w:sz w:val="20"/>
                <w:szCs w:val="20"/>
              </w:rPr>
            </w:pPr>
            <w:r>
              <w:rPr>
                <w:rFonts w:eastAsia="Times New Roman" w:cstheme="minorHAnsi"/>
                <w:color w:val="FFFFFF" w:themeColor="background1"/>
                <w:sz w:val="20"/>
                <w:szCs w:val="20"/>
              </w:rPr>
              <w:t>Description</w:t>
            </w:r>
          </w:p>
        </w:tc>
      </w:tr>
      <w:tr w:rsidRPr="0008332F" w:rsidR="00FD7191" w:rsidTr="00D71398" w14:paraId="3308CFFD" w14:textId="77777777">
        <w:trPr>
          <w:trHeight w:val="300"/>
        </w:trPr>
        <w:tc>
          <w:tcPr>
            <w:tcW w:w="80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  <w:hideMark/>
          </w:tcPr>
          <w:p w:rsidRPr="0008332F" w:rsidR="00FD7191" w:rsidRDefault="00FD7191" w14:paraId="1C4A46FC" w14:textId="77777777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08332F">
              <w:rPr>
                <w:rFonts w:eastAsia="Times New Roman" w:cstheme="minorHAnsi"/>
                <w:color w:val="000000"/>
                <w:sz w:val="20"/>
                <w:szCs w:val="20"/>
              </w:rPr>
              <w:t>1 </w:t>
            </w:r>
          </w:p>
        </w:tc>
        <w:tc>
          <w:tcPr>
            <w:tcW w:w="19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  <w:hideMark/>
          </w:tcPr>
          <w:p w:rsidRPr="0008332F" w:rsidR="00FD7191" w:rsidRDefault="00FD7191" w14:paraId="6891FF78" w14:textId="7DA57396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</w:rPr>
              <w:t>AVR</w:t>
            </w:r>
          </w:p>
        </w:tc>
        <w:tc>
          <w:tcPr>
            <w:tcW w:w="656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Pr="0008332F" w:rsidR="00FD7191" w:rsidRDefault="00FD7191" w14:paraId="44029B33" w14:textId="3000DB4E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</w:rPr>
              <w:t>Activation Volume Rebate</w:t>
            </w:r>
          </w:p>
        </w:tc>
      </w:tr>
      <w:tr w:rsidRPr="0008332F" w:rsidR="00FD7191" w:rsidTr="00D71398" w14:paraId="67E23C5A" w14:textId="77777777">
        <w:trPr>
          <w:trHeight w:val="300"/>
        </w:trPr>
        <w:tc>
          <w:tcPr>
            <w:tcW w:w="80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 w:rsidRPr="0008332F" w:rsidR="00FD7191" w:rsidRDefault="00FD7191" w14:paraId="741FFC4B" w14:textId="77777777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 w:rsidR="00FD7191" w:rsidRDefault="00FD7191" w14:paraId="0A1EABDB" w14:textId="5AC22163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</w:rPr>
              <w:t>SPA</w:t>
            </w:r>
          </w:p>
        </w:tc>
        <w:tc>
          <w:tcPr>
            <w:tcW w:w="656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Pr="0008332F" w:rsidR="00FD7191" w:rsidRDefault="00FD7191" w14:paraId="55B3A588" w14:textId="6F9DA511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</w:rPr>
              <w:t>Special Pricing Agreement</w:t>
            </w:r>
          </w:p>
        </w:tc>
      </w:tr>
      <w:tr w:rsidRPr="0008332F" w:rsidR="00FD7191" w:rsidTr="00D71398" w14:paraId="685DC584" w14:textId="77777777">
        <w:trPr>
          <w:trHeight w:val="300"/>
        </w:trPr>
        <w:tc>
          <w:tcPr>
            <w:tcW w:w="80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 w:rsidR="00FD7191" w:rsidRDefault="00FD7191" w14:paraId="61529C10" w14:textId="706F4047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 w:rsidR="00FD7191" w:rsidRDefault="00FD7191" w14:paraId="3939F851" w14:textId="5F97D993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</w:rPr>
              <w:t>CHM</w:t>
            </w:r>
          </w:p>
        </w:tc>
        <w:tc>
          <w:tcPr>
            <w:tcW w:w="656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FD7191" w:rsidRDefault="00FD7191" w14:paraId="7FF8017B" w14:textId="44F6856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</w:rPr>
              <w:t>Channel Management Application</w:t>
            </w:r>
          </w:p>
        </w:tc>
      </w:tr>
      <w:tr w:rsidRPr="0008332F" w:rsidR="00FD7191" w:rsidTr="00D71398" w14:paraId="27F177F3" w14:textId="77777777">
        <w:trPr>
          <w:trHeight w:val="300"/>
        </w:trPr>
        <w:tc>
          <w:tcPr>
            <w:tcW w:w="80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 w:rsidR="00FD7191" w:rsidRDefault="00FD7191" w14:paraId="5C764558" w14:textId="759364AA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 w:rsidR="00FD7191" w:rsidRDefault="00FD7191" w14:paraId="404F3688" w14:textId="032198D4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</w:rPr>
              <w:t>SFDC</w:t>
            </w:r>
          </w:p>
        </w:tc>
        <w:tc>
          <w:tcPr>
            <w:tcW w:w="656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FD7191" w:rsidRDefault="00FD7191" w14:paraId="39EBD905" w14:textId="4DB56EF2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</w:rPr>
              <w:t>Salesforce.com Application</w:t>
            </w:r>
          </w:p>
        </w:tc>
      </w:tr>
      <w:tr w:rsidRPr="0008332F" w:rsidR="00FD7191" w:rsidTr="00D71398" w14:paraId="4A99728D" w14:textId="77777777">
        <w:trPr>
          <w:trHeight w:val="300"/>
        </w:trPr>
        <w:tc>
          <w:tcPr>
            <w:tcW w:w="80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 w:rsidR="00FD7191" w:rsidRDefault="00FD7191" w14:paraId="5CF99C9E" w14:textId="7BCC71DF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 w:rsidR="00FD7191" w:rsidRDefault="00FD7191" w14:paraId="6EFA3E66" w14:textId="304C278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</w:rPr>
              <w:t>BRD</w:t>
            </w:r>
          </w:p>
        </w:tc>
        <w:tc>
          <w:tcPr>
            <w:tcW w:w="656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FD7191" w:rsidRDefault="00FD7191" w14:paraId="1138C991" w14:textId="045D1A81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</w:rPr>
              <w:t>Business Requirements Document</w:t>
            </w:r>
          </w:p>
        </w:tc>
      </w:tr>
      <w:tr w:rsidRPr="0008332F" w:rsidR="00FD7191" w:rsidTr="00D71398" w14:paraId="1AE4F463" w14:textId="77777777">
        <w:trPr>
          <w:trHeight w:val="300"/>
        </w:trPr>
        <w:tc>
          <w:tcPr>
            <w:tcW w:w="80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 w:rsidR="00FD7191" w:rsidRDefault="00FD7191" w14:paraId="0FD86E40" w14:textId="5C803F0C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</w:rPr>
              <w:t>6</w:t>
            </w:r>
          </w:p>
        </w:tc>
        <w:tc>
          <w:tcPr>
            <w:tcW w:w="19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 w:rsidR="00FD7191" w:rsidRDefault="00FD7191" w14:paraId="7D0A4691" w14:textId="0F5F0676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</w:rPr>
              <w:t>SDD</w:t>
            </w:r>
          </w:p>
        </w:tc>
        <w:tc>
          <w:tcPr>
            <w:tcW w:w="656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FD7191" w:rsidRDefault="00FD7191" w14:paraId="0E422728" w14:textId="62DDA944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</w:rPr>
              <w:t>Solutions Design Document</w:t>
            </w:r>
          </w:p>
        </w:tc>
      </w:tr>
    </w:tbl>
    <w:p w:rsidR="00FD7191" w:rsidP="0008332F" w:rsidRDefault="00FD7191" w14:paraId="2E3339AA" w14:textId="77777777"/>
    <w:p w:rsidR="00285255" w:rsidRDefault="00285255" w14:paraId="6F95EAB8" w14:textId="77777777">
      <w:pPr>
        <w:spacing w:after="160" w:line="259" w:lineRule="auto"/>
        <w:rPr>
          <w:ins w:author="Ravi Nara" w:date="2025-02-02T16:29:00Z" w16du:dateUtc="2025-02-03T00:29:00Z" w:id="24"/>
          <w:rFonts w:asciiTheme="majorHAnsi" w:hAnsiTheme="majorHAnsi" w:eastAsiaTheme="majorEastAsia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:rsidR="0008332F" w:rsidP="0008332F" w:rsidRDefault="3F93E2E8" w14:paraId="440B17D1" w14:textId="546631EB">
      <w:pPr>
        <w:pStyle w:val="Heading1"/>
        <w:rPr>
          <w:b/>
          <w:bCs/>
        </w:rPr>
      </w:pPr>
      <w:bookmarkStart w:name="_Toc1316014738" w:id="25"/>
      <w:r w:rsidRPr="69E077F5">
        <w:rPr>
          <w:b/>
          <w:bCs/>
        </w:rPr>
        <w:t>Process Areas</w:t>
      </w:r>
      <w:bookmarkEnd w:id="25"/>
    </w:p>
    <w:p w:rsidR="00FD7191" w:rsidP="00FD7191" w:rsidRDefault="00FD7191" w14:paraId="1194B910" w14:textId="77777777"/>
    <w:p w:rsidRPr="00FD7191" w:rsidR="00FD7191" w:rsidP="00FD7191" w:rsidRDefault="00FD7191" w14:paraId="4DCF8820" w14:textId="2DA60B11">
      <w:r>
        <w:rPr>
          <w:b/>
          <w:bCs/>
        </w:rPr>
        <w:t>In Scope</w:t>
      </w:r>
    </w:p>
    <w:p w:rsidR="0008332F" w:rsidP="0008332F" w:rsidRDefault="0008332F" w14:paraId="67901EB0" w14:textId="77777777"/>
    <w:tbl>
      <w:tblPr>
        <w:tblW w:w="10972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2"/>
        <w:gridCol w:w="3510"/>
        <w:gridCol w:w="7020"/>
      </w:tblGrid>
      <w:tr w:rsidRPr="0008332F" w:rsidR="0008332F" w:rsidTr="006D78A2" w14:paraId="56E0AF8E" w14:textId="77777777">
        <w:trPr>
          <w:trHeight w:val="300"/>
        </w:trPr>
        <w:tc>
          <w:tcPr>
            <w:tcW w:w="44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4A66AC"/>
            <w:hideMark/>
          </w:tcPr>
          <w:p w:rsidRPr="0008332F" w:rsidR="0008332F" w:rsidRDefault="0008332F" w14:paraId="3C1A2740" w14:textId="77777777">
            <w:pPr>
              <w:rPr>
                <w:rFonts w:eastAsia="Times New Roman" w:cstheme="minorHAnsi"/>
                <w:color w:val="FFFFFF" w:themeColor="background1"/>
                <w:sz w:val="20"/>
                <w:szCs w:val="20"/>
              </w:rPr>
            </w:pPr>
            <w:r w:rsidRPr="0008332F">
              <w:rPr>
                <w:rFonts w:eastAsia="Times New Roman" w:cstheme="minorHAnsi"/>
                <w:color w:val="FFFFFF" w:themeColor="background1"/>
                <w:sz w:val="20"/>
                <w:szCs w:val="20"/>
              </w:rPr>
              <w:t># </w:t>
            </w:r>
          </w:p>
        </w:tc>
        <w:tc>
          <w:tcPr>
            <w:tcW w:w="35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4A66AC"/>
            <w:vAlign w:val="center"/>
            <w:hideMark/>
          </w:tcPr>
          <w:p w:rsidRPr="0008332F" w:rsidR="0008332F" w:rsidRDefault="0008332F" w14:paraId="5260957F" w14:textId="7B3A7586">
            <w:pPr>
              <w:rPr>
                <w:rFonts w:eastAsia="Times New Roman" w:cstheme="minorHAnsi"/>
                <w:color w:val="FFFFFF" w:themeColor="background1"/>
                <w:sz w:val="20"/>
                <w:szCs w:val="20"/>
              </w:rPr>
            </w:pPr>
            <w:r>
              <w:rPr>
                <w:rFonts w:eastAsia="Times New Roman" w:cstheme="minorHAnsi"/>
                <w:color w:val="FFFFFF" w:themeColor="background1"/>
                <w:sz w:val="20"/>
                <w:szCs w:val="20"/>
              </w:rPr>
              <w:t>Process Area</w:t>
            </w:r>
            <w:r w:rsidRPr="0008332F">
              <w:rPr>
                <w:rFonts w:eastAsia="Times New Roman" w:cstheme="minorHAnsi"/>
                <w:color w:val="FFFFFF" w:themeColor="background1"/>
                <w:sz w:val="20"/>
                <w:szCs w:val="20"/>
              </w:rPr>
              <w:t> </w:t>
            </w:r>
          </w:p>
        </w:tc>
        <w:tc>
          <w:tcPr>
            <w:tcW w:w="70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4A66AC"/>
          </w:tcPr>
          <w:p w:rsidRPr="0008332F" w:rsidR="0008332F" w:rsidRDefault="0008332F" w14:paraId="5E53FB68" w14:textId="22A8E589">
            <w:pPr>
              <w:rPr>
                <w:rFonts w:eastAsia="Times New Roman" w:cstheme="minorHAnsi"/>
                <w:color w:val="FFFFFF" w:themeColor="background1"/>
                <w:sz w:val="20"/>
                <w:szCs w:val="20"/>
              </w:rPr>
            </w:pPr>
            <w:r>
              <w:rPr>
                <w:rFonts w:eastAsia="Times New Roman" w:cstheme="minorHAnsi"/>
                <w:color w:val="FFFFFF" w:themeColor="background1"/>
                <w:sz w:val="20"/>
                <w:szCs w:val="20"/>
              </w:rPr>
              <w:t>Description</w:t>
            </w:r>
          </w:p>
        </w:tc>
      </w:tr>
      <w:tr w:rsidRPr="0008332F" w:rsidR="0008332F" w:rsidTr="006D78A2" w14:paraId="52E5E8E6" w14:textId="77777777">
        <w:trPr>
          <w:trHeight w:val="300"/>
        </w:trPr>
        <w:tc>
          <w:tcPr>
            <w:tcW w:w="44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  <w:hideMark/>
          </w:tcPr>
          <w:p w:rsidRPr="0008332F" w:rsidR="0008332F" w:rsidRDefault="0008332F" w14:paraId="04BBAE36" w14:textId="77777777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08332F">
              <w:rPr>
                <w:rFonts w:eastAsia="Times New Roman" w:cstheme="minorHAnsi"/>
                <w:color w:val="000000"/>
                <w:sz w:val="20"/>
                <w:szCs w:val="20"/>
              </w:rPr>
              <w:t>1 </w:t>
            </w:r>
          </w:p>
        </w:tc>
        <w:tc>
          <w:tcPr>
            <w:tcW w:w="35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  <w:hideMark/>
          </w:tcPr>
          <w:p w:rsidRPr="0008332F" w:rsidR="0008332F" w:rsidRDefault="0008332F" w14:paraId="2F16F601" w14:textId="2E2FD2AD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Enlighten </w:t>
            </w:r>
            <w:r w:rsidRPr="0008332F">
              <w:rPr>
                <w:rFonts w:ascii="Wingdings" w:hAnsi="Wingdings" w:eastAsia="Wingdings" w:cstheme="minorHAnsi"/>
                <w:color w:val="000000"/>
                <w:sz w:val="20"/>
                <w:szCs w:val="20"/>
              </w:rPr>
              <w:t>à</w:t>
            </w:r>
            <w:r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SFDC Installer Account Sync </w:t>
            </w:r>
          </w:p>
        </w:tc>
        <w:tc>
          <w:tcPr>
            <w:tcW w:w="70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FD7191" w:rsidRDefault="0008332F" w14:paraId="12D2F24B" w14:textId="77777777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</w:rPr>
              <w:t>Ability to sync Additional Enlighten Attributes to the Installer Account in SFDC</w:t>
            </w:r>
            <w:r w:rsidR="00FD7191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. </w:t>
            </w:r>
          </w:p>
          <w:p w:rsidR="00FD7191" w:rsidRDefault="00FD7191" w14:paraId="121284E6" w14:textId="77777777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  <w:p w:rsidRPr="00FD7191" w:rsidR="0008332F" w:rsidRDefault="00FD7191" w14:paraId="1EE85A88" w14:textId="41A5D614">
            <w:pPr>
              <w:rPr>
                <w:rFonts w:eastAsia="Times New Roman" w:cstheme="minorHAnsi"/>
                <w:i/>
                <w:iCs/>
                <w:color w:val="000000"/>
                <w:sz w:val="20"/>
                <w:szCs w:val="20"/>
              </w:rPr>
            </w:pPr>
            <w:r w:rsidRPr="00FD7191">
              <w:rPr>
                <w:rFonts w:eastAsia="Times New Roman" w:cstheme="minorHAnsi"/>
                <w:i/>
                <w:iCs/>
                <w:color w:val="000000"/>
                <w:sz w:val="20"/>
                <w:szCs w:val="20"/>
              </w:rPr>
              <w:t>For ex: Bank Information Provided (True/False)</w:t>
            </w:r>
          </w:p>
        </w:tc>
      </w:tr>
      <w:tr w:rsidRPr="0008332F" w:rsidR="0008332F" w:rsidTr="006D78A2" w14:paraId="7F6E8CE0" w14:textId="77777777">
        <w:trPr>
          <w:trHeight w:val="300"/>
        </w:trPr>
        <w:tc>
          <w:tcPr>
            <w:tcW w:w="44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 w:rsidRPr="0008332F" w:rsidR="0008332F" w:rsidRDefault="0008332F" w14:paraId="5924A30F" w14:textId="77777777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35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 w:rsidR="0008332F" w:rsidRDefault="0008332F" w14:paraId="6D9058AE" w14:textId="11C36F5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</w:rPr>
              <w:t>Activation Volume Rebate</w:t>
            </w:r>
            <w:r w:rsidR="00FD7191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(AVR)</w:t>
            </w:r>
            <w:r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SPA Creation and Approval</w:t>
            </w:r>
            <w:r w:rsidR="00FD7191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in SFDC</w:t>
            </w:r>
          </w:p>
        </w:tc>
        <w:tc>
          <w:tcPr>
            <w:tcW w:w="70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Pr="0008332F" w:rsidR="0008332F" w:rsidRDefault="00FD7191" w14:paraId="55A6EA12" w14:textId="072BAE62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6E085EEF">
              <w:rPr>
                <w:rFonts w:eastAsia="Times New Roman"/>
                <w:color w:val="000000" w:themeColor="text1"/>
                <w:sz w:val="20"/>
                <w:szCs w:val="20"/>
              </w:rPr>
              <w:t xml:space="preserve">Ability for Sales to create, update, cancel and </w:t>
            </w:r>
            <w:r w:rsidRPr="6E085EEF" w:rsidR="00161226">
              <w:rPr>
                <w:rFonts w:eastAsia="Times New Roman"/>
                <w:color w:val="000000" w:themeColor="text1"/>
                <w:sz w:val="20"/>
                <w:szCs w:val="20"/>
              </w:rPr>
              <w:t xml:space="preserve">Pricing to </w:t>
            </w:r>
            <w:r w:rsidRPr="6E085EEF">
              <w:rPr>
                <w:rFonts w:eastAsia="Times New Roman"/>
                <w:color w:val="000000" w:themeColor="text1"/>
                <w:sz w:val="20"/>
                <w:szCs w:val="20"/>
              </w:rPr>
              <w:t>approve</w:t>
            </w:r>
            <w:r w:rsidRPr="6E085EEF" w:rsidR="00161226">
              <w:rPr>
                <w:rFonts w:eastAsia="Times New Roman"/>
                <w:color w:val="000000" w:themeColor="text1"/>
                <w:sz w:val="20"/>
                <w:szCs w:val="20"/>
              </w:rPr>
              <w:t>/reject</w:t>
            </w:r>
            <w:r w:rsidRPr="6E085EEF">
              <w:rPr>
                <w:rFonts w:eastAsia="Times New Roman"/>
                <w:color w:val="000000" w:themeColor="text1"/>
                <w:sz w:val="20"/>
                <w:szCs w:val="20"/>
              </w:rPr>
              <w:t xml:space="preserve"> Activation Volume Rebate SPA in SFDC</w:t>
            </w:r>
          </w:p>
        </w:tc>
      </w:tr>
      <w:tr w:rsidRPr="0008332F" w:rsidR="00FD7191" w:rsidTr="006D78A2" w14:paraId="050C17F0" w14:textId="77777777">
        <w:trPr>
          <w:trHeight w:val="300"/>
        </w:trPr>
        <w:tc>
          <w:tcPr>
            <w:tcW w:w="44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 w:rsidR="00FD7191" w:rsidP="00FD7191" w:rsidRDefault="00FD7191" w14:paraId="0181F037" w14:textId="3BFEF674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</w:rPr>
              <w:t>3</w:t>
            </w:r>
          </w:p>
        </w:tc>
        <w:tc>
          <w:tcPr>
            <w:tcW w:w="35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 w:rsidR="00FD7191" w:rsidP="00FD7191" w:rsidRDefault="00FD7191" w14:paraId="70E92739" w14:textId="0D9197CC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SFDC </w:t>
            </w:r>
            <w:r w:rsidRPr="00FD7191">
              <w:rPr>
                <w:rFonts w:ascii="Wingdings" w:hAnsi="Wingdings" w:eastAsia="Wingdings" w:cstheme="minorHAnsi"/>
                <w:color w:val="000000"/>
                <w:sz w:val="20"/>
                <w:szCs w:val="20"/>
              </w:rPr>
              <w:t>à</w:t>
            </w:r>
            <w:r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CHM Installer Account Sync</w:t>
            </w:r>
          </w:p>
        </w:tc>
        <w:tc>
          <w:tcPr>
            <w:tcW w:w="70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FD7191" w:rsidP="00FD7191" w:rsidRDefault="00FD7191" w14:paraId="37A84EE7" w14:textId="35C7AFB6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Ability to sync Additional Enlighten Attributes to the Installer Account in CHM. </w:t>
            </w:r>
          </w:p>
          <w:p w:rsidR="00FD7191" w:rsidP="00FD7191" w:rsidRDefault="00FD7191" w14:paraId="4EE7C5AA" w14:textId="77777777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  <w:p w:rsidR="00FD7191" w:rsidP="00FD7191" w:rsidRDefault="00FD7191" w14:paraId="3B92AD38" w14:textId="2C96EB1E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FD7191">
              <w:rPr>
                <w:rFonts w:eastAsia="Times New Roman" w:cstheme="minorHAnsi"/>
                <w:i/>
                <w:iCs/>
                <w:color w:val="000000"/>
                <w:sz w:val="20"/>
                <w:szCs w:val="20"/>
              </w:rPr>
              <w:t>For ex: Bank Information Provided (True/False)</w:t>
            </w:r>
          </w:p>
        </w:tc>
      </w:tr>
      <w:tr w:rsidRPr="0008332F" w:rsidR="00FD7191" w:rsidTr="006D78A2" w14:paraId="39E7D88C" w14:textId="77777777">
        <w:trPr>
          <w:trHeight w:val="300"/>
        </w:trPr>
        <w:tc>
          <w:tcPr>
            <w:tcW w:w="44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 w:rsidR="00FD7191" w:rsidP="00FD7191" w:rsidRDefault="00FD7191" w14:paraId="4EDD0CB6" w14:textId="0E6B3314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</w:rPr>
              <w:t>4</w:t>
            </w:r>
          </w:p>
        </w:tc>
        <w:tc>
          <w:tcPr>
            <w:tcW w:w="35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 w:rsidR="00FD7191" w:rsidP="00FD7191" w:rsidRDefault="00FD7191" w14:paraId="113D7178" w14:textId="112811DE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SFDC </w:t>
            </w:r>
            <w:r w:rsidRPr="00FD7191">
              <w:rPr>
                <w:rFonts w:ascii="Wingdings" w:hAnsi="Wingdings" w:eastAsia="Wingdings" w:cstheme="minorHAnsi"/>
                <w:color w:val="000000"/>
                <w:sz w:val="20"/>
                <w:szCs w:val="20"/>
              </w:rPr>
              <w:t>à</w:t>
            </w:r>
            <w:r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CHM AVR SPA Sync</w:t>
            </w:r>
          </w:p>
        </w:tc>
        <w:tc>
          <w:tcPr>
            <w:tcW w:w="70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FD7191" w:rsidP="00FD7191" w:rsidRDefault="00FD7191" w14:paraId="08B9B842" w14:textId="132B3480">
            <w:pPr>
              <w:rPr>
                <w:del w:author="Ravi Nara" w:date="2025-02-02T16:30:00Z" w16du:dateUtc="2025-02-03T00:30:00Z" w:id="26"/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Ability to sync AVR SPA Information into CHM to help with Rebate calculations. </w:t>
            </w:r>
          </w:p>
          <w:p w:rsidR="00FD7191" w:rsidP="00FD7191" w:rsidRDefault="00FD7191" w14:paraId="7D36C9C7" w14:textId="77777777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Pr="0008332F" w:rsidR="00FD7191" w:rsidTr="006D78A2" w14:paraId="0C16BD6B" w14:textId="77777777">
        <w:trPr>
          <w:trHeight w:val="300"/>
        </w:trPr>
        <w:tc>
          <w:tcPr>
            <w:tcW w:w="44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 w:rsidR="00FD7191" w:rsidP="00FD7191" w:rsidRDefault="008B2A34" w14:paraId="577B1A8C" w14:textId="1E0922F5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</w:rPr>
              <w:t>5</w:t>
            </w:r>
          </w:p>
        </w:tc>
        <w:tc>
          <w:tcPr>
            <w:tcW w:w="35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 w:rsidR="00FD7191" w:rsidP="00FD7191" w:rsidRDefault="00FD7191" w14:paraId="28B641E8" w14:textId="2455BF76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</w:rPr>
              <w:t>AVR Rebate Calculations</w:t>
            </w:r>
          </w:p>
        </w:tc>
        <w:tc>
          <w:tcPr>
            <w:tcW w:w="70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FD7191" w:rsidP="00FD7191" w:rsidRDefault="00FD7191" w14:paraId="730B1AF9" w14:textId="089EDB27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</w:rPr>
              <w:t>Calculate eligible AVR Rebate based on Enlighten Activation Data and AVR SPA details</w:t>
            </w:r>
          </w:p>
        </w:tc>
      </w:tr>
      <w:tr w:rsidRPr="0008332F" w:rsidR="00FD7191" w:rsidTr="006D78A2" w14:paraId="7BF7F0A0" w14:textId="77777777">
        <w:trPr>
          <w:trHeight w:val="300"/>
        </w:trPr>
        <w:tc>
          <w:tcPr>
            <w:tcW w:w="44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 w:rsidR="00FD7191" w:rsidP="00FD7191" w:rsidRDefault="008B2A34" w14:paraId="0E8E1F6D" w14:textId="171F9C3D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</w:rPr>
              <w:t>6</w:t>
            </w:r>
          </w:p>
        </w:tc>
        <w:tc>
          <w:tcPr>
            <w:tcW w:w="35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 w:rsidR="00FD7191" w:rsidP="00FD7191" w:rsidRDefault="00FD7191" w14:paraId="7D5846C0" w14:textId="0DBD6C0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</w:rPr>
              <w:t>AVR Rebate AP Payments</w:t>
            </w:r>
          </w:p>
        </w:tc>
        <w:tc>
          <w:tcPr>
            <w:tcW w:w="70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FD7191" w:rsidP="00FD7191" w:rsidRDefault="00FD7191" w14:paraId="3E9F2FC2" w14:textId="73C13D33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</w:rPr>
              <w:t>Ability to create a</w:t>
            </w:r>
            <w:r w:rsidR="008B2A34">
              <w:rPr>
                <w:rFonts w:eastAsia="Times New Roman" w:cstheme="minorHAnsi"/>
                <w:color w:val="000000"/>
                <w:sz w:val="20"/>
                <w:szCs w:val="20"/>
              </w:rPr>
              <w:t>n</w:t>
            </w:r>
            <w:r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AP Payment file for </w:t>
            </w:r>
            <w:r w:rsidR="008B2A34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approved rebate </w:t>
            </w:r>
            <w:r>
              <w:rPr>
                <w:rFonts w:eastAsia="Times New Roman" w:cstheme="minorHAnsi"/>
                <w:color w:val="000000"/>
                <w:sz w:val="20"/>
                <w:szCs w:val="20"/>
              </w:rPr>
              <w:t>payment</w:t>
            </w:r>
            <w:r w:rsidR="008B2A34">
              <w:rPr>
                <w:rFonts w:eastAsia="Times New Roman" w:cstheme="minorHAnsi"/>
                <w:color w:val="000000"/>
                <w:sz w:val="20"/>
                <w:szCs w:val="20"/>
              </w:rPr>
              <w:t>s</w:t>
            </w:r>
            <w:r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to Installers via Oracle Fusion AP</w:t>
            </w:r>
          </w:p>
        </w:tc>
      </w:tr>
      <w:tr w:rsidRPr="0008332F" w:rsidR="00FD7191" w:rsidTr="006D78A2" w14:paraId="4DFF164E" w14:textId="77777777">
        <w:trPr>
          <w:trHeight w:val="300"/>
        </w:trPr>
        <w:tc>
          <w:tcPr>
            <w:tcW w:w="44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 w:rsidR="00FD7191" w:rsidP="00FD7191" w:rsidRDefault="008B2A34" w14:paraId="11902629" w14:textId="13438726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</w:rPr>
              <w:t>7</w:t>
            </w:r>
          </w:p>
        </w:tc>
        <w:tc>
          <w:tcPr>
            <w:tcW w:w="35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 w:rsidR="00FD7191" w:rsidP="00FD7191" w:rsidRDefault="00FD7191" w14:paraId="62149FA0" w14:textId="0E55E6C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</w:rPr>
              <w:t>AVR Rebate AR Credit Memo</w:t>
            </w:r>
          </w:p>
        </w:tc>
        <w:tc>
          <w:tcPr>
            <w:tcW w:w="70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FD7191" w:rsidP="00FD7191" w:rsidRDefault="008B2A34" w14:paraId="4C3CA7D3" w14:textId="5755C1D1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</w:rPr>
              <w:t>Ability to create an AR Credit Memo file for approved rebate payments to Installers via Oracle Fusion AR</w:t>
            </w:r>
          </w:p>
        </w:tc>
      </w:tr>
      <w:tr w:rsidRPr="0008332F" w:rsidR="00FD7191" w:rsidTr="006D78A2" w14:paraId="4E0B1646" w14:textId="77777777">
        <w:trPr>
          <w:trHeight w:val="300"/>
        </w:trPr>
        <w:tc>
          <w:tcPr>
            <w:tcW w:w="44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 w:rsidR="00FD7191" w:rsidP="00FD7191" w:rsidRDefault="008B2A34" w14:paraId="6513E99F" w14:textId="5DF8DCE6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</w:rPr>
              <w:t>8</w:t>
            </w:r>
          </w:p>
        </w:tc>
        <w:tc>
          <w:tcPr>
            <w:tcW w:w="35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 w:rsidR="00FD7191" w:rsidP="00FD7191" w:rsidRDefault="008B2A34" w14:paraId="47F6591F" w14:textId="527A699F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</w:rPr>
              <w:t>Operational Reporting</w:t>
            </w:r>
          </w:p>
        </w:tc>
        <w:tc>
          <w:tcPr>
            <w:tcW w:w="70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FD7191" w:rsidP="00FD7191" w:rsidRDefault="008B2A34" w14:paraId="50C5C45D" w14:textId="4A7C9412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</w:rPr>
              <w:t>Ability for the user to run canned Operational Reports</w:t>
            </w:r>
          </w:p>
        </w:tc>
      </w:tr>
      <w:tr w:rsidRPr="0008332F" w:rsidR="008B2A34" w:rsidTr="006D78A2" w14:paraId="5E949156" w14:textId="77777777">
        <w:trPr>
          <w:trHeight w:val="300"/>
        </w:trPr>
        <w:tc>
          <w:tcPr>
            <w:tcW w:w="44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 w:rsidR="008B2A34" w:rsidP="00FD7191" w:rsidRDefault="008B2A34" w14:paraId="59724785" w14:textId="049888BB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</w:rPr>
              <w:t>9</w:t>
            </w:r>
          </w:p>
        </w:tc>
        <w:tc>
          <w:tcPr>
            <w:tcW w:w="35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 w:rsidR="008B2A34" w:rsidP="00FD7191" w:rsidRDefault="008B2A34" w14:paraId="102E8C44" w14:textId="45E5B3C5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</w:rPr>
              <w:t>User Roles and Security</w:t>
            </w:r>
          </w:p>
        </w:tc>
        <w:tc>
          <w:tcPr>
            <w:tcW w:w="70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8B2A34" w:rsidP="00FD7191" w:rsidRDefault="008B2A34" w14:paraId="64C7C319" w14:textId="074FE1A6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</w:rPr>
              <w:t>Ability to define roles and security matrix for access to AVR Rebates process in CHM Application</w:t>
            </w:r>
          </w:p>
        </w:tc>
      </w:tr>
      <w:tr w:rsidRPr="0008332F" w:rsidR="008B2A34" w:rsidTr="006D78A2" w14:paraId="2383DCA4" w14:textId="77777777">
        <w:trPr>
          <w:trHeight w:val="300"/>
        </w:trPr>
        <w:tc>
          <w:tcPr>
            <w:tcW w:w="44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 w:rsidR="008B2A34" w:rsidP="00FD7191" w:rsidRDefault="008B2A34" w14:paraId="5FBC5BA2" w14:textId="64EE5A04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35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 w:rsidR="008B2A34" w:rsidP="00FD7191" w:rsidRDefault="008B2A34" w14:paraId="581447D1" w14:textId="300C5A36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</w:rPr>
              <w:t>Audit Capabilities</w:t>
            </w:r>
          </w:p>
        </w:tc>
        <w:tc>
          <w:tcPr>
            <w:tcW w:w="70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8B2A34" w:rsidP="00FD7191" w:rsidRDefault="008B2A34" w14:paraId="1D140155" w14:textId="60FC18C4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</w:rPr>
              <w:t>Ability to capture Audit information on data in CHM application – created by, creation date, last updated by, last update date</w:t>
            </w:r>
          </w:p>
        </w:tc>
      </w:tr>
      <w:tr w:rsidRPr="0008332F" w:rsidR="008B2A34" w:rsidTr="006D78A2" w14:paraId="6C29BD37" w14:textId="77777777">
        <w:trPr>
          <w:trHeight w:val="300"/>
        </w:trPr>
        <w:tc>
          <w:tcPr>
            <w:tcW w:w="44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 w:rsidR="008B2A34" w:rsidP="00FD7191" w:rsidRDefault="008B2A34" w14:paraId="6D458679" w14:textId="58791164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</w:rPr>
              <w:t>11</w:t>
            </w:r>
          </w:p>
        </w:tc>
        <w:tc>
          <w:tcPr>
            <w:tcW w:w="35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 w:rsidR="008B2A34" w:rsidP="00FD7191" w:rsidRDefault="008B2A34" w14:paraId="1F44BC02" w14:textId="0ED77091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</w:rPr>
              <w:t>Approval Workflow</w:t>
            </w:r>
          </w:p>
        </w:tc>
        <w:tc>
          <w:tcPr>
            <w:tcW w:w="70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8B2A34" w:rsidP="00FD7191" w:rsidRDefault="008B2A34" w14:paraId="2AED4982" w14:textId="7B2D61B5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</w:rPr>
              <w:t>Ability to route AVR Rebate payments for approval in CHM Application</w:t>
            </w:r>
          </w:p>
        </w:tc>
      </w:tr>
    </w:tbl>
    <w:p w:rsidRPr="0008332F" w:rsidR="0008332F" w:rsidP="0008332F" w:rsidRDefault="0008332F" w14:paraId="65A64A83" w14:textId="77777777"/>
    <w:p w:rsidR="0008332F" w:rsidP="0008332F" w:rsidRDefault="0008332F" w14:paraId="432C623A" w14:textId="77777777"/>
    <w:p w:rsidR="008B2A34" w:rsidP="008B2A34" w:rsidRDefault="760D3882" w14:paraId="75645BA2" w14:textId="41D26576">
      <w:pPr>
        <w:pStyle w:val="Heading1"/>
      </w:pPr>
      <w:bookmarkStart w:name="_Toc1770029761" w:id="27"/>
      <w:r>
        <w:t>Technical Components</w:t>
      </w:r>
      <w:bookmarkEnd w:id="27"/>
    </w:p>
    <w:p w:rsidR="008B2A34" w:rsidP="008B2A34" w:rsidRDefault="008B2A34" w14:paraId="5C98F642" w14:textId="77777777"/>
    <w:tbl>
      <w:tblPr>
        <w:tblW w:w="9344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2"/>
        <w:gridCol w:w="3510"/>
        <w:gridCol w:w="5392"/>
      </w:tblGrid>
      <w:tr w:rsidRPr="0008332F" w:rsidR="008B2A34" w14:paraId="3E0650F3" w14:textId="77777777">
        <w:trPr>
          <w:trHeight w:val="300"/>
        </w:trPr>
        <w:tc>
          <w:tcPr>
            <w:tcW w:w="44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4A66AC"/>
            <w:hideMark/>
          </w:tcPr>
          <w:p w:rsidRPr="0008332F" w:rsidR="008B2A34" w:rsidRDefault="008B2A34" w14:paraId="2CB28153" w14:textId="77777777">
            <w:pPr>
              <w:rPr>
                <w:rFonts w:eastAsia="Times New Roman" w:cstheme="minorHAnsi"/>
                <w:color w:val="FFFFFF" w:themeColor="background1"/>
                <w:sz w:val="20"/>
                <w:szCs w:val="20"/>
              </w:rPr>
            </w:pPr>
            <w:r w:rsidRPr="0008332F">
              <w:rPr>
                <w:rFonts w:eastAsia="Times New Roman" w:cstheme="minorHAnsi"/>
                <w:color w:val="FFFFFF" w:themeColor="background1"/>
                <w:sz w:val="20"/>
                <w:szCs w:val="20"/>
              </w:rPr>
              <w:t># </w:t>
            </w:r>
          </w:p>
        </w:tc>
        <w:tc>
          <w:tcPr>
            <w:tcW w:w="35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4A66AC"/>
            <w:vAlign w:val="center"/>
            <w:hideMark/>
          </w:tcPr>
          <w:p w:rsidRPr="0008332F" w:rsidR="008B2A34" w:rsidRDefault="008B2A34" w14:paraId="5718135C" w14:textId="77777777">
            <w:pPr>
              <w:rPr>
                <w:rFonts w:eastAsia="Times New Roman" w:cstheme="minorHAnsi"/>
                <w:color w:val="FFFFFF" w:themeColor="background1"/>
                <w:sz w:val="20"/>
                <w:szCs w:val="20"/>
              </w:rPr>
            </w:pPr>
            <w:r>
              <w:rPr>
                <w:rFonts w:eastAsia="Times New Roman" w:cstheme="minorHAnsi"/>
                <w:color w:val="FFFFFF" w:themeColor="background1"/>
                <w:sz w:val="20"/>
                <w:szCs w:val="20"/>
              </w:rPr>
              <w:t>Process Area</w:t>
            </w:r>
            <w:r w:rsidRPr="0008332F">
              <w:rPr>
                <w:rFonts w:eastAsia="Times New Roman" w:cstheme="minorHAnsi"/>
                <w:color w:val="FFFFFF" w:themeColor="background1"/>
                <w:sz w:val="20"/>
                <w:szCs w:val="20"/>
              </w:rPr>
              <w:t> </w:t>
            </w:r>
          </w:p>
        </w:tc>
        <w:tc>
          <w:tcPr>
            <w:tcW w:w="539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4A66AC"/>
          </w:tcPr>
          <w:p w:rsidRPr="0008332F" w:rsidR="008B2A34" w:rsidRDefault="008B2A34" w14:paraId="51AB91D4" w14:textId="5C3599F3">
            <w:pPr>
              <w:rPr>
                <w:rFonts w:eastAsia="Times New Roman" w:cstheme="minorHAnsi"/>
                <w:color w:val="FFFFFF" w:themeColor="background1"/>
                <w:sz w:val="20"/>
                <w:szCs w:val="20"/>
              </w:rPr>
            </w:pPr>
            <w:r>
              <w:rPr>
                <w:rFonts w:eastAsia="Times New Roman" w:cstheme="minorHAnsi"/>
                <w:color w:val="FFFFFF" w:themeColor="background1"/>
                <w:sz w:val="20"/>
                <w:szCs w:val="20"/>
              </w:rPr>
              <w:t>Technical Components</w:t>
            </w:r>
          </w:p>
        </w:tc>
      </w:tr>
      <w:tr w:rsidRPr="00FD7191" w:rsidR="008B2A34" w14:paraId="765C6B48" w14:textId="77777777">
        <w:trPr>
          <w:trHeight w:val="300"/>
        </w:trPr>
        <w:tc>
          <w:tcPr>
            <w:tcW w:w="44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  <w:hideMark/>
          </w:tcPr>
          <w:p w:rsidRPr="0008332F" w:rsidR="008B2A34" w:rsidRDefault="008B2A34" w14:paraId="135C5970" w14:textId="77777777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08332F">
              <w:rPr>
                <w:rFonts w:eastAsia="Times New Roman" w:cstheme="minorHAnsi"/>
                <w:color w:val="000000"/>
                <w:sz w:val="20"/>
                <w:szCs w:val="20"/>
              </w:rPr>
              <w:t>1 </w:t>
            </w:r>
          </w:p>
        </w:tc>
        <w:tc>
          <w:tcPr>
            <w:tcW w:w="35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  <w:hideMark/>
          </w:tcPr>
          <w:p w:rsidRPr="0008332F" w:rsidR="008B2A34" w:rsidRDefault="008B2A34" w14:paraId="58DFEB63" w14:textId="77777777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Enlighten </w:t>
            </w:r>
            <w:r w:rsidRPr="0008332F">
              <w:rPr>
                <w:rFonts w:ascii="Wingdings" w:hAnsi="Wingdings" w:eastAsia="Wingdings" w:cstheme="minorHAnsi"/>
                <w:color w:val="000000"/>
                <w:sz w:val="20"/>
                <w:szCs w:val="20"/>
              </w:rPr>
              <w:t>à</w:t>
            </w:r>
            <w:r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SFDC Installer Account Sync </w:t>
            </w:r>
          </w:p>
        </w:tc>
        <w:tc>
          <w:tcPr>
            <w:tcW w:w="539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Pr="008B2A34" w:rsidR="008B2A34" w:rsidRDefault="008B2A34" w14:paraId="4DE8C863" w14:textId="7932E7A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</w:rPr>
              <w:t>Modify existing interfaces to include the new fields</w:t>
            </w:r>
          </w:p>
        </w:tc>
      </w:tr>
      <w:tr w:rsidRPr="0008332F" w:rsidR="008B2A34" w14:paraId="31B36FC0" w14:textId="77777777">
        <w:trPr>
          <w:trHeight w:val="300"/>
        </w:trPr>
        <w:tc>
          <w:tcPr>
            <w:tcW w:w="44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 w:rsidRPr="0008332F" w:rsidR="008B2A34" w:rsidRDefault="008B2A34" w14:paraId="528CA9E2" w14:textId="77777777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35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 w:rsidR="008B2A34" w:rsidRDefault="008B2A34" w14:paraId="795E1F56" w14:textId="77777777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</w:rPr>
              <w:t>Activation Volume Rebate (AVR) SPA Creation and Approval in SFDC</w:t>
            </w:r>
          </w:p>
        </w:tc>
        <w:tc>
          <w:tcPr>
            <w:tcW w:w="539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Pr="0008332F" w:rsidR="008B2A34" w:rsidRDefault="008B2A34" w14:paraId="2AE51716" w14:textId="742A36C6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</w:rPr>
              <w:t>New Component to build</w:t>
            </w:r>
          </w:p>
        </w:tc>
      </w:tr>
      <w:tr w:rsidR="008B2A34" w14:paraId="6B3589D5" w14:textId="77777777">
        <w:trPr>
          <w:trHeight w:val="300"/>
        </w:trPr>
        <w:tc>
          <w:tcPr>
            <w:tcW w:w="44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 w:rsidR="008B2A34" w:rsidP="008B2A34" w:rsidRDefault="008B2A34" w14:paraId="4BD2DA89" w14:textId="77777777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</w:rPr>
              <w:t>3</w:t>
            </w:r>
          </w:p>
        </w:tc>
        <w:tc>
          <w:tcPr>
            <w:tcW w:w="35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 w:rsidR="008B2A34" w:rsidP="008B2A34" w:rsidRDefault="008B2A34" w14:paraId="7316A60A" w14:textId="77777777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SFDC </w:t>
            </w:r>
            <w:r w:rsidRPr="00FD7191">
              <w:rPr>
                <w:rFonts w:ascii="Wingdings" w:hAnsi="Wingdings" w:eastAsia="Wingdings" w:cstheme="minorHAnsi"/>
                <w:color w:val="000000"/>
                <w:sz w:val="20"/>
                <w:szCs w:val="20"/>
              </w:rPr>
              <w:t>à</w:t>
            </w:r>
            <w:r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CHM Installer Account Sync</w:t>
            </w:r>
          </w:p>
        </w:tc>
        <w:tc>
          <w:tcPr>
            <w:tcW w:w="539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8B2A34" w:rsidP="008B2A34" w:rsidRDefault="008B2A34" w14:paraId="5DD90F87" w14:textId="21CDC7C3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</w:rPr>
              <w:t>Modify existing interfaces to include the new fields</w:t>
            </w:r>
          </w:p>
        </w:tc>
      </w:tr>
      <w:tr w:rsidR="008B2A34" w14:paraId="6A288552" w14:textId="77777777">
        <w:trPr>
          <w:trHeight w:val="300"/>
        </w:trPr>
        <w:tc>
          <w:tcPr>
            <w:tcW w:w="44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 w:rsidR="008B2A34" w:rsidP="008B2A34" w:rsidRDefault="008B2A34" w14:paraId="7FF58E69" w14:textId="77777777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</w:rPr>
              <w:t>4</w:t>
            </w:r>
          </w:p>
        </w:tc>
        <w:tc>
          <w:tcPr>
            <w:tcW w:w="35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 w:rsidR="008B2A34" w:rsidP="008B2A34" w:rsidRDefault="008B2A34" w14:paraId="0A6550DA" w14:textId="77777777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SFDC </w:t>
            </w:r>
            <w:r w:rsidRPr="00FD7191">
              <w:rPr>
                <w:rFonts w:ascii="Wingdings" w:hAnsi="Wingdings" w:eastAsia="Wingdings" w:cstheme="minorHAnsi"/>
                <w:color w:val="000000"/>
                <w:sz w:val="20"/>
                <w:szCs w:val="20"/>
              </w:rPr>
              <w:t>à</w:t>
            </w:r>
            <w:r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CHM AVR SPA Sync</w:t>
            </w:r>
          </w:p>
        </w:tc>
        <w:tc>
          <w:tcPr>
            <w:tcW w:w="539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8B2A34" w:rsidP="008B2A34" w:rsidRDefault="008B2A34" w14:paraId="5D1783CF" w14:textId="2B4BA5BE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</w:rPr>
              <w:t>New Component to build</w:t>
            </w:r>
          </w:p>
        </w:tc>
      </w:tr>
      <w:tr w:rsidR="008B2A34" w14:paraId="11465224" w14:textId="77777777">
        <w:trPr>
          <w:trHeight w:val="300"/>
        </w:trPr>
        <w:tc>
          <w:tcPr>
            <w:tcW w:w="44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 w:rsidR="008B2A34" w:rsidP="008B2A34" w:rsidRDefault="008B2A34" w14:paraId="2F8F94EC" w14:textId="77777777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</w:rPr>
              <w:t>5</w:t>
            </w:r>
          </w:p>
        </w:tc>
        <w:tc>
          <w:tcPr>
            <w:tcW w:w="35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 w:rsidR="008B2A34" w:rsidP="008B2A34" w:rsidRDefault="008B2A34" w14:paraId="3250FE6C" w14:textId="26FEF355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</w:rPr>
              <w:t>AVR Rebate Calculations</w:t>
            </w:r>
          </w:p>
        </w:tc>
        <w:tc>
          <w:tcPr>
            <w:tcW w:w="539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8B2A34" w:rsidP="008B2A34" w:rsidRDefault="008B2A34" w14:paraId="683D4328" w14:textId="2D76B197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</w:rPr>
              <w:t>New APEX Screens, PL/SQL Packages</w:t>
            </w:r>
          </w:p>
        </w:tc>
      </w:tr>
      <w:tr w:rsidR="008B2A34" w14:paraId="7E968F78" w14:textId="77777777">
        <w:trPr>
          <w:trHeight w:val="300"/>
        </w:trPr>
        <w:tc>
          <w:tcPr>
            <w:tcW w:w="44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 w:rsidR="008B2A34" w:rsidP="008B2A34" w:rsidRDefault="008B2A34" w14:paraId="51C9E52D" w14:textId="77777777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</w:rPr>
              <w:t>6</w:t>
            </w:r>
          </w:p>
        </w:tc>
        <w:tc>
          <w:tcPr>
            <w:tcW w:w="35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 w:rsidR="008B2A34" w:rsidP="008B2A34" w:rsidRDefault="008B2A34" w14:paraId="4969CEBB" w14:textId="1DC9CA77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</w:rPr>
              <w:t>AVR Rebate AP Payments</w:t>
            </w:r>
          </w:p>
        </w:tc>
        <w:tc>
          <w:tcPr>
            <w:tcW w:w="539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8B2A34" w:rsidP="008B2A34" w:rsidRDefault="008B2A34" w14:paraId="7B2CBE89" w14:textId="68FA68D2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</w:rPr>
              <w:t>New APEX Screens, PL/SQL Packages</w:t>
            </w:r>
          </w:p>
        </w:tc>
      </w:tr>
      <w:tr w:rsidR="008B2A34" w14:paraId="1623D354" w14:textId="77777777">
        <w:trPr>
          <w:trHeight w:val="300"/>
        </w:trPr>
        <w:tc>
          <w:tcPr>
            <w:tcW w:w="44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 w:rsidR="008B2A34" w:rsidP="008B2A34" w:rsidRDefault="008B2A34" w14:paraId="710AD89D" w14:textId="77777777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</w:rPr>
              <w:t>7</w:t>
            </w:r>
          </w:p>
        </w:tc>
        <w:tc>
          <w:tcPr>
            <w:tcW w:w="35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 w:rsidR="008B2A34" w:rsidP="008B2A34" w:rsidRDefault="008B2A34" w14:paraId="48250023" w14:textId="6168EEC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</w:rPr>
              <w:t>AVR Rebate AR Credit Memo</w:t>
            </w:r>
          </w:p>
        </w:tc>
        <w:tc>
          <w:tcPr>
            <w:tcW w:w="539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8B2A34" w:rsidP="008B2A34" w:rsidRDefault="008B2A34" w14:paraId="4E83175B" w14:textId="78F4A1B4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</w:rPr>
              <w:t>New APEX Screens, PL/SQL Packages</w:t>
            </w:r>
          </w:p>
        </w:tc>
      </w:tr>
      <w:tr w:rsidR="008B2A34" w14:paraId="0AE1CA0A" w14:textId="77777777">
        <w:trPr>
          <w:trHeight w:val="300"/>
        </w:trPr>
        <w:tc>
          <w:tcPr>
            <w:tcW w:w="44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 w:rsidR="008B2A34" w:rsidP="008B2A34" w:rsidRDefault="008B2A34" w14:paraId="776F0C1D" w14:textId="77777777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</w:rPr>
              <w:t>8</w:t>
            </w:r>
          </w:p>
        </w:tc>
        <w:tc>
          <w:tcPr>
            <w:tcW w:w="35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 w:rsidR="008B2A34" w:rsidP="008B2A34" w:rsidRDefault="008B2A34" w14:paraId="7A30A320" w14:textId="119C2C72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</w:rPr>
              <w:t>Operational Reporting</w:t>
            </w:r>
          </w:p>
        </w:tc>
        <w:tc>
          <w:tcPr>
            <w:tcW w:w="539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8B2A34" w:rsidP="008B2A34" w:rsidRDefault="008B2A34" w14:paraId="36EF06B9" w14:textId="7A1ED11D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</w:rPr>
              <w:t>New APEX Screens, PL/SQL Packages</w:t>
            </w:r>
          </w:p>
        </w:tc>
      </w:tr>
      <w:tr w:rsidR="008B2A34" w14:paraId="3A33B1C7" w14:textId="77777777">
        <w:trPr>
          <w:trHeight w:val="300"/>
        </w:trPr>
        <w:tc>
          <w:tcPr>
            <w:tcW w:w="44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 w:rsidR="008B2A34" w:rsidP="008B2A34" w:rsidRDefault="008B2A34" w14:paraId="1310AB84" w14:textId="77777777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</w:rPr>
              <w:t>9</w:t>
            </w:r>
          </w:p>
        </w:tc>
        <w:tc>
          <w:tcPr>
            <w:tcW w:w="35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 w:rsidR="008B2A34" w:rsidP="008B2A34" w:rsidRDefault="008B2A34" w14:paraId="01909E2E" w14:textId="4D810DA6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</w:rPr>
              <w:t>User Roles and Security</w:t>
            </w:r>
          </w:p>
        </w:tc>
        <w:tc>
          <w:tcPr>
            <w:tcW w:w="539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8B2A34" w:rsidP="008B2A34" w:rsidRDefault="008B2A34" w14:paraId="2410F92B" w14:textId="33C127AB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</w:rPr>
              <w:t>New APEX Screens, PL/SQL Packages</w:t>
            </w:r>
          </w:p>
        </w:tc>
      </w:tr>
      <w:tr w:rsidR="008B2A34" w14:paraId="0F78348E" w14:textId="77777777">
        <w:trPr>
          <w:trHeight w:val="300"/>
        </w:trPr>
        <w:tc>
          <w:tcPr>
            <w:tcW w:w="44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 w:rsidR="008B2A34" w:rsidP="008B2A34" w:rsidRDefault="008B2A34" w14:paraId="3D1160B5" w14:textId="1B88C0C7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35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 w:rsidR="008B2A34" w:rsidP="008B2A34" w:rsidRDefault="008B2A34" w14:paraId="5EB7C6DC" w14:textId="1184E8E1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</w:rPr>
              <w:t>Audit Capabilities</w:t>
            </w:r>
          </w:p>
        </w:tc>
        <w:tc>
          <w:tcPr>
            <w:tcW w:w="539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8B2A34" w:rsidP="008B2A34" w:rsidRDefault="008B2A34" w14:paraId="4B54CE39" w14:textId="141BA989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</w:rPr>
              <w:t>New APEX Screens, PL/SQL Packages</w:t>
            </w:r>
          </w:p>
        </w:tc>
      </w:tr>
      <w:tr w:rsidR="008B2A34" w14:paraId="4BB1E6A5" w14:textId="77777777">
        <w:trPr>
          <w:trHeight w:val="300"/>
        </w:trPr>
        <w:tc>
          <w:tcPr>
            <w:tcW w:w="44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 w:rsidR="008B2A34" w:rsidP="008B2A34" w:rsidRDefault="008B2A34" w14:paraId="31DC101A" w14:textId="1DAA460B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</w:rPr>
              <w:t>11</w:t>
            </w:r>
          </w:p>
        </w:tc>
        <w:tc>
          <w:tcPr>
            <w:tcW w:w="35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 w:rsidR="008B2A34" w:rsidP="008B2A34" w:rsidRDefault="008B2A34" w14:paraId="6262738F" w14:textId="02EA2515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</w:rPr>
              <w:t>Approval Workflow</w:t>
            </w:r>
          </w:p>
        </w:tc>
        <w:tc>
          <w:tcPr>
            <w:tcW w:w="539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8B2A34" w:rsidP="008B2A34" w:rsidRDefault="008B2A34" w14:paraId="75F8250A" w14:textId="04439B27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</w:rPr>
              <w:t>New APEX Screens, PL/SQL Packages</w:t>
            </w:r>
          </w:p>
        </w:tc>
      </w:tr>
    </w:tbl>
    <w:p w:rsidR="08D0049A" w:rsidP="3E0E9F22" w:rsidRDefault="4CBEE0AD" w14:paraId="56291E10" w14:textId="00E889D9">
      <w:pPr>
        <w:pStyle w:val="Heading1"/>
      </w:pPr>
      <w:bookmarkStart w:name="_Toc1702017222" w:id="28"/>
      <w:r>
        <w:t>SFDC Objects</w:t>
      </w:r>
      <w:bookmarkEnd w:id="28"/>
      <w:r>
        <w:t xml:space="preserve"> </w:t>
      </w:r>
    </w:p>
    <w:p w:rsidR="233A620E" w:rsidP="3E0E9F22" w:rsidRDefault="233A620E" w14:paraId="5EB2F6CC" w14:textId="3BB37B2E">
      <w:r>
        <w:rPr>
          <w:noProof/>
        </w:rPr>
        <w:drawing>
          <wp:inline distT="0" distB="0" distL="0" distR="0" wp14:anchorId="39A8DCC8" wp14:editId="442CF2C1">
            <wp:extent cx="6858000" cy="3810000"/>
            <wp:effectExtent l="0" t="0" r="0" b="0"/>
            <wp:docPr id="1140744966" name="Picture 11407449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5826" w:rsidP="002B2A1F" w:rsidRDefault="760D3882" w14:paraId="7B0D723F" w14:textId="52398225">
      <w:pPr>
        <w:pStyle w:val="Heading1"/>
      </w:pPr>
      <w:bookmarkStart w:name="_Toc383979354" w:id="29"/>
      <w:r>
        <w:t>Enlighten</w:t>
      </w:r>
      <w:r w:rsidRPr="69E077F5">
        <w:rPr>
          <w:rFonts w:ascii="Wingdings" w:hAnsi="Wingdings" w:eastAsia="Wingdings" w:cs="Wingdings"/>
        </w:rPr>
        <w:t>à</w:t>
      </w:r>
      <w:r>
        <w:t>SFDC Installer Account Sync</w:t>
      </w:r>
      <w:bookmarkEnd w:id="29"/>
    </w:p>
    <w:p w:rsidR="00AD437C" w:rsidP="00AD437C" w:rsidRDefault="00AD437C" w14:paraId="6894E292" w14:textId="77777777"/>
    <w:p w:rsidR="00AD437C" w:rsidP="756104CF" w:rsidRDefault="3091A61C" w14:paraId="1306108B" w14:textId="5EB50769">
      <w:r>
        <w:t xml:space="preserve">Installer accounts created in Enlighten </w:t>
      </w:r>
      <w:r w:rsidR="65736F82">
        <w:t>and</w:t>
      </w:r>
      <w:r>
        <w:t xml:space="preserve"> </w:t>
      </w:r>
      <w:r w:rsidR="3D28B6DD">
        <w:t>it's</w:t>
      </w:r>
      <w:r>
        <w:t xml:space="preserve"> already synchronized to Salesforce using the Boomi Integration.</w:t>
      </w:r>
    </w:p>
    <w:p w:rsidR="00AD437C" w:rsidP="756104CF" w:rsidRDefault="00AD437C" w14:paraId="6D78B5BA" w14:textId="442AC31D"/>
    <w:p w:rsidR="00AD437C" w:rsidP="756104CF" w:rsidRDefault="3091A61C" w14:paraId="0FBE8F6C" w14:textId="74507465">
      <w:r>
        <w:t xml:space="preserve">As part of this project, we would be adding a section on Enlighten to capture the Installer’s bank detail.  We need to capture this flag back to SFDC </w:t>
      </w:r>
      <w:r w:rsidR="79B1C1FD">
        <w:t>so that Marketing Services Incentive SPA level validations/restrictions can b</w:t>
      </w:r>
      <w:r w:rsidR="779AD675">
        <w:t>e appropriately implemented.</w:t>
      </w:r>
    </w:p>
    <w:p w:rsidR="00AD437C" w:rsidP="756104CF" w:rsidRDefault="00AD437C" w14:paraId="457BE6DD" w14:textId="218929E5"/>
    <w:p w:rsidR="00AD437C" w:rsidP="756104CF" w:rsidRDefault="26C09815" w14:paraId="0CD1390B" w14:textId="3AC95A17">
      <w:r>
        <w:t>Changes needed:</w:t>
      </w:r>
    </w:p>
    <w:p w:rsidR="00AD437C" w:rsidP="756104CF" w:rsidRDefault="26C09815" w14:paraId="2B1C1B13" w14:textId="5336A5D6">
      <w:pPr>
        <w:pStyle w:val="ListParagraph"/>
        <w:numPr>
          <w:ilvl w:val="0"/>
          <w:numId w:val="4"/>
        </w:numPr>
      </w:pPr>
      <w:r>
        <w:t>Adding Bank Account flag to Account object</w:t>
      </w:r>
    </w:p>
    <w:tbl>
      <w:tblPr>
        <w:tblStyle w:val="TableGrid"/>
        <w:tblW w:w="0" w:type="auto"/>
        <w:tblInd w:w="720" w:type="dxa"/>
        <w:tblLayout w:type="fixed"/>
        <w:tblLook w:val="06A0" w:firstRow="1" w:lastRow="0" w:firstColumn="1" w:lastColumn="0" w:noHBand="1" w:noVBand="1"/>
      </w:tblPr>
      <w:tblGrid>
        <w:gridCol w:w="1725"/>
        <w:gridCol w:w="2370"/>
        <w:gridCol w:w="1845"/>
        <w:gridCol w:w="2700"/>
      </w:tblGrid>
      <w:tr w:rsidR="756104CF" w:rsidTr="756104CF" w14:paraId="4DB88A06" w14:textId="77777777">
        <w:trPr>
          <w:trHeight w:val="300"/>
        </w:trPr>
        <w:tc>
          <w:tcPr>
            <w:tcW w:w="1725" w:type="dxa"/>
            <w:shd w:val="clear" w:color="auto" w:fill="0070C0"/>
            <w:vAlign w:val="center"/>
          </w:tcPr>
          <w:p w:rsidR="26C09815" w:rsidP="756104CF" w:rsidRDefault="26C09815" w14:paraId="0499480B" w14:textId="2B7C4DA3">
            <w:pPr>
              <w:pStyle w:val="ListParagraph"/>
              <w:ind w:left="0"/>
              <w:rPr>
                <w:b/>
                <w:bCs/>
              </w:rPr>
            </w:pPr>
            <w:r w:rsidRPr="756104CF">
              <w:rPr>
                <w:b/>
                <w:bCs/>
              </w:rPr>
              <w:t>Object</w:t>
            </w:r>
          </w:p>
        </w:tc>
        <w:tc>
          <w:tcPr>
            <w:tcW w:w="2370" w:type="dxa"/>
            <w:shd w:val="clear" w:color="auto" w:fill="0070C0"/>
            <w:vAlign w:val="center"/>
          </w:tcPr>
          <w:p w:rsidR="26C09815" w:rsidP="756104CF" w:rsidRDefault="26C09815" w14:paraId="6ED12D1D" w14:textId="014CFAC7">
            <w:pPr>
              <w:pStyle w:val="ListParagraph"/>
              <w:ind w:left="0"/>
              <w:rPr>
                <w:b/>
                <w:bCs/>
              </w:rPr>
            </w:pPr>
            <w:r w:rsidRPr="756104CF">
              <w:rPr>
                <w:b/>
                <w:bCs/>
              </w:rPr>
              <w:t>Field</w:t>
            </w:r>
          </w:p>
        </w:tc>
        <w:tc>
          <w:tcPr>
            <w:tcW w:w="1845" w:type="dxa"/>
            <w:shd w:val="clear" w:color="auto" w:fill="0070C0"/>
            <w:vAlign w:val="center"/>
          </w:tcPr>
          <w:p w:rsidR="4786F448" w:rsidP="756104CF" w:rsidRDefault="4786F448" w14:paraId="11F79068" w14:textId="5EEFE048">
            <w:pPr>
              <w:pStyle w:val="ListParagraph"/>
              <w:ind w:left="0"/>
              <w:rPr>
                <w:b/>
                <w:bCs/>
              </w:rPr>
            </w:pPr>
            <w:r w:rsidRPr="756104CF">
              <w:rPr>
                <w:b/>
                <w:bCs/>
              </w:rPr>
              <w:t>New/ Existing</w:t>
            </w:r>
          </w:p>
        </w:tc>
        <w:tc>
          <w:tcPr>
            <w:tcW w:w="2700" w:type="dxa"/>
            <w:shd w:val="clear" w:color="auto" w:fill="0070C0"/>
            <w:vAlign w:val="center"/>
          </w:tcPr>
          <w:p w:rsidR="26C09815" w:rsidP="756104CF" w:rsidRDefault="26C09815" w14:paraId="7B3FA909" w14:textId="39E8B09C">
            <w:pPr>
              <w:pStyle w:val="ListParagraph"/>
              <w:ind w:left="0"/>
              <w:rPr>
                <w:b/>
                <w:bCs/>
              </w:rPr>
            </w:pPr>
            <w:r w:rsidRPr="756104CF">
              <w:rPr>
                <w:b/>
                <w:bCs/>
              </w:rPr>
              <w:t>Description</w:t>
            </w:r>
          </w:p>
        </w:tc>
      </w:tr>
      <w:tr w:rsidR="756104CF" w:rsidTr="756104CF" w14:paraId="003384F1" w14:textId="77777777">
        <w:trPr>
          <w:trHeight w:val="300"/>
        </w:trPr>
        <w:tc>
          <w:tcPr>
            <w:tcW w:w="1725" w:type="dxa"/>
            <w:vAlign w:val="center"/>
          </w:tcPr>
          <w:p w:rsidR="26C09815" w:rsidP="756104CF" w:rsidRDefault="26C09815" w14:paraId="221AE6AF" w14:textId="19A605D4">
            <w:pPr>
              <w:pStyle w:val="ListParagraph"/>
              <w:ind w:left="0"/>
            </w:pPr>
            <w:r>
              <w:t>Account</w:t>
            </w:r>
          </w:p>
        </w:tc>
        <w:tc>
          <w:tcPr>
            <w:tcW w:w="2370" w:type="dxa"/>
            <w:vAlign w:val="center"/>
          </w:tcPr>
          <w:p w:rsidR="25E3D1C9" w:rsidP="756104CF" w:rsidRDefault="25E3D1C9" w14:paraId="4497C626" w14:textId="56DBF541">
            <w:pPr>
              <w:pStyle w:val="ListParagraph"/>
              <w:ind w:left="0"/>
            </w:pPr>
            <w:r>
              <w:t>I</w:t>
            </w:r>
            <w:r w:rsidR="26C09815">
              <w:t>s</w:t>
            </w:r>
            <w:r w:rsidR="425FBB2D">
              <w:t>InstallerBank</w:t>
            </w:r>
            <w:r w:rsidR="49F7D577">
              <w:t>Account_</w:t>
            </w:r>
            <w:r>
              <w:t>Shared__c</w:t>
            </w:r>
          </w:p>
        </w:tc>
        <w:tc>
          <w:tcPr>
            <w:tcW w:w="1845" w:type="dxa"/>
            <w:vAlign w:val="center"/>
          </w:tcPr>
          <w:p w:rsidR="4B8701BB" w:rsidP="756104CF" w:rsidRDefault="4B8701BB" w14:paraId="2F3DFE90" w14:textId="37AF4B8A">
            <w:pPr>
              <w:pStyle w:val="ListParagraph"/>
              <w:ind w:left="0"/>
            </w:pPr>
            <w:r>
              <w:t>New</w:t>
            </w:r>
          </w:p>
        </w:tc>
        <w:tc>
          <w:tcPr>
            <w:tcW w:w="2700" w:type="dxa"/>
            <w:vAlign w:val="center"/>
          </w:tcPr>
          <w:p w:rsidR="25E3D1C9" w:rsidP="756104CF" w:rsidRDefault="25E3D1C9" w14:paraId="05D0654F" w14:textId="4196640F">
            <w:pPr>
              <w:pStyle w:val="ListParagraph"/>
              <w:ind w:left="0"/>
            </w:pPr>
            <w:r>
              <w:t>To store true/false</w:t>
            </w:r>
            <w:r w:rsidR="0D8512C0">
              <w:t>. Value coming from Enlighten.</w:t>
            </w:r>
          </w:p>
        </w:tc>
      </w:tr>
    </w:tbl>
    <w:p w:rsidR="00AD437C" w:rsidP="756104CF" w:rsidRDefault="00AD437C" w14:paraId="33B5DE03" w14:textId="4436DD48">
      <w:pPr>
        <w:pStyle w:val="ListParagraph"/>
      </w:pPr>
    </w:p>
    <w:p w:rsidR="00AD437C" w:rsidP="756104CF" w:rsidRDefault="00AD437C" w14:paraId="4F2C547C" w14:textId="477E0565">
      <w:pPr>
        <w:pStyle w:val="ListParagraph"/>
      </w:pPr>
    </w:p>
    <w:p w:rsidR="00AD437C" w:rsidP="3E0E9F22" w:rsidRDefault="6F377182" w14:paraId="6EFEDD2E" w14:textId="5D89BDAE">
      <w:pPr>
        <w:pStyle w:val="Heading2"/>
        <w:numPr>
          <w:ilvl w:val="0"/>
          <w:numId w:val="4"/>
        </w:numPr>
      </w:pPr>
      <w:bookmarkStart w:name="_Toc327209851" w:id="30"/>
      <w:r>
        <w:t>Updating Boomi Integration job to include this bank account flag</w:t>
      </w:r>
      <w:bookmarkEnd w:id="30"/>
      <w:r>
        <w:t xml:space="preserve"> </w:t>
      </w:r>
    </w:p>
    <w:p w:rsidR="461E85FE" w:rsidP="3E0E9F22" w:rsidRDefault="461E85FE" w14:paraId="55DFE1A3" w14:textId="712A1306">
      <w:pPr>
        <w:ind w:firstLine="720"/>
      </w:pPr>
      <w:r>
        <w:t xml:space="preserve">     This job is already synching the installer account from Enlighten to SFDC.  Need to add Bank account </w:t>
      </w:r>
      <w:r>
        <w:tab/>
      </w:r>
      <w:r>
        <w:t xml:space="preserve">     flag as additional attribute</w:t>
      </w:r>
    </w:p>
    <w:p w:rsidR="3E0E9F22" w:rsidP="3E0E9F22" w:rsidRDefault="3E0E9F22" w14:paraId="0EAD30DC" w14:textId="4B9EE10C"/>
    <w:p w:rsidR="00AD437C" w:rsidP="756104CF" w:rsidRDefault="3F043A90" w14:paraId="4A509556" w14:textId="196E0C36">
      <w:pPr>
        <w:pStyle w:val="Heading1"/>
      </w:pPr>
      <w:bookmarkStart w:name="_Toc18673313" w:id="31"/>
      <w:r>
        <w:t>MSI SPA SKU restrictions</w:t>
      </w:r>
      <w:bookmarkEnd w:id="31"/>
    </w:p>
    <w:p w:rsidR="00AD437C" w:rsidP="756104CF" w:rsidRDefault="00AD437C" w14:paraId="210EA738" w14:textId="476D1F16"/>
    <w:p w:rsidR="00AD437C" w:rsidP="756104CF" w:rsidRDefault="0E079CBD" w14:paraId="4AADAA04" w14:textId="478FE70F">
      <w:r>
        <w:t xml:space="preserve">Marketing incentives would </w:t>
      </w:r>
      <w:r w:rsidR="24F0DD5B">
        <w:t xml:space="preserve">be allowed only on selected products.   </w:t>
      </w:r>
    </w:p>
    <w:p w:rsidR="00AD437C" w:rsidP="756104CF" w:rsidRDefault="24F0DD5B" w14:paraId="474E665F" w14:textId="69D0CEB1">
      <w:r>
        <w:t xml:space="preserve">MSI SPA can contain only those SKU/Products.    </w:t>
      </w:r>
    </w:p>
    <w:p w:rsidR="00AD437C" w:rsidP="756104CF" w:rsidRDefault="00AD437C" w14:paraId="67D4D9E4" w14:textId="06D1364A"/>
    <w:p w:rsidR="00AD437C" w:rsidP="756104CF" w:rsidRDefault="4D358E77" w14:paraId="57D08144" w14:textId="305C50DF">
      <w:pPr>
        <w:pStyle w:val="Heading2"/>
        <w:numPr>
          <w:ilvl w:val="0"/>
          <w:numId w:val="4"/>
        </w:numPr>
      </w:pPr>
      <w:bookmarkStart w:name="_Toc1381275467" w:id="32"/>
      <w:r>
        <w:t>Adding flag on Product</w:t>
      </w:r>
      <w:bookmarkEnd w:id="32"/>
      <w:r>
        <w:t xml:space="preserve"> </w:t>
      </w:r>
    </w:p>
    <w:p w:rsidR="0B23826B" w:rsidP="3E0E9F22" w:rsidRDefault="0B23826B" w14:paraId="301A45D1" w14:textId="6883E984">
      <w:pPr>
        <w:ind w:firstLine="720"/>
      </w:pPr>
      <w:r>
        <w:t>These flags would be used to filter out/restrict the products considered for MSI</w:t>
      </w:r>
    </w:p>
    <w:tbl>
      <w:tblPr>
        <w:tblStyle w:val="TableGrid"/>
        <w:tblW w:w="0" w:type="auto"/>
        <w:tblInd w:w="720" w:type="dxa"/>
        <w:tblLayout w:type="fixed"/>
        <w:tblLook w:val="06A0" w:firstRow="1" w:lastRow="0" w:firstColumn="1" w:lastColumn="0" w:noHBand="1" w:noVBand="1"/>
      </w:tblPr>
      <w:tblGrid>
        <w:gridCol w:w="1875"/>
        <w:gridCol w:w="2220"/>
        <w:gridCol w:w="1845"/>
        <w:gridCol w:w="2700"/>
      </w:tblGrid>
      <w:tr w:rsidR="756104CF" w:rsidTr="756104CF" w14:paraId="4360C1E4" w14:textId="77777777">
        <w:trPr>
          <w:trHeight w:val="300"/>
        </w:trPr>
        <w:tc>
          <w:tcPr>
            <w:tcW w:w="1875" w:type="dxa"/>
            <w:shd w:val="clear" w:color="auto" w:fill="0070C0"/>
            <w:vAlign w:val="center"/>
          </w:tcPr>
          <w:p w:rsidR="756104CF" w:rsidP="756104CF" w:rsidRDefault="756104CF" w14:paraId="1CB58573" w14:textId="2B7C4DA3">
            <w:pPr>
              <w:pStyle w:val="ListParagraph"/>
              <w:ind w:left="0"/>
              <w:rPr>
                <w:b/>
                <w:bCs/>
              </w:rPr>
            </w:pPr>
            <w:r w:rsidRPr="756104CF">
              <w:rPr>
                <w:b/>
                <w:bCs/>
              </w:rPr>
              <w:t>Object</w:t>
            </w:r>
          </w:p>
        </w:tc>
        <w:tc>
          <w:tcPr>
            <w:tcW w:w="2220" w:type="dxa"/>
            <w:shd w:val="clear" w:color="auto" w:fill="0070C0"/>
            <w:vAlign w:val="center"/>
          </w:tcPr>
          <w:p w:rsidR="756104CF" w:rsidP="756104CF" w:rsidRDefault="756104CF" w14:paraId="372F2183" w14:textId="014CFAC7">
            <w:pPr>
              <w:pStyle w:val="ListParagraph"/>
              <w:ind w:left="0"/>
              <w:rPr>
                <w:b/>
                <w:bCs/>
              </w:rPr>
            </w:pPr>
            <w:r w:rsidRPr="756104CF">
              <w:rPr>
                <w:b/>
                <w:bCs/>
              </w:rPr>
              <w:t>Field</w:t>
            </w:r>
          </w:p>
        </w:tc>
        <w:tc>
          <w:tcPr>
            <w:tcW w:w="1845" w:type="dxa"/>
            <w:shd w:val="clear" w:color="auto" w:fill="0070C0"/>
            <w:vAlign w:val="center"/>
          </w:tcPr>
          <w:p w:rsidR="756104CF" w:rsidP="756104CF" w:rsidRDefault="756104CF" w14:paraId="1356BD0A" w14:textId="5EEFE048">
            <w:pPr>
              <w:pStyle w:val="ListParagraph"/>
              <w:ind w:left="0"/>
              <w:rPr>
                <w:b/>
                <w:bCs/>
              </w:rPr>
            </w:pPr>
            <w:r w:rsidRPr="756104CF">
              <w:rPr>
                <w:b/>
                <w:bCs/>
              </w:rPr>
              <w:t>New/ Existing</w:t>
            </w:r>
          </w:p>
        </w:tc>
        <w:tc>
          <w:tcPr>
            <w:tcW w:w="2700" w:type="dxa"/>
            <w:shd w:val="clear" w:color="auto" w:fill="0070C0"/>
            <w:vAlign w:val="center"/>
          </w:tcPr>
          <w:p w:rsidR="756104CF" w:rsidP="756104CF" w:rsidRDefault="756104CF" w14:paraId="0B6E825B" w14:textId="39E8B09C">
            <w:pPr>
              <w:pStyle w:val="ListParagraph"/>
              <w:ind w:left="0"/>
              <w:rPr>
                <w:b/>
                <w:bCs/>
              </w:rPr>
            </w:pPr>
            <w:r w:rsidRPr="756104CF">
              <w:rPr>
                <w:b/>
                <w:bCs/>
              </w:rPr>
              <w:t>Description</w:t>
            </w:r>
          </w:p>
        </w:tc>
      </w:tr>
      <w:tr w:rsidR="756104CF" w:rsidTr="756104CF" w14:paraId="7063C6F9" w14:textId="77777777">
        <w:trPr>
          <w:trHeight w:val="300"/>
        </w:trPr>
        <w:tc>
          <w:tcPr>
            <w:tcW w:w="1875" w:type="dxa"/>
            <w:vAlign w:val="center"/>
          </w:tcPr>
          <w:p w:rsidR="477C6543" w:rsidP="756104CF" w:rsidRDefault="477C6543" w14:paraId="6CCCEA4F" w14:textId="3F902887">
            <w:pPr>
              <w:pStyle w:val="ListParagraph"/>
              <w:ind w:left="0"/>
            </w:pPr>
            <w:r>
              <w:t>Product2</w:t>
            </w:r>
          </w:p>
        </w:tc>
        <w:tc>
          <w:tcPr>
            <w:tcW w:w="2220" w:type="dxa"/>
            <w:vAlign w:val="center"/>
          </w:tcPr>
          <w:p w:rsidR="26E096AB" w:rsidP="756104CF" w:rsidRDefault="26E096AB" w14:paraId="4D128C19" w14:textId="2A4B10B8">
            <w:pPr>
              <w:pStyle w:val="ListParagraph"/>
              <w:ind w:left="0"/>
            </w:pPr>
            <w:r>
              <w:t>IsMarketingIncentive_Allowed__c</w:t>
            </w:r>
          </w:p>
        </w:tc>
        <w:tc>
          <w:tcPr>
            <w:tcW w:w="1845" w:type="dxa"/>
            <w:vAlign w:val="center"/>
          </w:tcPr>
          <w:p w:rsidR="756104CF" w:rsidP="756104CF" w:rsidRDefault="756104CF" w14:paraId="43860E2C" w14:textId="37AF4B8A">
            <w:pPr>
              <w:pStyle w:val="ListParagraph"/>
              <w:ind w:left="0"/>
            </w:pPr>
            <w:r>
              <w:t>New</w:t>
            </w:r>
          </w:p>
        </w:tc>
        <w:tc>
          <w:tcPr>
            <w:tcW w:w="2700" w:type="dxa"/>
            <w:vAlign w:val="center"/>
          </w:tcPr>
          <w:p w:rsidR="756104CF" w:rsidP="756104CF" w:rsidRDefault="756104CF" w14:paraId="124FECDD" w14:textId="14761E7F">
            <w:pPr>
              <w:pStyle w:val="ListParagraph"/>
              <w:ind w:left="0"/>
            </w:pPr>
            <w:r>
              <w:t xml:space="preserve">To store true/false. Value </w:t>
            </w:r>
            <w:r w:rsidR="6BEF72DD">
              <w:t>to be manually set in SFDC</w:t>
            </w:r>
          </w:p>
        </w:tc>
      </w:tr>
      <w:tr w:rsidR="33379070" w:rsidTr="33379070" w14:paraId="1E7BC333" w14:textId="77777777">
        <w:trPr>
          <w:trHeight w:val="300"/>
        </w:trPr>
        <w:tc>
          <w:tcPr>
            <w:tcW w:w="1875" w:type="dxa"/>
            <w:vAlign w:val="center"/>
          </w:tcPr>
          <w:p w:rsidR="6C3DE676" w:rsidP="33379070" w:rsidRDefault="6C3DE676" w14:paraId="7F658D31" w14:textId="2D2E54D5">
            <w:r>
              <w:t>Product2</w:t>
            </w:r>
          </w:p>
        </w:tc>
        <w:tc>
          <w:tcPr>
            <w:tcW w:w="2220" w:type="dxa"/>
            <w:vAlign w:val="center"/>
          </w:tcPr>
          <w:p w:rsidR="6C3DE676" w:rsidP="5ADC250D" w:rsidRDefault="6C3DE676" w14:paraId="78CA8053" w14:textId="61BE9F35">
            <w:pPr>
              <w:pStyle w:val="ListParagraph"/>
              <w:ind w:left="0"/>
            </w:pPr>
            <w:r>
              <w:t>IsMSI_</w:t>
            </w:r>
            <w:r w:rsidR="4A92644D">
              <w:t>SystemAttachment</w:t>
            </w:r>
          </w:p>
        </w:tc>
        <w:tc>
          <w:tcPr>
            <w:tcW w:w="1845" w:type="dxa"/>
            <w:vAlign w:val="center"/>
          </w:tcPr>
          <w:p w:rsidR="4A92644D" w:rsidP="5ADC250D" w:rsidRDefault="4A92644D" w14:paraId="09F3F701" w14:textId="242EC64F">
            <w:pPr>
              <w:pStyle w:val="ListParagraph"/>
              <w:ind w:left="0"/>
            </w:pPr>
            <w:r>
              <w:t>New</w:t>
            </w:r>
          </w:p>
        </w:tc>
        <w:tc>
          <w:tcPr>
            <w:tcW w:w="2700" w:type="dxa"/>
            <w:vAlign w:val="center"/>
          </w:tcPr>
          <w:p w:rsidR="4A92644D" w:rsidP="33379070" w:rsidRDefault="4A92644D" w14:paraId="1DA0E45A" w14:textId="1F691D3D">
            <w:pPr>
              <w:pStyle w:val="ListParagraph"/>
              <w:ind w:left="0"/>
            </w:pPr>
            <w:r>
              <w:t>To store true/false. Value to be manually set in SFDC</w:t>
            </w:r>
          </w:p>
        </w:tc>
      </w:tr>
    </w:tbl>
    <w:p w:rsidR="00AD437C" w:rsidP="756104CF" w:rsidRDefault="00AD437C" w14:paraId="28CA7F64" w14:textId="04756330"/>
    <w:p w:rsidR="3E0E9F22" w:rsidP="3E0E9F22" w:rsidRDefault="3E0E9F22" w14:paraId="64D46BF4" w14:textId="4B8D9FBE"/>
    <w:p w:rsidR="3E0E9F22" w:rsidP="3E0E9F22" w:rsidRDefault="3E0E9F22" w14:paraId="3A2404D8" w14:textId="628EB95D"/>
    <w:p w:rsidR="3E0E9F22" w:rsidP="3E0E9F22" w:rsidRDefault="3E0E9F22" w14:paraId="586D43BF" w14:textId="12DC86A9"/>
    <w:p w:rsidR="00AD437C" w:rsidP="3E0E9F22" w:rsidRDefault="32576B7A" w14:paraId="3276DA0C" w14:textId="1F61D27A">
      <w:pPr>
        <w:pStyle w:val="Heading2"/>
        <w:numPr>
          <w:ilvl w:val="0"/>
          <w:numId w:val="4"/>
        </w:numPr>
      </w:pPr>
      <w:bookmarkStart w:name="_Toc440997085" w:id="33"/>
      <w:r>
        <w:t xml:space="preserve">Update the </w:t>
      </w:r>
      <w:r w:rsidR="62921164">
        <w:t>Product2-&gt; Product page</w:t>
      </w:r>
      <w:bookmarkEnd w:id="33"/>
      <w:r w:rsidR="62921164">
        <w:t xml:space="preserve"> </w:t>
      </w:r>
    </w:p>
    <w:p w:rsidR="00AD437C" w:rsidP="3E0E9F22" w:rsidRDefault="0D17B55D" w14:paraId="3ACBBD38" w14:textId="602F536C">
      <w:pPr>
        <w:ind w:firstLine="720"/>
      </w:pPr>
      <w:r>
        <w:t xml:space="preserve">This flag would be updated directly in </w:t>
      </w:r>
      <w:r w:rsidR="5026915B">
        <w:t>S</w:t>
      </w:r>
      <w:r w:rsidR="74068B9D">
        <w:t>alesforce</w:t>
      </w:r>
      <w:r>
        <w:t xml:space="preserve"> and would be maintained by </w:t>
      </w:r>
      <w:r w:rsidR="5E3B807B">
        <w:t>the Pricing</w:t>
      </w:r>
      <w:r>
        <w:t xml:space="preserve"> team. </w:t>
      </w:r>
    </w:p>
    <w:p w:rsidR="00AD437C" w:rsidP="3E0E9F22" w:rsidRDefault="364C0DF0" w14:paraId="71A65B6C" w14:textId="03CC84E5">
      <w:pPr>
        <w:ind w:firstLine="720"/>
      </w:pPr>
      <w:r>
        <w:t>Below is suggested page layout change.</w:t>
      </w:r>
      <w:ins w:author="Bhumika Gawande" w:date="2025-02-13T10:38:00Z" w:id="34">
        <w:r w:rsidR="1AA4CF58">
          <w:tab/>
        </w:r>
      </w:ins>
    </w:p>
    <w:p w:rsidR="00AD437C" w:rsidP="00AD437C" w:rsidRDefault="1FE6455E" w14:paraId="0578F0B1" w14:textId="79A97CCA">
      <w:r>
        <w:t xml:space="preserve">    </w:t>
      </w:r>
      <w:r w:rsidR="5F69C94E">
        <w:t xml:space="preserve">           </w:t>
      </w:r>
      <w:ins w:author="Adarsh Mantri" w:date="2025-02-04T05:12:00Z" w:id="35">
        <w:r w:rsidR="7BE653E9">
          <w:t xml:space="preserve"> </w:t>
        </w:r>
      </w:ins>
      <w:ins w:author="Adarsh Mantri" w:date="2025-02-04T05:13:00Z" w:id="36">
        <w:r w:rsidR="7BE653E9">
          <w:t xml:space="preserve">   </w:t>
        </w:r>
      </w:ins>
      <w:r w:rsidR="6E2FED4A">
        <w:rPr>
          <w:noProof/>
        </w:rPr>
        <w:drawing>
          <wp:inline distT="0" distB="0" distL="0" distR="0" wp14:anchorId="43F71258" wp14:editId="75A7B6F3">
            <wp:extent cx="6638926" cy="2176286"/>
            <wp:effectExtent l="0" t="0" r="0" b="0"/>
            <wp:docPr id="988825031" name="Picture 9888250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882503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38926" cy="2176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ADC250D" w:rsidRDefault="5ADC250D" w14:paraId="56E601DD" w14:textId="7D0A9E6F">
      <w:r>
        <w:br w:type="page"/>
      </w:r>
    </w:p>
    <w:p w:rsidR="00AD437C" w:rsidP="00AD437C" w:rsidRDefault="0D16C46E" w14:paraId="361890CF" w14:textId="04AA2075">
      <w:pPr>
        <w:pStyle w:val="Heading1"/>
      </w:pPr>
      <w:bookmarkStart w:name="_Toc1668520514" w:id="37"/>
      <w:r>
        <w:t>MSI</w:t>
      </w:r>
      <w:r w:rsidR="3E8618D7">
        <w:t xml:space="preserve"> SPA Creation and Approval</w:t>
      </w:r>
      <w:bookmarkEnd w:id="37"/>
    </w:p>
    <w:p w:rsidR="3E0E9F22" w:rsidP="3E0E9F22" w:rsidRDefault="3E0E9F22" w14:paraId="4A80F2E0" w14:textId="324D1965"/>
    <w:p w:rsidR="00AD437C" w:rsidP="00AD437C" w:rsidRDefault="063EE921" w14:paraId="29954D50" w14:textId="67502329">
      <w:r>
        <w:t xml:space="preserve">Below </w:t>
      </w:r>
      <w:r w:rsidR="49313322">
        <w:t>is the flow</w:t>
      </w:r>
      <w:r>
        <w:t xml:space="preserve"> </w:t>
      </w:r>
      <w:r w:rsidR="3424E12E">
        <w:t xml:space="preserve">that </w:t>
      </w:r>
      <w:r>
        <w:t xml:space="preserve">shows the lifecycle of the MSI SPA.  </w:t>
      </w:r>
    </w:p>
    <w:p w:rsidR="48EC6EA0" w:rsidP="3E0E9F22" w:rsidRDefault="063EE921" w14:paraId="72A60E8F" w14:textId="1F38B3D0">
      <w:r>
        <w:rPr>
          <w:noProof/>
        </w:rPr>
        <w:drawing>
          <wp:inline distT="0" distB="0" distL="0" distR="0" wp14:anchorId="1BD544A5" wp14:editId="0052D21F">
            <wp:extent cx="6858000" cy="2638425"/>
            <wp:effectExtent l="0" t="0" r="0" b="0"/>
            <wp:docPr id="2021605436" name="Picture 20216054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C833316" w:rsidP="1C833316" w:rsidRDefault="1C833316" w14:paraId="68F3FD43" w14:textId="30DE165E"/>
    <w:p w:rsidR="67E07E92" w:rsidRDefault="67E07E92" w14:paraId="781CE726" w14:textId="1AA82F0D">
      <w:r>
        <w:t>Marketing</w:t>
      </w:r>
      <w:r w:rsidR="5B68A4F2">
        <w:t xml:space="preserve"> </w:t>
      </w:r>
      <w:r w:rsidR="3A1E1138">
        <w:t>service</w:t>
      </w:r>
      <w:r w:rsidR="5B68A4F2">
        <w:t xml:space="preserve"> incentive SPA would include the product which allows that incentive</w:t>
      </w:r>
      <w:r w:rsidR="0B81F84A">
        <w:t xml:space="preserve">. </w:t>
      </w:r>
      <w:r w:rsidR="5B68A4F2">
        <w:t xml:space="preserve"> </w:t>
      </w:r>
    </w:p>
    <w:p w:rsidR="5B68A4F2" w:rsidRDefault="5B68A4F2" w14:paraId="7007FDF4" w14:textId="205DC71B">
      <w:r>
        <w:t xml:space="preserve">SPA would </w:t>
      </w:r>
      <w:r w:rsidR="7AAC9A22">
        <w:t xml:space="preserve">further </w:t>
      </w:r>
      <w:r w:rsidR="53128D53">
        <w:t>specify</w:t>
      </w:r>
      <w:r>
        <w:t xml:space="preserve"> the </w:t>
      </w:r>
      <w:r w:rsidR="2AD77D51">
        <w:t xml:space="preserve">Euro/Dollar value of </w:t>
      </w:r>
      <w:r w:rsidR="4CF72994">
        <w:t>the incentive</w:t>
      </w:r>
      <w:r w:rsidR="0ABEF89C">
        <w:t xml:space="preserve"> being offered. </w:t>
      </w:r>
    </w:p>
    <w:p w:rsidR="1C833316" w:rsidRDefault="1C833316" w14:paraId="320F44C7" w14:textId="3E8E2C25"/>
    <w:p w:rsidR="1C833316" w:rsidRDefault="1C833316" w14:paraId="0299D405" w14:textId="6D1FBA48"/>
    <w:p w:rsidR="756104CF" w:rsidRDefault="756104CF" w14:paraId="7788E5AC" w14:textId="2774A439"/>
    <w:p w:rsidR="756104CF" w:rsidRDefault="0ABEF89C" w14:paraId="7EBA9BD4" w14:textId="74C2C6AE">
      <w:pPr>
        <w:rPr>
          <w:b/>
        </w:rPr>
      </w:pPr>
      <w:r w:rsidRPr="5ADC250D">
        <w:rPr>
          <w:b/>
        </w:rPr>
        <w:t>Changes to SPA Object</w:t>
      </w:r>
    </w:p>
    <w:p w:rsidR="756104CF" w:rsidRDefault="756104CF" w14:paraId="4029C898" w14:textId="405C83A8"/>
    <w:p w:rsidR="50747189" w:rsidP="756104CF" w:rsidRDefault="3982D3D8" w14:paraId="608BA7E5" w14:textId="1F8D853F">
      <w:pPr>
        <w:pStyle w:val="Heading2"/>
        <w:numPr>
          <w:ilvl w:val="0"/>
          <w:numId w:val="4"/>
        </w:numPr>
      </w:pPr>
      <w:bookmarkStart w:name="_Toc434169734" w:id="38"/>
      <w:r>
        <w:t xml:space="preserve">Create new fields on </w:t>
      </w:r>
      <w:r w:rsidR="693B070D">
        <w:t>SPA object</w:t>
      </w:r>
      <w:bookmarkEnd w:id="38"/>
      <w:r w:rsidR="693B070D">
        <w:t xml:space="preserve"> </w:t>
      </w:r>
    </w:p>
    <w:tbl>
      <w:tblPr>
        <w:tblStyle w:val="TableGrid"/>
        <w:tblW w:w="10095" w:type="dxa"/>
        <w:tblInd w:w="720" w:type="dxa"/>
        <w:tblLayout w:type="fixed"/>
        <w:tblLook w:val="06A0" w:firstRow="1" w:lastRow="0" w:firstColumn="1" w:lastColumn="0" w:noHBand="1" w:noVBand="1"/>
        <w:tblPrChange w:author="Bhumika Gawande" w:date="2025-02-17T04:57:00Z" w:id="39">
          <w:tblPr>
            <w:tblStyle w:val="TableGrid"/>
            <w:tblW w:w="0" w:type="auto"/>
            <w:tblInd w:w="720" w:type="dxa"/>
            <w:tblLook w:val="06A0" w:firstRow="1" w:lastRow="0" w:firstColumn="1" w:lastColumn="0" w:noHBand="1" w:noVBand="1"/>
          </w:tblPr>
        </w:tblPrChange>
      </w:tblPr>
      <w:tblGrid>
        <w:gridCol w:w="1065"/>
        <w:gridCol w:w="2715"/>
        <w:gridCol w:w="1635"/>
        <w:gridCol w:w="4680"/>
        <w:tblGridChange w:id="40">
          <w:tblGrid>
            <w:gridCol w:w="1065"/>
            <w:gridCol w:w="2715"/>
            <w:gridCol w:w="1635"/>
            <w:gridCol w:w="180"/>
            <w:gridCol w:w="4500"/>
          </w:tblGrid>
        </w:tblGridChange>
      </w:tblGrid>
      <w:tr w:rsidR="756104CF" w:rsidTr="19B6ED36" w14:paraId="1D86D4F1" w14:textId="77777777">
        <w:trPr>
          <w:trHeight w:val="300"/>
          <w:trPrChange w:author="Bhumika Gawande" w:date="2025-02-17T04:57:00Z" w:id="41">
            <w:trPr>
              <w:trHeight w:val="300"/>
            </w:trPr>
          </w:trPrChange>
        </w:trPr>
        <w:tc>
          <w:tcPr>
            <w:tcW w:w="1065" w:type="dxa"/>
            <w:shd w:val="clear" w:color="auto" w:fill="0070C0"/>
            <w:vAlign w:val="center"/>
            <w:tcPrChange w:author="Bhumika Gawande" w:date="2025-02-17T04:57:00Z" w:id="42">
              <w:tcPr>
                <w:tcW w:w="1065" w:type="dxa"/>
                <w:shd w:val="clear" w:color="auto" w:fill="0070C0"/>
                <w:vAlign w:val="center"/>
              </w:tcPr>
            </w:tcPrChange>
          </w:tcPr>
          <w:p w:rsidR="756104CF" w:rsidP="756104CF" w:rsidRDefault="756104CF" w14:paraId="116D6F3F" w14:textId="2B7C4DA3">
            <w:pPr>
              <w:pStyle w:val="ListParagraph"/>
              <w:ind w:left="0"/>
              <w:rPr>
                <w:b/>
                <w:bCs/>
              </w:rPr>
            </w:pPr>
            <w:r w:rsidRPr="756104CF">
              <w:rPr>
                <w:b/>
                <w:bCs/>
              </w:rPr>
              <w:t>Object</w:t>
            </w:r>
          </w:p>
        </w:tc>
        <w:tc>
          <w:tcPr>
            <w:tcW w:w="2715" w:type="dxa"/>
            <w:shd w:val="clear" w:color="auto" w:fill="0070C0"/>
            <w:vAlign w:val="center"/>
            <w:tcPrChange w:author="Bhumika Gawande" w:date="2025-02-17T04:57:00Z" w:id="43">
              <w:tcPr>
                <w:tcW w:w="2715" w:type="dxa"/>
                <w:shd w:val="clear" w:color="auto" w:fill="0070C0"/>
                <w:vAlign w:val="center"/>
              </w:tcPr>
            </w:tcPrChange>
          </w:tcPr>
          <w:p w:rsidR="756104CF" w:rsidP="756104CF" w:rsidRDefault="756104CF" w14:paraId="7DF82507" w14:textId="014CFAC7">
            <w:pPr>
              <w:pStyle w:val="ListParagraph"/>
              <w:ind w:left="0"/>
              <w:rPr>
                <w:b/>
                <w:bCs/>
              </w:rPr>
            </w:pPr>
            <w:r w:rsidRPr="756104CF">
              <w:rPr>
                <w:b/>
                <w:bCs/>
              </w:rPr>
              <w:t>Field</w:t>
            </w:r>
          </w:p>
        </w:tc>
        <w:tc>
          <w:tcPr>
            <w:tcW w:w="1635" w:type="dxa"/>
            <w:shd w:val="clear" w:color="auto" w:fill="0070C0"/>
            <w:vAlign w:val="center"/>
            <w:tcPrChange w:author="Bhumika Gawande" w:date="2025-02-17T04:57:00Z" w:id="44">
              <w:tcPr>
                <w:tcW w:w="1815" w:type="dxa"/>
                <w:gridSpan w:val="2"/>
                <w:shd w:val="clear" w:color="auto" w:fill="0070C0"/>
                <w:vAlign w:val="center"/>
              </w:tcPr>
            </w:tcPrChange>
          </w:tcPr>
          <w:p w:rsidR="756104CF" w:rsidP="756104CF" w:rsidRDefault="756104CF" w14:paraId="28193AFC" w14:textId="5EEFE048">
            <w:pPr>
              <w:pStyle w:val="ListParagraph"/>
              <w:ind w:left="0"/>
              <w:rPr>
                <w:b/>
                <w:bCs/>
              </w:rPr>
            </w:pPr>
            <w:r w:rsidRPr="756104CF">
              <w:rPr>
                <w:b/>
                <w:bCs/>
              </w:rPr>
              <w:t>New/ Existing</w:t>
            </w:r>
          </w:p>
        </w:tc>
        <w:tc>
          <w:tcPr>
            <w:tcW w:w="4680" w:type="dxa"/>
            <w:shd w:val="clear" w:color="auto" w:fill="0070C0"/>
            <w:vAlign w:val="center"/>
            <w:tcPrChange w:author="Bhumika Gawande" w:date="2025-02-17T04:57:00Z" w:id="45">
              <w:tcPr>
                <w:tcW w:w="4500" w:type="dxa"/>
                <w:shd w:val="clear" w:color="auto" w:fill="0070C0"/>
                <w:vAlign w:val="center"/>
              </w:tcPr>
            </w:tcPrChange>
          </w:tcPr>
          <w:p w:rsidR="756104CF" w:rsidP="756104CF" w:rsidRDefault="756104CF" w14:paraId="01039715" w14:textId="39E8B09C">
            <w:pPr>
              <w:pStyle w:val="ListParagraph"/>
              <w:ind w:left="0"/>
              <w:rPr>
                <w:b/>
                <w:bCs/>
              </w:rPr>
            </w:pPr>
            <w:r w:rsidRPr="756104CF">
              <w:rPr>
                <w:b/>
                <w:bCs/>
              </w:rPr>
              <w:t>Description</w:t>
            </w:r>
          </w:p>
        </w:tc>
      </w:tr>
      <w:tr w:rsidR="756104CF" w:rsidTr="19B6ED36" w14:paraId="546205C6" w14:textId="77777777">
        <w:trPr>
          <w:trHeight w:val="300"/>
          <w:trPrChange w:author="Bhumika Gawande" w:date="2025-02-17T04:57:00Z" w:id="46">
            <w:trPr>
              <w:trHeight w:val="300"/>
            </w:trPr>
          </w:trPrChange>
        </w:trPr>
        <w:tc>
          <w:tcPr>
            <w:tcW w:w="1065" w:type="dxa"/>
            <w:vAlign w:val="center"/>
            <w:tcPrChange w:author="Bhumika Gawande" w:date="2025-02-17T04:57:00Z" w:id="47">
              <w:tcPr>
                <w:tcW w:w="1065" w:type="dxa"/>
                <w:vAlign w:val="center"/>
              </w:tcPr>
            </w:tcPrChange>
          </w:tcPr>
          <w:p w:rsidR="49C3BDA2" w:rsidP="756104CF" w:rsidRDefault="49C3BDA2" w14:paraId="42173CEE" w14:textId="34BE28B2">
            <w:pPr>
              <w:pStyle w:val="ListParagraph"/>
              <w:ind w:left="0"/>
            </w:pPr>
            <w:r>
              <w:t xml:space="preserve">SPA </w:t>
            </w:r>
          </w:p>
        </w:tc>
        <w:tc>
          <w:tcPr>
            <w:tcW w:w="2715" w:type="dxa"/>
            <w:vAlign w:val="center"/>
            <w:tcPrChange w:author="Bhumika Gawande" w:date="2025-02-17T04:57:00Z" w:id="48">
              <w:tcPr>
                <w:tcW w:w="2715" w:type="dxa"/>
                <w:vAlign w:val="center"/>
              </w:tcPr>
            </w:tcPrChange>
          </w:tcPr>
          <w:p w:rsidR="49C3BDA2" w:rsidP="756104CF" w:rsidRDefault="49C3BDA2" w14:paraId="18EFB284" w14:textId="13CC151B">
            <w:pPr>
              <w:pStyle w:val="ListParagraph"/>
              <w:ind w:left="0"/>
              <w:rPr>
                <w:rFonts w:eastAsiaTheme="minorEastAsia"/>
                <w:color w:val="181818"/>
              </w:rPr>
            </w:pPr>
            <w:r w:rsidRPr="756104CF">
              <w:rPr>
                <w:rFonts w:eastAsiaTheme="minorEastAsia"/>
                <w:color w:val="181818"/>
              </w:rPr>
              <w:t>RecordType</w:t>
            </w:r>
          </w:p>
        </w:tc>
        <w:tc>
          <w:tcPr>
            <w:tcW w:w="1635" w:type="dxa"/>
            <w:vAlign w:val="center"/>
            <w:tcPrChange w:author="Bhumika Gawande" w:date="2025-02-17T04:57:00Z" w:id="49">
              <w:tcPr>
                <w:tcW w:w="1815" w:type="dxa"/>
                <w:gridSpan w:val="2"/>
                <w:vAlign w:val="center"/>
              </w:tcPr>
            </w:tcPrChange>
          </w:tcPr>
          <w:p w:rsidR="49C3BDA2" w:rsidP="756104CF" w:rsidRDefault="49C3BDA2" w14:paraId="6456ADD9" w14:textId="19A8F644">
            <w:pPr>
              <w:pStyle w:val="ListParagraph"/>
              <w:ind w:left="0"/>
              <w:rPr>
                <w:rFonts w:eastAsiaTheme="minorEastAsia"/>
              </w:rPr>
            </w:pPr>
            <w:r w:rsidRPr="756104CF">
              <w:rPr>
                <w:rFonts w:eastAsiaTheme="minorEastAsia"/>
              </w:rPr>
              <w:t>Existing</w:t>
            </w:r>
          </w:p>
        </w:tc>
        <w:tc>
          <w:tcPr>
            <w:tcW w:w="4680" w:type="dxa"/>
            <w:vAlign w:val="center"/>
            <w:tcPrChange w:author="Bhumika Gawande" w:date="2025-02-17T04:57:00Z" w:id="50">
              <w:tcPr>
                <w:tcW w:w="4500" w:type="dxa"/>
                <w:vAlign w:val="center"/>
              </w:tcPr>
            </w:tcPrChange>
          </w:tcPr>
          <w:p w:rsidR="49C3BDA2" w:rsidP="756104CF" w:rsidRDefault="49C3BDA2" w14:paraId="37A02FA4" w14:textId="1B8F4F78">
            <w:pPr>
              <w:pStyle w:val="ListParagraph"/>
              <w:ind w:left="0"/>
              <w:rPr>
                <w:rFonts w:eastAsiaTheme="minorEastAsia"/>
              </w:rPr>
            </w:pPr>
            <w:r w:rsidRPr="756104CF">
              <w:rPr>
                <w:rFonts w:eastAsiaTheme="minorEastAsia"/>
              </w:rPr>
              <w:t xml:space="preserve">Add a new recordtype for MSI SPA so that field on layout can be as per MSI requirements and other SPA </w:t>
            </w:r>
            <w:r w:rsidRPr="756104CF" w:rsidR="7CBC739A">
              <w:rPr>
                <w:rFonts w:eastAsiaTheme="minorEastAsia"/>
              </w:rPr>
              <w:t>type layouts are not impacted.</w:t>
            </w:r>
          </w:p>
          <w:p w:rsidR="7CBC739A" w:rsidP="5ADC250D" w:rsidRDefault="2733167D" w14:paraId="6F948339" w14:textId="32795FDA">
            <w:pPr>
              <w:pStyle w:val="ListParagraph"/>
              <w:ind w:left="0"/>
              <w:rPr>
                <w:rFonts w:eastAsiaTheme="minorEastAsia"/>
                <w:b/>
                <w:bCs/>
              </w:rPr>
            </w:pPr>
            <w:r w:rsidRPr="5ADC250D">
              <w:rPr>
                <w:rFonts w:eastAsiaTheme="minorEastAsia"/>
                <w:b/>
                <w:bCs/>
              </w:rPr>
              <w:t>MS</w:t>
            </w:r>
            <w:r w:rsidRPr="5ADC250D" w:rsidR="3BD0D05B">
              <w:rPr>
                <w:rFonts w:eastAsiaTheme="minorEastAsia"/>
                <w:b/>
                <w:bCs/>
              </w:rPr>
              <w:t>I</w:t>
            </w:r>
            <w:r w:rsidRPr="5ADC250D">
              <w:rPr>
                <w:rFonts w:eastAsiaTheme="minorEastAsia"/>
                <w:b/>
                <w:bCs/>
              </w:rPr>
              <w:t xml:space="preserve"> </w:t>
            </w:r>
            <w:r w:rsidRPr="756104CF" w:rsidR="7CBC739A">
              <w:rPr>
                <w:rFonts w:eastAsiaTheme="minorEastAsia"/>
                <w:b/>
                <w:bCs/>
              </w:rPr>
              <w:t xml:space="preserve">Unapproved </w:t>
            </w:r>
            <w:r w:rsidRPr="5ADC250D" w:rsidR="1FBE6FDC">
              <w:rPr>
                <w:rFonts w:eastAsiaTheme="minorEastAsia"/>
                <w:b/>
                <w:bCs/>
              </w:rPr>
              <w:t>SPA</w:t>
            </w:r>
          </w:p>
          <w:p w:rsidR="7CBC739A" w:rsidP="5ADC250D" w:rsidRDefault="738158E5" w14:paraId="7DB662D2" w14:textId="242F051D">
            <w:pPr>
              <w:pStyle w:val="ListParagraph"/>
              <w:ind w:left="0"/>
              <w:rPr>
                <w:rFonts w:eastAsiaTheme="minorEastAsia"/>
                <w:b/>
                <w:bCs/>
              </w:rPr>
            </w:pPr>
            <w:r w:rsidRPr="5ADC250D">
              <w:rPr>
                <w:rFonts w:eastAsiaTheme="minorEastAsia"/>
                <w:b/>
                <w:bCs/>
              </w:rPr>
              <w:t xml:space="preserve">MSI </w:t>
            </w:r>
            <w:r w:rsidRPr="5ADC250D" w:rsidR="2A6C15EB">
              <w:rPr>
                <w:rFonts w:eastAsiaTheme="minorEastAsia"/>
                <w:b/>
                <w:bCs/>
              </w:rPr>
              <w:t>A</w:t>
            </w:r>
            <w:r w:rsidRPr="5ADC250D">
              <w:rPr>
                <w:rFonts w:eastAsiaTheme="minorEastAsia"/>
                <w:b/>
                <w:bCs/>
              </w:rPr>
              <w:t>pproved SPA</w:t>
            </w:r>
          </w:p>
          <w:p w:rsidR="7CBC739A" w:rsidP="756104CF" w:rsidRDefault="33BDD7BD" w14:paraId="01237141" w14:textId="71771479">
            <w:pPr>
              <w:pStyle w:val="ListParagraph"/>
              <w:ind w:left="0"/>
              <w:rPr>
                <w:rFonts w:eastAsiaTheme="minorEastAsia"/>
                <w:b/>
                <w:bCs/>
              </w:rPr>
            </w:pPr>
            <w:r w:rsidRPr="3E0E9F22">
              <w:rPr>
                <w:rFonts w:eastAsiaTheme="minorEastAsia"/>
                <w:b/>
                <w:bCs/>
              </w:rPr>
              <w:t xml:space="preserve">MSI </w:t>
            </w:r>
            <w:r w:rsidRPr="3E0E9F22" w:rsidR="5D2A9993">
              <w:rPr>
                <w:rFonts w:eastAsiaTheme="minorEastAsia"/>
                <w:b/>
                <w:bCs/>
              </w:rPr>
              <w:t>Amendment</w:t>
            </w:r>
            <w:r w:rsidRPr="3E0E9F22">
              <w:rPr>
                <w:rFonts w:eastAsiaTheme="minorEastAsia"/>
                <w:b/>
                <w:bCs/>
              </w:rPr>
              <w:t xml:space="preserve"> SPA</w:t>
            </w:r>
          </w:p>
        </w:tc>
      </w:tr>
      <w:tr w:rsidR="5ADC250D" w:rsidTr="19B6ED36" w14:paraId="33572737" w14:textId="77777777">
        <w:trPr>
          <w:trHeight w:val="300"/>
          <w:trPrChange w:author="Bhumika Gawande" w:date="2025-02-17T04:57:00Z" w:id="51">
            <w:trPr>
              <w:trHeight w:val="300"/>
            </w:trPr>
          </w:trPrChange>
        </w:trPr>
        <w:tc>
          <w:tcPr>
            <w:tcW w:w="1065" w:type="dxa"/>
            <w:vAlign w:val="center"/>
            <w:tcPrChange w:author="Bhumika Gawande" w:date="2025-02-17T04:57:00Z" w:id="52">
              <w:tcPr>
                <w:tcW w:w="1065" w:type="dxa"/>
                <w:vAlign w:val="center"/>
              </w:tcPr>
            </w:tcPrChange>
          </w:tcPr>
          <w:p w:rsidR="10130AB0" w:rsidP="5ADC250D" w:rsidRDefault="10130AB0" w14:paraId="3DE0315B" w14:textId="0C99E573">
            <w:pPr>
              <w:pStyle w:val="ListParagraph"/>
              <w:ind w:left="0"/>
            </w:pPr>
            <w:r>
              <w:t>SPA</w:t>
            </w:r>
          </w:p>
        </w:tc>
        <w:tc>
          <w:tcPr>
            <w:tcW w:w="2715" w:type="dxa"/>
            <w:vAlign w:val="center"/>
            <w:tcPrChange w:author="Bhumika Gawande" w:date="2025-02-17T04:57:00Z" w:id="53">
              <w:tcPr>
                <w:tcW w:w="2715" w:type="dxa"/>
                <w:vAlign w:val="center"/>
              </w:tcPr>
            </w:tcPrChange>
          </w:tcPr>
          <w:p w:rsidR="10130AB0" w:rsidP="5ADC250D" w:rsidRDefault="10130AB0" w14:paraId="000293E6" w14:textId="2A1DE63D">
            <w:pPr>
              <w:rPr>
                <w:rFonts w:eastAsiaTheme="minorEastAsia"/>
                <w:color w:val="181818"/>
              </w:rPr>
            </w:pPr>
            <w:r w:rsidRPr="5ADC250D">
              <w:rPr>
                <w:rFonts w:eastAsiaTheme="minorEastAsia"/>
                <w:color w:val="181818"/>
              </w:rPr>
              <w:t>Status</w:t>
            </w:r>
          </w:p>
        </w:tc>
        <w:tc>
          <w:tcPr>
            <w:tcW w:w="1635" w:type="dxa"/>
            <w:vAlign w:val="center"/>
            <w:tcPrChange w:author="Bhumika Gawande" w:date="2025-02-17T04:57:00Z" w:id="54">
              <w:tcPr>
                <w:tcW w:w="1815" w:type="dxa"/>
                <w:gridSpan w:val="2"/>
                <w:vAlign w:val="center"/>
              </w:tcPr>
            </w:tcPrChange>
          </w:tcPr>
          <w:p w:rsidR="10130AB0" w:rsidP="5ADC250D" w:rsidRDefault="10130AB0" w14:paraId="4CD7A63A" w14:textId="6D8CB5DC">
            <w:pPr>
              <w:rPr>
                <w:rFonts w:eastAsiaTheme="minorEastAsia"/>
              </w:rPr>
            </w:pPr>
            <w:r w:rsidRPr="5ADC250D">
              <w:rPr>
                <w:rFonts w:eastAsiaTheme="minorEastAsia"/>
              </w:rPr>
              <w:t>Existing</w:t>
            </w:r>
          </w:p>
        </w:tc>
        <w:tc>
          <w:tcPr>
            <w:tcW w:w="4680" w:type="dxa"/>
            <w:vAlign w:val="center"/>
            <w:tcPrChange w:author="Bhumika Gawande" w:date="2025-02-17T04:57:00Z" w:id="55">
              <w:tcPr>
                <w:tcW w:w="4500" w:type="dxa"/>
                <w:vAlign w:val="center"/>
              </w:tcPr>
            </w:tcPrChange>
          </w:tcPr>
          <w:p w:rsidR="10130AB0" w:rsidP="3E0E9F22" w:rsidRDefault="43BC92A8" w14:paraId="1FFEF665" w14:textId="1923262B">
            <w:pPr>
              <w:rPr>
                <w:rFonts w:eastAsiaTheme="minorEastAsia"/>
              </w:rPr>
            </w:pPr>
            <w:r w:rsidRPr="3E0E9F22">
              <w:rPr>
                <w:rFonts w:eastAsiaTheme="minorEastAsia"/>
              </w:rPr>
              <w:t>Draft</w:t>
            </w:r>
            <w:r w:rsidRPr="3E0E9F22" w:rsidR="35289851">
              <w:rPr>
                <w:rFonts w:eastAsiaTheme="minorEastAsia"/>
              </w:rPr>
              <w:t xml:space="preserve"> (default)</w:t>
            </w:r>
            <w:r w:rsidRPr="3E0E9F22">
              <w:rPr>
                <w:rFonts w:eastAsiaTheme="minorEastAsia"/>
              </w:rPr>
              <w:t>,</w:t>
            </w:r>
          </w:p>
          <w:p w:rsidR="10130AB0" w:rsidP="3E0E9F22" w:rsidRDefault="5A06044F" w14:paraId="0FBB69FE" w14:textId="695B33AE">
            <w:pPr>
              <w:rPr>
                <w:rFonts w:eastAsiaTheme="minorEastAsia"/>
              </w:rPr>
            </w:pPr>
            <w:r w:rsidRPr="3E0E9F22">
              <w:rPr>
                <w:rFonts w:eastAsiaTheme="minorEastAsia"/>
              </w:rPr>
              <w:t xml:space="preserve">Submitted, Approved, </w:t>
            </w:r>
            <w:r w:rsidRPr="3E0E9F22" w:rsidR="68D6893F">
              <w:rPr>
                <w:rFonts w:eastAsiaTheme="minorEastAsia"/>
              </w:rPr>
              <w:t xml:space="preserve"> ReOpen</w:t>
            </w:r>
          </w:p>
        </w:tc>
      </w:tr>
      <w:tr w:rsidR="5ADC250D" w:rsidTr="19B6ED36" w14:paraId="021E96CC" w14:textId="77777777">
        <w:trPr>
          <w:trHeight w:val="300"/>
          <w:trPrChange w:author="Bhumika Gawande" w:date="2025-02-17T04:57:00Z" w:id="56">
            <w:trPr>
              <w:trHeight w:val="300"/>
            </w:trPr>
          </w:trPrChange>
        </w:trPr>
        <w:tc>
          <w:tcPr>
            <w:tcW w:w="1065" w:type="dxa"/>
            <w:vAlign w:val="center"/>
            <w:tcPrChange w:author="Bhumika Gawande" w:date="2025-02-17T04:57:00Z" w:id="57">
              <w:tcPr>
                <w:tcW w:w="1065" w:type="dxa"/>
                <w:vAlign w:val="center"/>
              </w:tcPr>
            </w:tcPrChange>
          </w:tcPr>
          <w:p w:rsidR="0B4ED909" w:rsidP="5ADC250D" w:rsidRDefault="0B4ED909" w14:paraId="39093A0E" w14:textId="47EAD0B0">
            <w:r>
              <w:t>SPA</w:t>
            </w:r>
          </w:p>
        </w:tc>
        <w:tc>
          <w:tcPr>
            <w:tcW w:w="2715" w:type="dxa"/>
            <w:vAlign w:val="center"/>
            <w:tcPrChange w:author="Bhumika Gawande" w:date="2025-02-17T04:57:00Z" w:id="58">
              <w:tcPr>
                <w:tcW w:w="2715" w:type="dxa"/>
                <w:vAlign w:val="center"/>
              </w:tcPr>
            </w:tcPrChange>
          </w:tcPr>
          <w:p w:rsidR="0B4ED909" w:rsidP="5ADC250D" w:rsidRDefault="0B4ED909" w14:paraId="465D85C9" w14:textId="768834FA">
            <w:pPr>
              <w:rPr>
                <w:rFonts w:eastAsiaTheme="minorEastAsia"/>
                <w:color w:val="181818"/>
              </w:rPr>
            </w:pPr>
            <w:r w:rsidRPr="5ADC250D">
              <w:rPr>
                <w:rFonts w:eastAsiaTheme="minorEastAsia"/>
                <w:color w:val="181818"/>
              </w:rPr>
              <w:t>ReOpened Status</w:t>
            </w:r>
          </w:p>
        </w:tc>
        <w:tc>
          <w:tcPr>
            <w:tcW w:w="1635" w:type="dxa"/>
            <w:vAlign w:val="center"/>
            <w:tcPrChange w:author="Bhumika Gawande" w:date="2025-02-17T04:57:00Z" w:id="59">
              <w:tcPr>
                <w:tcW w:w="1815" w:type="dxa"/>
                <w:gridSpan w:val="2"/>
                <w:vAlign w:val="center"/>
              </w:tcPr>
            </w:tcPrChange>
          </w:tcPr>
          <w:p w:rsidR="0B4ED909" w:rsidP="5ADC250D" w:rsidRDefault="0B4ED909" w14:paraId="37D6EDA5" w14:textId="126FBC6C">
            <w:pPr>
              <w:rPr>
                <w:rFonts w:eastAsiaTheme="minorEastAsia"/>
              </w:rPr>
            </w:pPr>
            <w:r w:rsidRPr="5ADC250D">
              <w:rPr>
                <w:rFonts w:eastAsiaTheme="minorEastAsia"/>
              </w:rPr>
              <w:t>New</w:t>
            </w:r>
          </w:p>
        </w:tc>
        <w:tc>
          <w:tcPr>
            <w:tcW w:w="4680" w:type="dxa"/>
            <w:vAlign w:val="center"/>
            <w:tcPrChange w:author="Bhumika Gawande" w:date="2025-02-17T04:57:00Z" w:id="60">
              <w:tcPr>
                <w:tcW w:w="4500" w:type="dxa"/>
                <w:vAlign w:val="center"/>
              </w:tcPr>
            </w:tcPrChange>
          </w:tcPr>
          <w:p w:rsidR="0B4ED909" w:rsidP="3E0E9F22" w:rsidRDefault="3C6EAE63" w14:paraId="2D556440" w14:textId="4AC87168">
            <w:pPr>
              <w:rPr>
                <w:rFonts w:eastAsiaTheme="minorEastAsia"/>
              </w:rPr>
            </w:pPr>
            <w:r w:rsidRPr="3E0E9F22">
              <w:rPr>
                <w:rFonts w:eastAsiaTheme="minorEastAsia"/>
              </w:rPr>
              <w:t>Draft</w:t>
            </w:r>
            <w:r w:rsidRPr="3E0E9F22" w:rsidR="1B654DEC">
              <w:rPr>
                <w:rFonts w:eastAsiaTheme="minorEastAsia"/>
              </w:rPr>
              <w:t xml:space="preserve"> </w:t>
            </w:r>
            <w:r w:rsidRPr="3E0E9F22">
              <w:rPr>
                <w:rFonts w:eastAsiaTheme="minorEastAsia"/>
              </w:rPr>
              <w:t>(</w:t>
            </w:r>
            <w:r w:rsidRPr="3E0E9F22" w:rsidR="53E18505">
              <w:rPr>
                <w:rFonts w:eastAsiaTheme="minorEastAsia"/>
              </w:rPr>
              <w:t>default</w:t>
            </w:r>
            <w:r w:rsidRPr="3E0E9F22">
              <w:rPr>
                <w:rFonts w:eastAsiaTheme="minorEastAsia"/>
              </w:rPr>
              <w:t>)</w:t>
            </w:r>
            <w:r w:rsidRPr="3E0E9F22" w:rsidR="4927ECD0">
              <w:rPr>
                <w:rFonts w:eastAsiaTheme="minorEastAsia"/>
              </w:rPr>
              <w:t>,</w:t>
            </w:r>
          </w:p>
          <w:p w:rsidR="0B4ED909" w:rsidP="3E0E9F22" w:rsidRDefault="4927ECD0" w14:paraId="590E48C2" w14:textId="6FECC0E4">
            <w:pPr>
              <w:rPr>
                <w:rFonts w:eastAsiaTheme="minorEastAsia"/>
              </w:rPr>
            </w:pPr>
            <w:r w:rsidRPr="3E0E9F22">
              <w:rPr>
                <w:rFonts w:eastAsiaTheme="minorEastAsia"/>
              </w:rPr>
              <w:t>Submitted, Approved, Rejected</w:t>
            </w:r>
          </w:p>
        </w:tc>
      </w:tr>
      <w:tr w:rsidR="756104CF" w:rsidTr="19B6ED36" w14:paraId="7C1771EB" w14:textId="77777777">
        <w:trPr>
          <w:trHeight w:val="300"/>
          <w:trPrChange w:author="Bhumika Gawande" w:date="2025-02-17T04:57:00Z" w:id="61">
            <w:trPr>
              <w:trHeight w:val="300"/>
            </w:trPr>
          </w:trPrChange>
        </w:trPr>
        <w:tc>
          <w:tcPr>
            <w:tcW w:w="1065" w:type="dxa"/>
            <w:vAlign w:val="center"/>
            <w:tcPrChange w:author="Bhumika Gawande" w:date="2025-02-17T04:57:00Z" w:id="62">
              <w:tcPr>
                <w:tcW w:w="1065" w:type="dxa"/>
                <w:vAlign w:val="center"/>
              </w:tcPr>
            </w:tcPrChange>
          </w:tcPr>
          <w:p w:rsidR="66A807C9" w:rsidP="756104CF" w:rsidRDefault="66A807C9" w14:paraId="67753008" w14:textId="4372C499">
            <w:pPr>
              <w:pStyle w:val="ListParagraph"/>
              <w:ind w:left="0"/>
            </w:pPr>
            <w:r>
              <w:t>SPA</w:t>
            </w:r>
          </w:p>
        </w:tc>
        <w:tc>
          <w:tcPr>
            <w:tcW w:w="2715" w:type="dxa"/>
            <w:vAlign w:val="center"/>
            <w:tcPrChange w:author="Bhumika Gawande" w:date="2025-02-17T04:57:00Z" w:id="63">
              <w:tcPr>
                <w:tcW w:w="2715" w:type="dxa"/>
                <w:vAlign w:val="center"/>
              </w:tcPr>
            </w:tcPrChange>
          </w:tcPr>
          <w:p w:rsidR="3AF33DF6" w:rsidP="756104CF" w:rsidRDefault="3AF33DF6" w14:paraId="739C347E" w14:textId="6E0F0848">
            <w:pPr>
              <w:pStyle w:val="ListParagraph"/>
              <w:ind w:left="0"/>
              <w:rPr>
                <w:rFonts w:eastAsiaTheme="minorEastAsia"/>
              </w:rPr>
            </w:pPr>
            <w:r w:rsidRPr="756104CF">
              <w:rPr>
                <w:rFonts w:eastAsiaTheme="minorEastAsia"/>
                <w:color w:val="181818"/>
              </w:rPr>
              <w:t>Special_Pricing_Type__c</w:t>
            </w:r>
          </w:p>
        </w:tc>
        <w:tc>
          <w:tcPr>
            <w:tcW w:w="1635" w:type="dxa"/>
            <w:vAlign w:val="center"/>
            <w:tcPrChange w:author="Bhumika Gawande" w:date="2025-02-17T04:57:00Z" w:id="64">
              <w:tcPr>
                <w:tcW w:w="1815" w:type="dxa"/>
                <w:gridSpan w:val="2"/>
                <w:vAlign w:val="center"/>
              </w:tcPr>
            </w:tcPrChange>
          </w:tcPr>
          <w:p w:rsidR="3AF33DF6" w:rsidP="756104CF" w:rsidRDefault="3AF33DF6" w14:paraId="639778FC" w14:textId="4D17272B">
            <w:pPr>
              <w:pStyle w:val="ListParagraph"/>
              <w:ind w:left="0"/>
              <w:rPr>
                <w:rFonts w:eastAsiaTheme="minorEastAsia"/>
              </w:rPr>
            </w:pPr>
            <w:r w:rsidRPr="756104CF">
              <w:rPr>
                <w:rFonts w:eastAsiaTheme="minorEastAsia"/>
              </w:rPr>
              <w:t>Existing</w:t>
            </w:r>
          </w:p>
        </w:tc>
        <w:tc>
          <w:tcPr>
            <w:tcW w:w="4680" w:type="dxa"/>
            <w:vAlign w:val="center"/>
            <w:tcPrChange w:author="Bhumika Gawande" w:date="2025-02-17T04:57:00Z" w:id="65">
              <w:tcPr>
                <w:tcW w:w="4500" w:type="dxa"/>
                <w:vAlign w:val="center"/>
              </w:tcPr>
            </w:tcPrChange>
          </w:tcPr>
          <w:p w:rsidR="3AF33DF6" w:rsidP="756104CF" w:rsidRDefault="3AF33DF6" w14:paraId="31D12179" w14:textId="243ABEC4">
            <w:pPr>
              <w:pStyle w:val="ListParagraph"/>
              <w:ind w:left="0"/>
              <w:rPr>
                <w:rFonts w:eastAsiaTheme="minorEastAsia"/>
              </w:rPr>
            </w:pPr>
            <w:r w:rsidRPr="756104CF">
              <w:rPr>
                <w:rFonts w:eastAsiaTheme="minorEastAsia"/>
              </w:rPr>
              <w:t xml:space="preserve">Add value </w:t>
            </w:r>
          </w:p>
          <w:p w:rsidR="3AF33DF6" w:rsidP="756104CF" w:rsidRDefault="7803DCD2" w14:paraId="263AF2DE" w14:textId="4BBA1F61">
            <w:pPr>
              <w:pStyle w:val="ListParagraph"/>
              <w:ind w:left="0"/>
              <w:rPr>
                <w:rFonts w:eastAsiaTheme="minorEastAsia"/>
                <w:b/>
                <w:bCs/>
              </w:rPr>
            </w:pPr>
            <w:r w:rsidRPr="69E077F5">
              <w:rPr>
                <w:rFonts w:eastAsiaTheme="minorEastAsia"/>
                <w:b/>
                <w:bCs/>
              </w:rPr>
              <w:t>MSI</w:t>
            </w:r>
            <w:r w:rsidRPr="69E077F5" w:rsidR="129CE9C4">
              <w:rPr>
                <w:rFonts w:eastAsiaTheme="minorEastAsia"/>
                <w:b/>
                <w:bCs/>
              </w:rPr>
              <w:t xml:space="preserve"> Installer </w:t>
            </w:r>
          </w:p>
          <w:p w:rsidR="3AF33DF6" w:rsidP="756104CF" w:rsidRDefault="3AF33DF6" w14:paraId="54C9E1E2" w14:textId="135A9DEA">
            <w:pPr>
              <w:pStyle w:val="ListParagraph"/>
              <w:ind w:left="0"/>
              <w:rPr>
                <w:rFonts w:eastAsiaTheme="minorEastAsia"/>
                <w:b/>
                <w:bCs/>
              </w:rPr>
            </w:pPr>
            <w:r w:rsidRPr="756104CF">
              <w:rPr>
                <w:rFonts w:eastAsiaTheme="minorEastAsia"/>
                <w:b/>
                <w:bCs/>
              </w:rPr>
              <w:t>MSI Quarterly</w:t>
            </w:r>
          </w:p>
        </w:tc>
      </w:tr>
      <w:tr w:rsidR="756104CF" w:rsidTr="19B6ED36" w14:paraId="7A5BBC43" w14:textId="77777777">
        <w:trPr>
          <w:trHeight w:val="300"/>
          <w:trPrChange w:author="Bhumika Gawande" w:date="2025-02-17T04:57:00Z" w:id="66">
            <w:trPr>
              <w:trHeight w:val="300"/>
            </w:trPr>
          </w:trPrChange>
        </w:trPr>
        <w:tc>
          <w:tcPr>
            <w:tcW w:w="1065" w:type="dxa"/>
            <w:vAlign w:val="center"/>
            <w:tcPrChange w:author="Bhumika Gawande" w:date="2025-02-17T04:57:00Z" w:id="67">
              <w:tcPr>
                <w:tcW w:w="1065" w:type="dxa"/>
                <w:vAlign w:val="center"/>
              </w:tcPr>
            </w:tcPrChange>
          </w:tcPr>
          <w:p w:rsidR="26ACEA70" w:rsidP="756104CF" w:rsidRDefault="26ACEA70" w14:paraId="349036DC" w14:textId="3CAEB362">
            <w:pPr>
              <w:pStyle w:val="ListParagraph"/>
              <w:ind w:left="0"/>
            </w:pPr>
            <w:r>
              <w:t>SPA</w:t>
            </w:r>
          </w:p>
        </w:tc>
        <w:tc>
          <w:tcPr>
            <w:tcW w:w="2715" w:type="dxa"/>
            <w:vAlign w:val="center"/>
            <w:tcPrChange w:author="Bhumika Gawande" w:date="2025-02-17T04:57:00Z" w:id="68">
              <w:tcPr>
                <w:tcW w:w="2715" w:type="dxa"/>
                <w:vAlign w:val="center"/>
              </w:tcPr>
            </w:tcPrChange>
          </w:tcPr>
          <w:p w:rsidR="26ACEA70" w:rsidP="756104CF" w:rsidRDefault="335F07A3" w14:paraId="5B492341" w14:textId="63E31AE8">
            <w:pPr>
              <w:pStyle w:val="ListParagraph"/>
              <w:ind w:left="0"/>
              <w:rPr>
                <w:rFonts w:eastAsiaTheme="minorEastAsia"/>
                <w:color w:val="181818"/>
              </w:rPr>
            </w:pPr>
            <w:r w:rsidRPr="5ADC250D">
              <w:rPr>
                <w:rFonts w:eastAsiaTheme="minorEastAsia"/>
                <w:color w:val="181818"/>
              </w:rPr>
              <w:t>Installer bank account shared</w:t>
            </w:r>
          </w:p>
        </w:tc>
        <w:tc>
          <w:tcPr>
            <w:tcW w:w="1635" w:type="dxa"/>
            <w:vAlign w:val="center"/>
            <w:tcPrChange w:author="Bhumika Gawande" w:date="2025-02-17T04:57:00Z" w:id="69">
              <w:tcPr>
                <w:tcW w:w="1815" w:type="dxa"/>
                <w:gridSpan w:val="2"/>
                <w:vAlign w:val="center"/>
              </w:tcPr>
            </w:tcPrChange>
          </w:tcPr>
          <w:p w:rsidR="26ACEA70" w:rsidP="756104CF" w:rsidRDefault="26ACEA70" w14:paraId="5FE4149A" w14:textId="7E333F23">
            <w:pPr>
              <w:pStyle w:val="ListParagraph"/>
              <w:ind w:left="0"/>
              <w:rPr>
                <w:rFonts w:eastAsiaTheme="minorEastAsia"/>
              </w:rPr>
            </w:pPr>
            <w:r w:rsidRPr="5ADC250D">
              <w:rPr>
                <w:rFonts w:eastAsiaTheme="minorEastAsia"/>
              </w:rPr>
              <w:t>New</w:t>
            </w:r>
            <w:r w:rsidRPr="5ADC250D" w:rsidR="62CFD2FB">
              <w:rPr>
                <w:rFonts w:eastAsiaTheme="minorEastAsia"/>
              </w:rPr>
              <w:t>/Formula</w:t>
            </w:r>
          </w:p>
        </w:tc>
        <w:tc>
          <w:tcPr>
            <w:tcW w:w="4680" w:type="dxa"/>
            <w:vAlign w:val="center"/>
            <w:tcPrChange w:author="Bhumika Gawande" w:date="2025-02-17T04:57:00Z" w:id="70">
              <w:tcPr>
                <w:tcW w:w="4500" w:type="dxa"/>
                <w:vAlign w:val="center"/>
              </w:tcPr>
            </w:tcPrChange>
          </w:tcPr>
          <w:p w:rsidR="26ACEA70" w:rsidP="756104CF" w:rsidRDefault="62CFD2FB" w14:paraId="5563B6C1" w14:textId="737CB6D8">
            <w:pPr>
              <w:pStyle w:val="ListParagraph"/>
              <w:ind w:left="0"/>
              <w:rPr>
                <w:rFonts w:eastAsiaTheme="minorEastAsia"/>
              </w:rPr>
            </w:pPr>
            <w:r w:rsidRPr="5ADC250D">
              <w:rPr>
                <w:rFonts w:eastAsiaTheme="minorEastAsia"/>
              </w:rPr>
              <w:t>Formula field to be displayed on SPA</w:t>
            </w:r>
          </w:p>
        </w:tc>
      </w:tr>
      <w:tr w:rsidR="3E0E9F22" w:rsidTr="19B6ED36" w14:paraId="6A533683" w14:textId="77777777">
        <w:trPr>
          <w:trHeight w:val="300"/>
          <w:trPrChange w:author="Bhumika Gawande" w:date="2025-02-17T04:57:00Z" w:id="71">
            <w:trPr>
              <w:trHeight w:val="300"/>
            </w:trPr>
          </w:trPrChange>
        </w:trPr>
        <w:tc>
          <w:tcPr>
            <w:tcW w:w="1065" w:type="dxa"/>
            <w:vAlign w:val="center"/>
            <w:tcPrChange w:author="Bhumika Gawande" w:date="2025-02-17T04:57:00Z" w:id="72">
              <w:tcPr>
                <w:tcW w:w="1065" w:type="dxa"/>
                <w:vAlign w:val="center"/>
              </w:tcPr>
            </w:tcPrChange>
          </w:tcPr>
          <w:p w:rsidR="161F7403" w:rsidP="3E0E9F22" w:rsidRDefault="161F7403" w14:paraId="3272BC1E" w14:textId="62BB175E">
            <w:r>
              <w:t>SPA</w:t>
            </w:r>
          </w:p>
        </w:tc>
        <w:tc>
          <w:tcPr>
            <w:tcW w:w="2715" w:type="dxa"/>
            <w:vAlign w:val="center"/>
            <w:tcPrChange w:author="Bhumika Gawande" w:date="2025-02-17T04:57:00Z" w:id="73">
              <w:tcPr>
                <w:tcW w:w="2715" w:type="dxa"/>
                <w:vAlign w:val="center"/>
              </w:tcPr>
            </w:tcPrChange>
          </w:tcPr>
          <w:p w:rsidR="161F7403" w:rsidP="3E0E9F22" w:rsidRDefault="161F7403" w14:paraId="06F6AD82" w14:textId="59C0416A">
            <w:pPr>
              <w:rPr>
                <w:rFonts w:eastAsiaTheme="minorEastAsia"/>
                <w:color w:val="181818"/>
              </w:rPr>
            </w:pPr>
            <w:r w:rsidRPr="3E0E9F22">
              <w:rPr>
                <w:rFonts w:eastAsiaTheme="minorEastAsia"/>
                <w:color w:val="181818"/>
              </w:rPr>
              <w:t>Contact</w:t>
            </w:r>
          </w:p>
        </w:tc>
        <w:tc>
          <w:tcPr>
            <w:tcW w:w="1635" w:type="dxa"/>
            <w:vAlign w:val="center"/>
            <w:tcPrChange w:author="Bhumika Gawande" w:date="2025-02-17T04:57:00Z" w:id="74">
              <w:tcPr>
                <w:tcW w:w="1815" w:type="dxa"/>
                <w:gridSpan w:val="2"/>
                <w:vAlign w:val="center"/>
              </w:tcPr>
            </w:tcPrChange>
          </w:tcPr>
          <w:p w:rsidR="161F7403" w:rsidP="3E0E9F22" w:rsidRDefault="161F7403" w14:paraId="12815653" w14:textId="291A776E">
            <w:pPr>
              <w:rPr>
                <w:rFonts w:eastAsiaTheme="minorEastAsia"/>
              </w:rPr>
            </w:pPr>
            <w:r w:rsidRPr="3E0E9F22">
              <w:rPr>
                <w:rFonts w:eastAsiaTheme="minorEastAsia"/>
              </w:rPr>
              <w:t>new</w:t>
            </w:r>
          </w:p>
        </w:tc>
        <w:tc>
          <w:tcPr>
            <w:tcW w:w="4680" w:type="dxa"/>
            <w:vAlign w:val="center"/>
            <w:tcPrChange w:author="Bhumika Gawande" w:date="2025-02-17T04:57:00Z" w:id="75">
              <w:tcPr>
                <w:tcW w:w="4500" w:type="dxa"/>
                <w:vAlign w:val="center"/>
              </w:tcPr>
            </w:tcPrChange>
          </w:tcPr>
          <w:p w:rsidR="161F7403" w:rsidP="3E0E9F22" w:rsidRDefault="161F7403" w14:paraId="78AB8D1F" w14:textId="43831511">
            <w:pPr>
              <w:rPr>
                <w:rFonts w:eastAsiaTheme="minorEastAsia"/>
              </w:rPr>
            </w:pPr>
            <w:r w:rsidRPr="3E0E9F22">
              <w:rPr>
                <w:rFonts w:eastAsiaTheme="minorEastAsia"/>
              </w:rPr>
              <w:t>Lookup to contact record so that approval email can be sent to installer’s contact</w:t>
            </w:r>
          </w:p>
        </w:tc>
      </w:tr>
      <w:tr w:rsidR="756104CF" w:rsidTr="19B6ED36" w14:paraId="428A1D70" w14:textId="77777777">
        <w:trPr>
          <w:trHeight w:val="300"/>
          <w:trPrChange w:author="Bhumika Gawande" w:date="2025-02-17T04:57:00Z" w:id="76">
            <w:trPr>
              <w:trHeight w:val="300"/>
            </w:trPr>
          </w:trPrChange>
        </w:trPr>
        <w:tc>
          <w:tcPr>
            <w:tcW w:w="1065" w:type="dxa"/>
            <w:vAlign w:val="center"/>
            <w:tcPrChange w:author="Bhumika Gawande" w:date="2025-02-17T04:57:00Z" w:id="77">
              <w:tcPr>
                <w:tcW w:w="1065" w:type="dxa"/>
                <w:vAlign w:val="center"/>
              </w:tcPr>
            </w:tcPrChange>
          </w:tcPr>
          <w:p w:rsidR="29ED2824" w:rsidP="756104CF" w:rsidRDefault="29ED2824" w14:paraId="35736FE2" w14:textId="06EB3CC1">
            <w:pPr>
              <w:pStyle w:val="ListParagraph"/>
              <w:ind w:left="0"/>
            </w:pPr>
            <w:r>
              <w:t>SPA</w:t>
            </w:r>
          </w:p>
        </w:tc>
        <w:tc>
          <w:tcPr>
            <w:tcW w:w="2715" w:type="dxa"/>
            <w:vAlign w:val="center"/>
            <w:tcPrChange w:author="Bhumika Gawande" w:date="2025-02-17T04:57:00Z" w:id="78">
              <w:tcPr>
                <w:tcW w:w="2715" w:type="dxa"/>
                <w:vAlign w:val="center"/>
              </w:tcPr>
            </w:tcPrChange>
          </w:tcPr>
          <w:p w:rsidR="29ED2824" w:rsidP="756104CF" w:rsidRDefault="59A754EF" w14:paraId="587B422E" w14:textId="238B90ED">
            <w:pPr>
              <w:pStyle w:val="ListParagraph"/>
              <w:ind w:left="0"/>
              <w:rPr>
                <w:rFonts w:eastAsiaTheme="minorEastAsia"/>
                <w:color w:val="181818"/>
              </w:rPr>
            </w:pPr>
            <w:r w:rsidRPr="5ADC250D">
              <w:rPr>
                <w:rFonts w:eastAsiaTheme="minorEastAsia"/>
                <w:color w:val="181818"/>
              </w:rPr>
              <w:t>How many Tiers</w:t>
            </w:r>
          </w:p>
        </w:tc>
        <w:tc>
          <w:tcPr>
            <w:tcW w:w="1635" w:type="dxa"/>
            <w:vAlign w:val="center"/>
            <w:tcPrChange w:author="Bhumika Gawande" w:date="2025-02-17T04:57:00Z" w:id="79">
              <w:tcPr>
                <w:tcW w:w="1815" w:type="dxa"/>
                <w:gridSpan w:val="2"/>
                <w:vAlign w:val="center"/>
              </w:tcPr>
            </w:tcPrChange>
          </w:tcPr>
          <w:p w:rsidR="7684E9F2" w:rsidP="756104CF" w:rsidRDefault="7684E9F2" w14:paraId="2973E4DD" w14:textId="645CB051">
            <w:pPr>
              <w:pStyle w:val="ListParagraph"/>
              <w:ind w:left="0"/>
              <w:rPr>
                <w:rFonts w:eastAsiaTheme="minorEastAsia"/>
              </w:rPr>
            </w:pPr>
            <w:r w:rsidRPr="756104CF">
              <w:rPr>
                <w:rFonts w:eastAsiaTheme="minorEastAsia"/>
              </w:rPr>
              <w:t>N</w:t>
            </w:r>
            <w:r w:rsidRPr="756104CF" w:rsidR="29ED2824">
              <w:rPr>
                <w:rFonts w:eastAsiaTheme="minorEastAsia"/>
              </w:rPr>
              <w:t>ew</w:t>
            </w:r>
          </w:p>
        </w:tc>
        <w:tc>
          <w:tcPr>
            <w:tcW w:w="4680" w:type="dxa"/>
            <w:vAlign w:val="center"/>
            <w:tcPrChange w:author="Bhumika Gawande" w:date="2025-02-17T04:57:00Z" w:id="80">
              <w:tcPr>
                <w:tcW w:w="4500" w:type="dxa"/>
                <w:vAlign w:val="center"/>
              </w:tcPr>
            </w:tcPrChange>
          </w:tcPr>
          <w:p w:rsidR="29ED2824" w:rsidP="756104CF" w:rsidRDefault="0483413A" w14:paraId="0E840590" w14:textId="3EA4F2A0">
            <w:pPr>
              <w:pStyle w:val="ListParagraph"/>
              <w:ind w:left="0"/>
              <w:rPr>
                <w:rFonts w:eastAsiaTheme="minorEastAsia"/>
              </w:rPr>
            </w:pPr>
            <w:r w:rsidRPr="3E0E9F22">
              <w:rPr>
                <w:rFonts w:eastAsiaTheme="minorEastAsia"/>
              </w:rPr>
              <w:t xml:space="preserve">To store how many </w:t>
            </w:r>
            <w:r w:rsidRPr="3E0E9F22" w:rsidR="7535E207">
              <w:rPr>
                <w:rFonts w:eastAsiaTheme="minorEastAsia"/>
              </w:rPr>
              <w:t>tiers</w:t>
            </w:r>
            <w:r w:rsidRPr="3E0E9F22">
              <w:rPr>
                <w:rFonts w:eastAsiaTheme="minorEastAsia"/>
              </w:rPr>
              <w:t xml:space="preserve"> are </w:t>
            </w:r>
            <w:r w:rsidRPr="3E0E9F22" w:rsidR="7E7A2651">
              <w:rPr>
                <w:rFonts w:eastAsiaTheme="minorEastAsia"/>
              </w:rPr>
              <w:t>built</w:t>
            </w:r>
            <w:r w:rsidRPr="3E0E9F22">
              <w:rPr>
                <w:rFonts w:eastAsiaTheme="minorEastAsia"/>
              </w:rPr>
              <w:t xml:space="preserve"> on SPA for System Size</w:t>
            </w:r>
            <w:r w:rsidRPr="3E0E9F22" w:rsidR="73E9A096">
              <w:rPr>
                <w:rFonts w:eastAsiaTheme="minorEastAsia"/>
              </w:rPr>
              <w:t xml:space="preserve"> (max 5)</w:t>
            </w:r>
          </w:p>
        </w:tc>
      </w:tr>
      <w:tr w:rsidR="3E0E9F22" w:rsidTr="19B6ED36" w14:paraId="0BD5DDEE" w14:textId="77777777">
        <w:trPr>
          <w:trHeight w:val="300"/>
          <w:trPrChange w:author="Bhumika Gawande" w:date="2025-02-17T04:57:00Z" w:id="81">
            <w:trPr>
              <w:trHeight w:val="300"/>
            </w:trPr>
          </w:trPrChange>
        </w:trPr>
        <w:tc>
          <w:tcPr>
            <w:tcW w:w="1065" w:type="dxa"/>
            <w:vAlign w:val="center"/>
            <w:tcPrChange w:author="Bhumika Gawande" w:date="2025-02-17T04:57:00Z" w:id="82">
              <w:tcPr>
                <w:tcW w:w="1065" w:type="dxa"/>
                <w:vAlign w:val="center"/>
              </w:tcPr>
            </w:tcPrChange>
          </w:tcPr>
          <w:p w:rsidR="7539F8E5" w:rsidP="3E0E9F22" w:rsidRDefault="7539F8E5" w14:paraId="157B6B4B" w14:textId="2A89CA89">
            <w:r>
              <w:t>SPA</w:t>
            </w:r>
          </w:p>
        </w:tc>
        <w:tc>
          <w:tcPr>
            <w:tcW w:w="2715" w:type="dxa"/>
            <w:vAlign w:val="center"/>
            <w:tcPrChange w:author="Bhumika Gawande" w:date="2025-02-17T04:57:00Z" w:id="83">
              <w:tcPr>
                <w:tcW w:w="2715" w:type="dxa"/>
                <w:vAlign w:val="center"/>
              </w:tcPr>
            </w:tcPrChange>
          </w:tcPr>
          <w:p w:rsidR="7539F8E5" w:rsidP="3E0E9F22" w:rsidRDefault="7539F8E5" w14:paraId="30B4FD33" w14:textId="137A6D8C">
            <w:pPr>
              <w:rPr>
                <w:rFonts w:eastAsiaTheme="minorEastAsia"/>
                <w:color w:val="181818"/>
              </w:rPr>
            </w:pPr>
            <w:r w:rsidRPr="3E0E9F22">
              <w:rPr>
                <w:rFonts w:eastAsiaTheme="minorEastAsia"/>
                <w:color w:val="181818"/>
              </w:rPr>
              <w:t>Tier1_Min</w:t>
            </w:r>
          </w:p>
        </w:tc>
        <w:tc>
          <w:tcPr>
            <w:tcW w:w="1635" w:type="dxa"/>
            <w:vAlign w:val="center"/>
            <w:tcPrChange w:author="Bhumika Gawande" w:date="2025-02-17T04:57:00Z" w:id="84">
              <w:tcPr>
                <w:tcW w:w="1815" w:type="dxa"/>
                <w:gridSpan w:val="2"/>
                <w:vAlign w:val="center"/>
              </w:tcPr>
            </w:tcPrChange>
          </w:tcPr>
          <w:p w:rsidR="7539F8E5" w:rsidP="3E0E9F22" w:rsidRDefault="7539F8E5" w14:paraId="6E93C0A5" w14:textId="2E8248F9">
            <w:pPr>
              <w:rPr>
                <w:rFonts w:eastAsiaTheme="minorEastAsia"/>
              </w:rPr>
            </w:pPr>
            <w:r w:rsidRPr="3E0E9F22">
              <w:rPr>
                <w:rFonts w:eastAsiaTheme="minorEastAsia"/>
              </w:rPr>
              <w:t>New</w:t>
            </w:r>
          </w:p>
        </w:tc>
        <w:tc>
          <w:tcPr>
            <w:tcW w:w="4680" w:type="dxa"/>
            <w:vAlign w:val="center"/>
            <w:tcPrChange w:author="Bhumika Gawande" w:date="2025-02-17T04:57:00Z" w:id="85">
              <w:tcPr>
                <w:tcW w:w="4500" w:type="dxa"/>
                <w:vAlign w:val="center"/>
              </w:tcPr>
            </w:tcPrChange>
          </w:tcPr>
          <w:p w:rsidR="7539F8E5" w:rsidP="3E0E9F22" w:rsidRDefault="7539F8E5" w14:paraId="77F59666" w14:textId="5EE097FD">
            <w:pPr>
              <w:rPr>
                <w:rFonts w:eastAsiaTheme="minorEastAsia"/>
              </w:rPr>
            </w:pPr>
            <w:r w:rsidRPr="3E0E9F22">
              <w:rPr>
                <w:rFonts w:eastAsiaTheme="minorEastAsia"/>
              </w:rPr>
              <w:t>Tier1 min value</w:t>
            </w:r>
            <w:r w:rsidRPr="3E0E9F22" w:rsidR="4A8B179A">
              <w:rPr>
                <w:rFonts w:eastAsiaTheme="minorEastAsia"/>
              </w:rPr>
              <w:t xml:space="preserve"> </w:t>
            </w:r>
            <w:r w:rsidRPr="3E0E9F22" w:rsidR="6AB93673">
              <w:rPr>
                <w:rFonts w:eastAsiaTheme="minorEastAsia"/>
              </w:rPr>
              <w:t>(needed for PDF)</w:t>
            </w:r>
          </w:p>
        </w:tc>
      </w:tr>
      <w:tr w:rsidR="3E0E9F22" w:rsidTr="19B6ED36" w14:paraId="48EBFA35" w14:textId="77777777">
        <w:trPr>
          <w:trHeight w:val="300"/>
          <w:trPrChange w:author="Bhumika Gawande" w:date="2025-02-17T04:57:00Z" w:id="86">
            <w:trPr>
              <w:trHeight w:val="300"/>
            </w:trPr>
          </w:trPrChange>
        </w:trPr>
        <w:tc>
          <w:tcPr>
            <w:tcW w:w="1065" w:type="dxa"/>
            <w:vAlign w:val="center"/>
            <w:tcPrChange w:author="Bhumika Gawande" w:date="2025-02-17T04:57:00Z" w:id="87">
              <w:tcPr>
                <w:tcW w:w="1065" w:type="dxa"/>
                <w:vAlign w:val="center"/>
              </w:tcPr>
            </w:tcPrChange>
          </w:tcPr>
          <w:p w:rsidR="7539F8E5" w:rsidP="3E0E9F22" w:rsidRDefault="7539F8E5" w14:paraId="4379D2F7" w14:textId="098EAEBF">
            <w:r>
              <w:t>SPA</w:t>
            </w:r>
          </w:p>
        </w:tc>
        <w:tc>
          <w:tcPr>
            <w:tcW w:w="2715" w:type="dxa"/>
            <w:vAlign w:val="center"/>
            <w:tcPrChange w:author="Bhumika Gawande" w:date="2025-02-17T04:57:00Z" w:id="88">
              <w:tcPr>
                <w:tcW w:w="2715" w:type="dxa"/>
                <w:vAlign w:val="center"/>
              </w:tcPr>
            </w:tcPrChange>
          </w:tcPr>
          <w:p w:rsidR="7539F8E5" w:rsidP="3E0E9F22" w:rsidRDefault="7539F8E5" w14:paraId="35628781" w14:textId="29D1CBA3">
            <w:pPr>
              <w:rPr>
                <w:rFonts w:eastAsiaTheme="minorEastAsia"/>
                <w:color w:val="181818"/>
              </w:rPr>
            </w:pPr>
            <w:r w:rsidRPr="3E0E9F22">
              <w:rPr>
                <w:rFonts w:eastAsiaTheme="minorEastAsia"/>
                <w:color w:val="181818"/>
              </w:rPr>
              <w:t>Tier2_Min</w:t>
            </w:r>
          </w:p>
        </w:tc>
        <w:tc>
          <w:tcPr>
            <w:tcW w:w="1635" w:type="dxa"/>
            <w:vAlign w:val="center"/>
            <w:tcPrChange w:author="Bhumika Gawande" w:date="2025-02-17T04:57:00Z" w:id="89">
              <w:tcPr>
                <w:tcW w:w="1815" w:type="dxa"/>
                <w:gridSpan w:val="2"/>
                <w:vAlign w:val="center"/>
              </w:tcPr>
            </w:tcPrChange>
          </w:tcPr>
          <w:p w:rsidR="7539F8E5" w:rsidP="3E0E9F22" w:rsidRDefault="7539F8E5" w14:paraId="6E501364" w14:textId="0965B4D9">
            <w:pPr>
              <w:rPr>
                <w:rFonts w:eastAsiaTheme="minorEastAsia"/>
              </w:rPr>
            </w:pPr>
            <w:r w:rsidRPr="3E0E9F22">
              <w:rPr>
                <w:rFonts w:eastAsiaTheme="minorEastAsia"/>
              </w:rPr>
              <w:t>New</w:t>
            </w:r>
          </w:p>
        </w:tc>
        <w:tc>
          <w:tcPr>
            <w:tcW w:w="4680" w:type="dxa"/>
            <w:vAlign w:val="center"/>
            <w:tcPrChange w:author="Bhumika Gawande" w:date="2025-02-17T04:57:00Z" w:id="90">
              <w:tcPr>
                <w:tcW w:w="4500" w:type="dxa"/>
                <w:vAlign w:val="center"/>
              </w:tcPr>
            </w:tcPrChange>
          </w:tcPr>
          <w:p w:rsidR="7539F8E5" w:rsidP="3E0E9F22" w:rsidRDefault="7539F8E5" w14:paraId="0E827C0E" w14:textId="665A15E8">
            <w:pPr>
              <w:rPr>
                <w:rFonts w:eastAsiaTheme="minorEastAsia"/>
              </w:rPr>
            </w:pPr>
            <w:r w:rsidRPr="3E0E9F22">
              <w:rPr>
                <w:rFonts w:eastAsiaTheme="minorEastAsia"/>
              </w:rPr>
              <w:t>Tier2 min value</w:t>
            </w:r>
          </w:p>
        </w:tc>
      </w:tr>
      <w:tr w:rsidR="3E0E9F22" w:rsidTr="19B6ED36" w14:paraId="4A84BEF7" w14:textId="77777777">
        <w:trPr>
          <w:trHeight w:val="300"/>
          <w:trPrChange w:author="Bhumika Gawande" w:date="2025-02-17T04:57:00Z" w:id="91">
            <w:trPr>
              <w:trHeight w:val="300"/>
            </w:trPr>
          </w:trPrChange>
        </w:trPr>
        <w:tc>
          <w:tcPr>
            <w:tcW w:w="1065" w:type="dxa"/>
            <w:vAlign w:val="center"/>
            <w:tcPrChange w:author="Bhumika Gawande" w:date="2025-02-17T04:57:00Z" w:id="92">
              <w:tcPr>
                <w:tcW w:w="1065" w:type="dxa"/>
                <w:vAlign w:val="center"/>
              </w:tcPr>
            </w:tcPrChange>
          </w:tcPr>
          <w:p w:rsidR="3E0E9F22" w:rsidP="3E0E9F22" w:rsidRDefault="3E0E9F22" w14:paraId="4C91F8B0" w14:textId="2A89CA89">
            <w:r>
              <w:t>SPA</w:t>
            </w:r>
          </w:p>
        </w:tc>
        <w:tc>
          <w:tcPr>
            <w:tcW w:w="2715" w:type="dxa"/>
            <w:vAlign w:val="center"/>
            <w:tcPrChange w:author="Bhumika Gawande" w:date="2025-02-17T04:57:00Z" w:id="93">
              <w:tcPr>
                <w:tcW w:w="2715" w:type="dxa"/>
                <w:vAlign w:val="center"/>
              </w:tcPr>
            </w:tcPrChange>
          </w:tcPr>
          <w:p w:rsidR="3E0E9F22" w:rsidP="3E0E9F22" w:rsidRDefault="3E0E9F22" w14:paraId="6B41A234" w14:textId="7C169F55">
            <w:pPr>
              <w:rPr>
                <w:rFonts w:eastAsiaTheme="minorEastAsia"/>
                <w:color w:val="181818"/>
              </w:rPr>
            </w:pPr>
            <w:r w:rsidRPr="3E0E9F22">
              <w:rPr>
                <w:rFonts w:eastAsiaTheme="minorEastAsia"/>
                <w:color w:val="181818"/>
              </w:rPr>
              <w:t>Tier</w:t>
            </w:r>
            <w:r w:rsidRPr="3E0E9F22" w:rsidR="4E083CF1">
              <w:rPr>
                <w:rFonts w:eastAsiaTheme="minorEastAsia"/>
                <w:color w:val="181818"/>
              </w:rPr>
              <w:t>3</w:t>
            </w:r>
            <w:r w:rsidRPr="3E0E9F22">
              <w:rPr>
                <w:rFonts w:eastAsiaTheme="minorEastAsia"/>
                <w:color w:val="181818"/>
              </w:rPr>
              <w:t>_Min</w:t>
            </w:r>
          </w:p>
        </w:tc>
        <w:tc>
          <w:tcPr>
            <w:tcW w:w="1635" w:type="dxa"/>
            <w:vAlign w:val="center"/>
            <w:tcPrChange w:author="Bhumika Gawande" w:date="2025-02-17T04:57:00Z" w:id="94">
              <w:tcPr>
                <w:tcW w:w="1815" w:type="dxa"/>
                <w:gridSpan w:val="2"/>
                <w:vAlign w:val="center"/>
              </w:tcPr>
            </w:tcPrChange>
          </w:tcPr>
          <w:p w:rsidR="3E0E9F22" w:rsidP="3E0E9F22" w:rsidRDefault="3E0E9F22" w14:paraId="5638DB9F" w14:textId="2E8248F9">
            <w:pPr>
              <w:rPr>
                <w:rFonts w:eastAsiaTheme="minorEastAsia"/>
              </w:rPr>
            </w:pPr>
            <w:r w:rsidRPr="3E0E9F22">
              <w:rPr>
                <w:rFonts w:eastAsiaTheme="minorEastAsia"/>
              </w:rPr>
              <w:t>New</w:t>
            </w:r>
          </w:p>
        </w:tc>
        <w:tc>
          <w:tcPr>
            <w:tcW w:w="4680" w:type="dxa"/>
            <w:vAlign w:val="center"/>
            <w:tcPrChange w:author="Bhumika Gawande" w:date="2025-02-17T04:57:00Z" w:id="95">
              <w:tcPr>
                <w:tcW w:w="4500" w:type="dxa"/>
                <w:vAlign w:val="center"/>
              </w:tcPr>
            </w:tcPrChange>
          </w:tcPr>
          <w:p w:rsidR="3E0E9F22" w:rsidP="3E0E9F22" w:rsidRDefault="3E0E9F22" w14:paraId="2F17F67E" w14:textId="021D86EC">
            <w:pPr>
              <w:rPr>
                <w:rFonts w:eastAsiaTheme="minorEastAsia"/>
              </w:rPr>
            </w:pPr>
            <w:r w:rsidRPr="3E0E9F22">
              <w:rPr>
                <w:rFonts w:eastAsiaTheme="minorEastAsia"/>
              </w:rPr>
              <w:t>Tier</w:t>
            </w:r>
            <w:r w:rsidRPr="3E0E9F22" w:rsidR="75397E3F">
              <w:rPr>
                <w:rFonts w:eastAsiaTheme="minorEastAsia"/>
              </w:rPr>
              <w:t>3</w:t>
            </w:r>
            <w:r w:rsidRPr="3E0E9F22">
              <w:rPr>
                <w:rFonts w:eastAsiaTheme="minorEastAsia"/>
              </w:rPr>
              <w:t xml:space="preserve"> min value</w:t>
            </w:r>
          </w:p>
        </w:tc>
      </w:tr>
      <w:tr w:rsidR="3E0E9F22" w:rsidTr="19B6ED36" w14:paraId="4588CF77" w14:textId="77777777">
        <w:trPr>
          <w:trHeight w:val="300"/>
          <w:trPrChange w:author="Bhumika Gawande" w:date="2025-02-17T04:57:00Z" w:id="96">
            <w:trPr>
              <w:trHeight w:val="300"/>
            </w:trPr>
          </w:trPrChange>
        </w:trPr>
        <w:tc>
          <w:tcPr>
            <w:tcW w:w="1065" w:type="dxa"/>
            <w:vAlign w:val="center"/>
            <w:tcPrChange w:author="Bhumika Gawande" w:date="2025-02-17T04:57:00Z" w:id="97">
              <w:tcPr>
                <w:tcW w:w="1065" w:type="dxa"/>
                <w:vAlign w:val="center"/>
              </w:tcPr>
            </w:tcPrChange>
          </w:tcPr>
          <w:p w:rsidR="3E0E9F22" w:rsidP="3E0E9F22" w:rsidRDefault="3E0E9F22" w14:paraId="1DEF3B4C" w14:textId="098EAEBF">
            <w:r>
              <w:t>SPA</w:t>
            </w:r>
          </w:p>
        </w:tc>
        <w:tc>
          <w:tcPr>
            <w:tcW w:w="2715" w:type="dxa"/>
            <w:vAlign w:val="center"/>
            <w:tcPrChange w:author="Bhumika Gawande" w:date="2025-02-17T04:57:00Z" w:id="98">
              <w:tcPr>
                <w:tcW w:w="2715" w:type="dxa"/>
                <w:vAlign w:val="center"/>
              </w:tcPr>
            </w:tcPrChange>
          </w:tcPr>
          <w:p w:rsidR="3E0E9F22" w:rsidP="3E0E9F22" w:rsidRDefault="3E0E9F22" w14:paraId="3D78CDA7" w14:textId="3E46E9F8">
            <w:pPr>
              <w:rPr>
                <w:rFonts w:eastAsiaTheme="minorEastAsia"/>
                <w:color w:val="181818"/>
              </w:rPr>
            </w:pPr>
            <w:r w:rsidRPr="3E0E9F22">
              <w:rPr>
                <w:rFonts w:eastAsiaTheme="minorEastAsia"/>
                <w:color w:val="181818"/>
              </w:rPr>
              <w:t>Tier</w:t>
            </w:r>
            <w:r w:rsidRPr="3E0E9F22" w:rsidR="2F1C5FF5">
              <w:rPr>
                <w:rFonts w:eastAsiaTheme="minorEastAsia"/>
                <w:color w:val="181818"/>
              </w:rPr>
              <w:t>4</w:t>
            </w:r>
            <w:r w:rsidRPr="3E0E9F22">
              <w:rPr>
                <w:rFonts w:eastAsiaTheme="minorEastAsia"/>
                <w:color w:val="181818"/>
              </w:rPr>
              <w:t>_Min</w:t>
            </w:r>
          </w:p>
        </w:tc>
        <w:tc>
          <w:tcPr>
            <w:tcW w:w="1635" w:type="dxa"/>
            <w:vAlign w:val="center"/>
            <w:tcPrChange w:author="Bhumika Gawande" w:date="2025-02-17T04:57:00Z" w:id="99">
              <w:tcPr>
                <w:tcW w:w="1815" w:type="dxa"/>
                <w:gridSpan w:val="2"/>
                <w:vAlign w:val="center"/>
              </w:tcPr>
            </w:tcPrChange>
          </w:tcPr>
          <w:p w:rsidR="3E0E9F22" w:rsidP="3E0E9F22" w:rsidRDefault="3E0E9F22" w14:paraId="34D7B3D7" w14:textId="0965B4D9">
            <w:pPr>
              <w:rPr>
                <w:rFonts w:eastAsiaTheme="minorEastAsia"/>
              </w:rPr>
            </w:pPr>
            <w:r w:rsidRPr="3E0E9F22">
              <w:rPr>
                <w:rFonts w:eastAsiaTheme="minorEastAsia"/>
              </w:rPr>
              <w:t>New</w:t>
            </w:r>
          </w:p>
        </w:tc>
        <w:tc>
          <w:tcPr>
            <w:tcW w:w="4680" w:type="dxa"/>
            <w:vAlign w:val="center"/>
            <w:tcPrChange w:author="Bhumika Gawande" w:date="2025-02-17T04:57:00Z" w:id="100">
              <w:tcPr>
                <w:tcW w:w="4500" w:type="dxa"/>
                <w:vAlign w:val="center"/>
              </w:tcPr>
            </w:tcPrChange>
          </w:tcPr>
          <w:p w:rsidR="3E0E9F22" w:rsidP="3E0E9F22" w:rsidRDefault="3E0E9F22" w14:paraId="2FD93EB6" w14:textId="28E70732">
            <w:pPr>
              <w:rPr>
                <w:rFonts w:eastAsiaTheme="minorEastAsia"/>
              </w:rPr>
            </w:pPr>
            <w:r w:rsidRPr="3E0E9F22">
              <w:rPr>
                <w:rFonts w:eastAsiaTheme="minorEastAsia"/>
              </w:rPr>
              <w:t>Tier</w:t>
            </w:r>
            <w:r w:rsidRPr="3E0E9F22" w:rsidR="75397E3F">
              <w:rPr>
                <w:rFonts w:eastAsiaTheme="minorEastAsia"/>
              </w:rPr>
              <w:t>4</w:t>
            </w:r>
            <w:r w:rsidRPr="3E0E9F22">
              <w:rPr>
                <w:rFonts w:eastAsiaTheme="minorEastAsia"/>
              </w:rPr>
              <w:t xml:space="preserve"> min value</w:t>
            </w:r>
          </w:p>
        </w:tc>
      </w:tr>
      <w:tr w:rsidR="3E0E9F22" w:rsidTr="19B6ED36" w14:paraId="48B1DD36" w14:textId="77777777">
        <w:trPr>
          <w:trHeight w:val="300"/>
          <w:trPrChange w:author="Bhumika Gawande" w:date="2025-02-17T04:57:00Z" w:id="101">
            <w:trPr>
              <w:trHeight w:val="300"/>
            </w:trPr>
          </w:trPrChange>
        </w:trPr>
        <w:tc>
          <w:tcPr>
            <w:tcW w:w="1065" w:type="dxa"/>
            <w:vAlign w:val="center"/>
            <w:tcPrChange w:author="Bhumika Gawande" w:date="2025-02-17T04:57:00Z" w:id="102">
              <w:tcPr>
                <w:tcW w:w="1065" w:type="dxa"/>
                <w:vAlign w:val="center"/>
              </w:tcPr>
            </w:tcPrChange>
          </w:tcPr>
          <w:p w:rsidR="3E0E9F22" w:rsidP="3E0E9F22" w:rsidRDefault="3E0E9F22" w14:paraId="503905CF" w14:textId="098EAEBF">
            <w:r>
              <w:t>SPA</w:t>
            </w:r>
          </w:p>
        </w:tc>
        <w:tc>
          <w:tcPr>
            <w:tcW w:w="2715" w:type="dxa"/>
            <w:vAlign w:val="center"/>
            <w:tcPrChange w:author="Bhumika Gawande" w:date="2025-02-17T04:57:00Z" w:id="103">
              <w:tcPr>
                <w:tcW w:w="2715" w:type="dxa"/>
                <w:vAlign w:val="center"/>
              </w:tcPr>
            </w:tcPrChange>
          </w:tcPr>
          <w:p w:rsidR="3E0E9F22" w:rsidP="3E0E9F22" w:rsidRDefault="3E0E9F22" w14:paraId="5B9DB563" w14:textId="24FC3624">
            <w:pPr>
              <w:rPr>
                <w:rFonts w:eastAsiaTheme="minorEastAsia"/>
                <w:color w:val="181818"/>
              </w:rPr>
            </w:pPr>
            <w:r w:rsidRPr="3E0E9F22">
              <w:rPr>
                <w:rFonts w:eastAsiaTheme="minorEastAsia"/>
                <w:color w:val="181818"/>
              </w:rPr>
              <w:t>Tier</w:t>
            </w:r>
            <w:r w:rsidRPr="3E0E9F22" w:rsidR="49DC9FE2">
              <w:rPr>
                <w:rFonts w:eastAsiaTheme="minorEastAsia"/>
                <w:color w:val="181818"/>
              </w:rPr>
              <w:t>5</w:t>
            </w:r>
            <w:r w:rsidRPr="3E0E9F22">
              <w:rPr>
                <w:rFonts w:eastAsiaTheme="minorEastAsia"/>
                <w:color w:val="181818"/>
              </w:rPr>
              <w:t>_Min</w:t>
            </w:r>
          </w:p>
        </w:tc>
        <w:tc>
          <w:tcPr>
            <w:tcW w:w="1635" w:type="dxa"/>
            <w:vAlign w:val="center"/>
            <w:tcPrChange w:author="Bhumika Gawande" w:date="2025-02-17T04:57:00Z" w:id="104">
              <w:tcPr>
                <w:tcW w:w="1815" w:type="dxa"/>
                <w:gridSpan w:val="2"/>
                <w:vAlign w:val="center"/>
              </w:tcPr>
            </w:tcPrChange>
          </w:tcPr>
          <w:p w:rsidR="3E0E9F22" w:rsidP="3E0E9F22" w:rsidRDefault="3E0E9F22" w14:paraId="39012AE7" w14:textId="0965B4D9">
            <w:pPr>
              <w:rPr>
                <w:rFonts w:eastAsiaTheme="minorEastAsia"/>
              </w:rPr>
            </w:pPr>
            <w:r w:rsidRPr="3E0E9F22">
              <w:rPr>
                <w:rFonts w:eastAsiaTheme="minorEastAsia"/>
              </w:rPr>
              <w:t>New</w:t>
            </w:r>
          </w:p>
        </w:tc>
        <w:tc>
          <w:tcPr>
            <w:tcW w:w="4680" w:type="dxa"/>
            <w:vAlign w:val="center"/>
            <w:tcPrChange w:author="Bhumika Gawande" w:date="2025-02-17T04:57:00Z" w:id="105">
              <w:tcPr>
                <w:tcW w:w="4500" w:type="dxa"/>
                <w:vAlign w:val="center"/>
              </w:tcPr>
            </w:tcPrChange>
          </w:tcPr>
          <w:p w:rsidR="3E0E9F22" w:rsidP="3E0E9F22" w:rsidRDefault="3E0E9F22" w14:paraId="0E364BE0" w14:textId="775193B9">
            <w:pPr>
              <w:rPr>
                <w:rFonts w:eastAsiaTheme="minorEastAsia"/>
              </w:rPr>
            </w:pPr>
            <w:r w:rsidRPr="3E0E9F22">
              <w:rPr>
                <w:rFonts w:eastAsiaTheme="minorEastAsia"/>
              </w:rPr>
              <w:t>Tier</w:t>
            </w:r>
            <w:r w:rsidRPr="3E0E9F22" w:rsidR="035D77B1">
              <w:rPr>
                <w:rFonts w:eastAsiaTheme="minorEastAsia"/>
              </w:rPr>
              <w:t>5</w:t>
            </w:r>
            <w:r w:rsidRPr="3E0E9F22">
              <w:rPr>
                <w:rFonts w:eastAsiaTheme="minorEastAsia"/>
              </w:rPr>
              <w:t xml:space="preserve"> min value</w:t>
            </w:r>
          </w:p>
        </w:tc>
      </w:tr>
      <w:tr w:rsidR="3E0E9F22" w:rsidTr="19B6ED36" w14:paraId="2ED53F96" w14:textId="77777777">
        <w:trPr>
          <w:trHeight w:val="300"/>
          <w:trPrChange w:author="Bhumika Gawande" w:date="2025-02-17T04:57:00Z" w:id="106">
            <w:trPr>
              <w:trHeight w:val="300"/>
            </w:trPr>
          </w:trPrChange>
        </w:trPr>
        <w:tc>
          <w:tcPr>
            <w:tcW w:w="1065" w:type="dxa"/>
            <w:vAlign w:val="center"/>
            <w:tcPrChange w:author="Bhumika Gawande" w:date="2025-02-17T04:57:00Z" w:id="107">
              <w:tcPr>
                <w:tcW w:w="1065" w:type="dxa"/>
                <w:vAlign w:val="center"/>
              </w:tcPr>
            </w:tcPrChange>
          </w:tcPr>
          <w:p w:rsidR="3E0E9F22" w:rsidP="3E0E9F22" w:rsidRDefault="3E0E9F22" w14:paraId="3741997D" w14:textId="2A89CA89">
            <w:r>
              <w:t>SPA</w:t>
            </w:r>
          </w:p>
        </w:tc>
        <w:tc>
          <w:tcPr>
            <w:tcW w:w="2715" w:type="dxa"/>
            <w:vAlign w:val="center"/>
            <w:tcPrChange w:author="Bhumika Gawande" w:date="2025-02-17T04:57:00Z" w:id="108">
              <w:tcPr>
                <w:tcW w:w="2715" w:type="dxa"/>
                <w:vAlign w:val="center"/>
              </w:tcPr>
            </w:tcPrChange>
          </w:tcPr>
          <w:p w:rsidR="3E0E9F22" w:rsidP="3E0E9F22" w:rsidRDefault="3E0E9F22" w14:paraId="6993243A" w14:textId="3E16D3E8">
            <w:pPr>
              <w:rPr>
                <w:rFonts w:eastAsiaTheme="minorEastAsia"/>
                <w:color w:val="181818"/>
              </w:rPr>
            </w:pPr>
            <w:r w:rsidRPr="3E0E9F22">
              <w:rPr>
                <w:rFonts w:eastAsiaTheme="minorEastAsia"/>
                <w:color w:val="181818"/>
              </w:rPr>
              <w:t>Tier1_M</w:t>
            </w:r>
            <w:r w:rsidRPr="3E0E9F22" w:rsidR="67C2FFDE">
              <w:rPr>
                <w:rFonts w:eastAsiaTheme="minorEastAsia"/>
                <w:color w:val="181818"/>
              </w:rPr>
              <w:t>ax</w:t>
            </w:r>
          </w:p>
        </w:tc>
        <w:tc>
          <w:tcPr>
            <w:tcW w:w="1635" w:type="dxa"/>
            <w:vAlign w:val="center"/>
            <w:tcPrChange w:author="Bhumika Gawande" w:date="2025-02-17T04:57:00Z" w:id="109">
              <w:tcPr>
                <w:tcW w:w="1815" w:type="dxa"/>
                <w:gridSpan w:val="2"/>
                <w:vAlign w:val="center"/>
              </w:tcPr>
            </w:tcPrChange>
          </w:tcPr>
          <w:p w:rsidR="3E0E9F22" w:rsidP="3E0E9F22" w:rsidRDefault="3E0E9F22" w14:paraId="29B00A2C" w14:textId="2E8248F9">
            <w:pPr>
              <w:rPr>
                <w:rFonts w:eastAsiaTheme="minorEastAsia"/>
              </w:rPr>
            </w:pPr>
            <w:r w:rsidRPr="3E0E9F22">
              <w:rPr>
                <w:rFonts w:eastAsiaTheme="minorEastAsia"/>
              </w:rPr>
              <w:t>New</w:t>
            </w:r>
          </w:p>
        </w:tc>
        <w:tc>
          <w:tcPr>
            <w:tcW w:w="4680" w:type="dxa"/>
            <w:vAlign w:val="center"/>
            <w:tcPrChange w:author="Bhumika Gawande" w:date="2025-02-17T04:57:00Z" w:id="110">
              <w:tcPr>
                <w:tcW w:w="4500" w:type="dxa"/>
                <w:vAlign w:val="center"/>
              </w:tcPr>
            </w:tcPrChange>
          </w:tcPr>
          <w:p w:rsidR="3E0E9F22" w:rsidP="3E0E9F22" w:rsidRDefault="3E0E9F22" w14:paraId="568C1889" w14:textId="3E32953E">
            <w:pPr>
              <w:rPr>
                <w:rFonts w:eastAsiaTheme="minorEastAsia"/>
              </w:rPr>
            </w:pPr>
            <w:r w:rsidRPr="3E0E9F22">
              <w:rPr>
                <w:rFonts w:eastAsiaTheme="minorEastAsia"/>
              </w:rPr>
              <w:t xml:space="preserve">Tier1 </w:t>
            </w:r>
            <w:r w:rsidRPr="3E0E9F22" w:rsidR="57FA32F1">
              <w:rPr>
                <w:rFonts w:eastAsiaTheme="minorEastAsia"/>
              </w:rPr>
              <w:t>Max</w:t>
            </w:r>
            <w:r w:rsidRPr="3E0E9F22">
              <w:rPr>
                <w:rFonts w:eastAsiaTheme="minorEastAsia"/>
              </w:rPr>
              <w:t xml:space="preserve"> value</w:t>
            </w:r>
          </w:p>
        </w:tc>
      </w:tr>
      <w:tr w:rsidR="3E0E9F22" w:rsidTr="19B6ED36" w14:paraId="1980090D" w14:textId="77777777">
        <w:trPr>
          <w:trHeight w:val="300"/>
          <w:trPrChange w:author="Bhumika Gawande" w:date="2025-02-17T04:57:00Z" w:id="111">
            <w:trPr>
              <w:trHeight w:val="300"/>
            </w:trPr>
          </w:trPrChange>
        </w:trPr>
        <w:tc>
          <w:tcPr>
            <w:tcW w:w="1065" w:type="dxa"/>
            <w:vAlign w:val="center"/>
            <w:tcPrChange w:author="Bhumika Gawande" w:date="2025-02-17T04:57:00Z" w:id="112">
              <w:tcPr>
                <w:tcW w:w="1065" w:type="dxa"/>
                <w:vAlign w:val="center"/>
              </w:tcPr>
            </w:tcPrChange>
          </w:tcPr>
          <w:p w:rsidR="3E0E9F22" w:rsidP="3E0E9F22" w:rsidRDefault="3E0E9F22" w14:paraId="0FD6A700" w14:textId="098EAEBF">
            <w:r>
              <w:t>SPA</w:t>
            </w:r>
          </w:p>
        </w:tc>
        <w:tc>
          <w:tcPr>
            <w:tcW w:w="2715" w:type="dxa"/>
            <w:vAlign w:val="center"/>
            <w:tcPrChange w:author="Bhumika Gawande" w:date="2025-02-17T04:57:00Z" w:id="113">
              <w:tcPr>
                <w:tcW w:w="2715" w:type="dxa"/>
                <w:vAlign w:val="center"/>
              </w:tcPr>
            </w:tcPrChange>
          </w:tcPr>
          <w:p w:rsidR="3E0E9F22" w:rsidP="3E0E9F22" w:rsidRDefault="3E0E9F22" w14:paraId="7CBE0B45" w14:textId="09E57E8F">
            <w:pPr>
              <w:rPr>
                <w:rFonts w:eastAsiaTheme="minorEastAsia"/>
                <w:color w:val="181818"/>
              </w:rPr>
            </w:pPr>
            <w:r w:rsidRPr="3E0E9F22">
              <w:rPr>
                <w:rFonts w:eastAsiaTheme="minorEastAsia"/>
                <w:color w:val="181818"/>
              </w:rPr>
              <w:t>Tier2_M</w:t>
            </w:r>
            <w:r w:rsidRPr="3E0E9F22" w:rsidR="4C06248F">
              <w:rPr>
                <w:rFonts w:eastAsiaTheme="minorEastAsia"/>
                <w:color w:val="181818"/>
              </w:rPr>
              <w:t>ax</w:t>
            </w:r>
          </w:p>
        </w:tc>
        <w:tc>
          <w:tcPr>
            <w:tcW w:w="1635" w:type="dxa"/>
            <w:vAlign w:val="center"/>
            <w:tcPrChange w:author="Bhumika Gawande" w:date="2025-02-17T04:57:00Z" w:id="114">
              <w:tcPr>
                <w:tcW w:w="1815" w:type="dxa"/>
                <w:gridSpan w:val="2"/>
                <w:vAlign w:val="center"/>
              </w:tcPr>
            </w:tcPrChange>
          </w:tcPr>
          <w:p w:rsidR="3E0E9F22" w:rsidP="3E0E9F22" w:rsidRDefault="3E0E9F22" w14:paraId="069F86A5" w14:textId="0965B4D9">
            <w:pPr>
              <w:rPr>
                <w:rFonts w:eastAsiaTheme="minorEastAsia"/>
              </w:rPr>
            </w:pPr>
            <w:r w:rsidRPr="3E0E9F22">
              <w:rPr>
                <w:rFonts w:eastAsiaTheme="minorEastAsia"/>
              </w:rPr>
              <w:t>New</w:t>
            </w:r>
          </w:p>
        </w:tc>
        <w:tc>
          <w:tcPr>
            <w:tcW w:w="4680" w:type="dxa"/>
            <w:vAlign w:val="center"/>
            <w:tcPrChange w:author="Bhumika Gawande" w:date="2025-02-17T04:57:00Z" w:id="115">
              <w:tcPr>
                <w:tcW w:w="4500" w:type="dxa"/>
                <w:vAlign w:val="center"/>
              </w:tcPr>
            </w:tcPrChange>
          </w:tcPr>
          <w:p w:rsidR="3E0E9F22" w:rsidP="3E0E9F22" w:rsidRDefault="3E0E9F22" w14:paraId="1865B92D" w14:textId="537CF39D">
            <w:pPr>
              <w:rPr>
                <w:rFonts w:eastAsiaTheme="minorEastAsia"/>
              </w:rPr>
            </w:pPr>
            <w:r w:rsidRPr="3E0E9F22">
              <w:rPr>
                <w:rFonts w:eastAsiaTheme="minorEastAsia"/>
              </w:rPr>
              <w:t xml:space="preserve">Tier2 </w:t>
            </w:r>
            <w:r w:rsidRPr="3E0E9F22" w:rsidR="212BD8A7">
              <w:rPr>
                <w:rFonts w:eastAsiaTheme="minorEastAsia"/>
              </w:rPr>
              <w:t>Max</w:t>
            </w:r>
            <w:r w:rsidRPr="3E0E9F22">
              <w:rPr>
                <w:rFonts w:eastAsiaTheme="minorEastAsia"/>
              </w:rPr>
              <w:t xml:space="preserve"> value</w:t>
            </w:r>
          </w:p>
        </w:tc>
      </w:tr>
      <w:tr w:rsidR="3E0E9F22" w:rsidTr="19B6ED36" w14:paraId="4FBCB686" w14:textId="77777777">
        <w:trPr>
          <w:trHeight w:val="300"/>
          <w:trPrChange w:author="Bhumika Gawande" w:date="2025-02-17T04:57:00Z" w:id="116">
            <w:trPr>
              <w:trHeight w:val="300"/>
            </w:trPr>
          </w:trPrChange>
        </w:trPr>
        <w:tc>
          <w:tcPr>
            <w:tcW w:w="1065" w:type="dxa"/>
            <w:vAlign w:val="center"/>
            <w:tcPrChange w:author="Bhumika Gawande" w:date="2025-02-17T04:57:00Z" w:id="117">
              <w:tcPr>
                <w:tcW w:w="1065" w:type="dxa"/>
                <w:vAlign w:val="center"/>
              </w:tcPr>
            </w:tcPrChange>
          </w:tcPr>
          <w:p w:rsidR="3E0E9F22" w:rsidP="3E0E9F22" w:rsidRDefault="3E0E9F22" w14:paraId="7853CAD6" w14:textId="2A89CA89">
            <w:r>
              <w:t>SPA</w:t>
            </w:r>
          </w:p>
        </w:tc>
        <w:tc>
          <w:tcPr>
            <w:tcW w:w="2715" w:type="dxa"/>
            <w:vAlign w:val="center"/>
            <w:tcPrChange w:author="Bhumika Gawande" w:date="2025-02-17T04:57:00Z" w:id="118">
              <w:tcPr>
                <w:tcW w:w="2715" w:type="dxa"/>
                <w:vAlign w:val="center"/>
              </w:tcPr>
            </w:tcPrChange>
          </w:tcPr>
          <w:p w:rsidR="3E0E9F22" w:rsidP="3E0E9F22" w:rsidRDefault="3E0E9F22" w14:paraId="192EA1B6" w14:textId="22855970">
            <w:pPr>
              <w:rPr>
                <w:rFonts w:eastAsiaTheme="minorEastAsia"/>
                <w:color w:val="181818"/>
              </w:rPr>
            </w:pPr>
            <w:r w:rsidRPr="3E0E9F22">
              <w:rPr>
                <w:rFonts w:eastAsiaTheme="minorEastAsia"/>
                <w:color w:val="181818"/>
              </w:rPr>
              <w:t>Tier3_M</w:t>
            </w:r>
            <w:r w:rsidRPr="3E0E9F22" w:rsidR="038640DC">
              <w:rPr>
                <w:rFonts w:eastAsiaTheme="minorEastAsia"/>
                <w:color w:val="181818"/>
              </w:rPr>
              <w:t>ax</w:t>
            </w:r>
          </w:p>
        </w:tc>
        <w:tc>
          <w:tcPr>
            <w:tcW w:w="1635" w:type="dxa"/>
            <w:vAlign w:val="center"/>
            <w:tcPrChange w:author="Bhumika Gawande" w:date="2025-02-17T04:57:00Z" w:id="119">
              <w:tcPr>
                <w:tcW w:w="1815" w:type="dxa"/>
                <w:gridSpan w:val="2"/>
                <w:vAlign w:val="center"/>
              </w:tcPr>
            </w:tcPrChange>
          </w:tcPr>
          <w:p w:rsidR="3E0E9F22" w:rsidP="3E0E9F22" w:rsidRDefault="3E0E9F22" w14:paraId="2672BE84" w14:textId="2E8248F9">
            <w:pPr>
              <w:rPr>
                <w:rFonts w:eastAsiaTheme="minorEastAsia"/>
              </w:rPr>
            </w:pPr>
            <w:r w:rsidRPr="3E0E9F22">
              <w:rPr>
                <w:rFonts w:eastAsiaTheme="minorEastAsia"/>
              </w:rPr>
              <w:t>New</w:t>
            </w:r>
          </w:p>
        </w:tc>
        <w:tc>
          <w:tcPr>
            <w:tcW w:w="4680" w:type="dxa"/>
            <w:vAlign w:val="center"/>
            <w:tcPrChange w:author="Bhumika Gawande" w:date="2025-02-17T04:57:00Z" w:id="120">
              <w:tcPr>
                <w:tcW w:w="4500" w:type="dxa"/>
                <w:vAlign w:val="center"/>
              </w:tcPr>
            </w:tcPrChange>
          </w:tcPr>
          <w:p w:rsidR="3E0E9F22" w:rsidP="3E0E9F22" w:rsidRDefault="3E0E9F22" w14:paraId="3C970BE8" w14:textId="5A62BB9F">
            <w:pPr>
              <w:rPr>
                <w:rFonts w:eastAsiaTheme="minorEastAsia"/>
              </w:rPr>
            </w:pPr>
            <w:r w:rsidRPr="3E0E9F22">
              <w:rPr>
                <w:rFonts w:eastAsiaTheme="minorEastAsia"/>
              </w:rPr>
              <w:t xml:space="preserve">Tier3 </w:t>
            </w:r>
            <w:r w:rsidRPr="3E0E9F22" w:rsidR="78AC69CF">
              <w:rPr>
                <w:rFonts w:eastAsiaTheme="minorEastAsia"/>
              </w:rPr>
              <w:t>Max value</w:t>
            </w:r>
          </w:p>
        </w:tc>
      </w:tr>
      <w:tr w:rsidR="3E0E9F22" w:rsidTr="19B6ED36" w14:paraId="50092ABC" w14:textId="77777777">
        <w:trPr>
          <w:trHeight w:val="300"/>
          <w:trPrChange w:author="Bhumika Gawande" w:date="2025-02-17T04:57:00Z" w:id="121">
            <w:trPr>
              <w:trHeight w:val="300"/>
            </w:trPr>
          </w:trPrChange>
        </w:trPr>
        <w:tc>
          <w:tcPr>
            <w:tcW w:w="1065" w:type="dxa"/>
            <w:vAlign w:val="center"/>
            <w:tcPrChange w:author="Bhumika Gawande" w:date="2025-02-17T04:57:00Z" w:id="122">
              <w:tcPr>
                <w:tcW w:w="1065" w:type="dxa"/>
                <w:vAlign w:val="center"/>
              </w:tcPr>
            </w:tcPrChange>
          </w:tcPr>
          <w:p w:rsidR="3E0E9F22" w:rsidP="3E0E9F22" w:rsidRDefault="3E0E9F22" w14:paraId="7F028B17" w14:textId="098EAEBF">
            <w:r>
              <w:t>SPA</w:t>
            </w:r>
          </w:p>
        </w:tc>
        <w:tc>
          <w:tcPr>
            <w:tcW w:w="2715" w:type="dxa"/>
            <w:vAlign w:val="center"/>
            <w:tcPrChange w:author="Bhumika Gawande" w:date="2025-02-17T04:57:00Z" w:id="123">
              <w:tcPr>
                <w:tcW w:w="2715" w:type="dxa"/>
                <w:vAlign w:val="center"/>
              </w:tcPr>
            </w:tcPrChange>
          </w:tcPr>
          <w:p w:rsidR="3E0E9F22" w:rsidP="3E0E9F22" w:rsidRDefault="3E0E9F22" w14:paraId="0C56870E" w14:textId="3B60AA3C">
            <w:pPr>
              <w:rPr>
                <w:rFonts w:eastAsiaTheme="minorEastAsia"/>
                <w:color w:val="181818"/>
              </w:rPr>
            </w:pPr>
            <w:r w:rsidRPr="3E0E9F22">
              <w:rPr>
                <w:rFonts w:eastAsiaTheme="minorEastAsia"/>
                <w:color w:val="181818"/>
              </w:rPr>
              <w:t>Tier4_M</w:t>
            </w:r>
            <w:r w:rsidRPr="3E0E9F22" w:rsidR="7189553E">
              <w:rPr>
                <w:rFonts w:eastAsiaTheme="minorEastAsia"/>
                <w:color w:val="181818"/>
              </w:rPr>
              <w:t>ax</w:t>
            </w:r>
          </w:p>
        </w:tc>
        <w:tc>
          <w:tcPr>
            <w:tcW w:w="1635" w:type="dxa"/>
            <w:vAlign w:val="center"/>
            <w:tcPrChange w:author="Bhumika Gawande" w:date="2025-02-17T04:57:00Z" w:id="124">
              <w:tcPr>
                <w:tcW w:w="1815" w:type="dxa"/>
                <w:gridSpan w:val="2"/>
                <w:vAlign w:val="center"/>
              </w:tcPr>
            </w:tcPrChange>
          </w:tcPr>
          <w:p w:rsidR="3E0E9F22" w:rsidP="3E0E9F22" w:rsidRDefault="3E0E9F22" w14:paraId="2089DF74" w14:textId="0965B4D9">
            <w:pPr>
              <w:rPr>
                <w:rFonts w:eastAsiaTheme="minorEastAsia"/>
              </w:rPr>
            </w:pPr>
            <w:r w:rsidRPr="3E0E9F22">
              <w:rPr>
                <w:rFonts w:eastAsiaTheme="minorEastAsia"/>
              </w:rPr>
              <w:t>New</w:t>
            </w:r>
          </w:p>
        </w:tc>
        <w:tc>
          <w:tcPr>
            <w:tcW w:w="4680" w:type="dxa"/>
            <w:vAlign w:val="center"/>
            <w:tcPrChange w:author="Bhumika Gawande" w:date="2025-02-17T04:57:00Z" w:id="125">
              <w:tcPr>
                <w:tcW w:w="4500" w:type="dxa"/>
                <w:vAlign w:val="center"/>
              </w:tcPr>
            </w:tcPrChange>
          </w:tcPr>
          <w:p w:rsidR="3E0E9F22" w:rsidP="3E0E9F22" w:rsidRDefault="3E0E9F22" w14:paraId="435DDD69" w14:textId="0CBAAA40">
            <w:pPr>
              <w:rPr>
                <w:rFonts w:eastAsiaTheme="minorEastAsia"/>
              </w:rPr>
            </w:pPr>
            <w:r w:rsidRPr="3E0E9F22">
              <w:rPr>
                <w:rFonts w:eastAsiaTheme="minorEastAsia"/>
              </w:rPr>
              <w:t xml:space="preserve">Tier4 </w:t>
            </w:r>
            <w:r w:rsidRPr="3E0E9F22" w:rsidR="6D6AC947">
              <w:rPr>
                <w:rFonts w:eastAsiaTheme="minorEastAsia"/>
              </w:rPr>
              <w:t>Max value</w:t>
            </w:r>
          </w:p>
        </w:tc>
      </w:tr>
      <w:tr w:rsidR="3E0E9F22" w:rsidTr="19B6ED36" w14:paraId="5C965226" w14:textId="77777777">
        <w:trPr>
          <w:trHeight w:val="300"/>
          <w:trPrChange w:author="Bhumika Gawande" w:date="2025-02-17T04:57:00Z" w:id="126">
            <w:trPr>
              <w:trHeight w:val="300"/>
            </w:trPr>
          </w:trPrChange>
        </w:trPr>
        <w:tc>
          <w:tcPr>
            <w:tcW w:w="1065" w:type="dxa"/>
            <w:vAlign w:val="center"/>
            <w:tcPrChange w:author="Bhumika Gawande" w:date="2025-02-17T04:57:00Z" w:id="127">
              <w:tcPr>
                <w:tcW w:w="1065" w:type="dxa"/>
                <w:vAlign w:val="center"/>
              </w:tcPr>
            </w:tcPrChange>
          </w:tcPr>
          <w:p w:rsidR="3E0E9F22" w:rsidP="3E0E9F22" w:rsidRDefault="3E0E9F22" w14:paraId="083F8E9E" w14:textId="098EAEBF">
            <w:r>
              <w:t>SPA</w:t>
            </w:r>
          </w:p>
        </w:tc>
        <w:tc>
          <w:tcPr>
            <w:tcW w:w="2715" w:type="dxa"/>
            <w:vAlign w:val="center"/>
            <w:tcPrChange w:author="Bhumika Gawande" w:date="2025-02-17T04:57:00Z" w:id="128">
              <w:tcPr>
                <w:tcW w:w="2715" w:type="dxa"/>
                <w:vAlign w:val="center"/>
              </w:tcPr>
            </w:tcPrChange>
          </w:tcPr>
          <w:p w:rsidR="3E0E9F22" w:rsidP="3E0E9F22" w:rsidRDefault="3E0E9F22" w14:paraId="2C189931" w14:textId="15A335AC">
            <w:pPr>
              <w:rPr>
                <w:rFonts w:eastAsiaTheme="minorEastAsia"/>
                <w:color w:val="181818"/>
              </w:rPr>
            </w:pPr>
            <w:r w:rsidRPr="3E0E9F22">
              <w:rPr>
                <w:rFonts w:eastAsiaTheme="minorEastAsia"/>
                <w:color w:val="181818"/>
              </w:rPr>
              <w:t>Tier5_M</w:t>
            </w:r>
            <w:r w:rsidRPr="3E0E9F22" w:rsidR="23D89D80">
              <w:rPr>
                <w:rFonts w:eastAsiaTheme="minorEastAsia"/>
                <w:color w:val="181818"/>
              </w:rPr>
              <w:t>ax</w:t>
            </w:r>
          </w:p>
        </w:tc>
        <w:tc>
          <w:tcPr>
            <w:tcW w:w="1635" w:type="dxa"/>
            <w:vAlign w:val="center"/>
            <w:tcPrChange w:author="Bhumika Gawande" w:date="2025-02-17T04:57:00Z" w:id="129">
              <w:tcPr>
                <w:tcW w:w="1815" w:type="dxa"/>
                <w:gridSpan w:val="2"/>
                <w:vAlign w:val="center"/>
              </w:tcPr>
            </w:tcPrChange>
          </w:tcPr>
          <w:p w:rsidR="3E0E9F22" w:rsidP="3E0E9F22" w:rsidRDefault="3E0E9F22" w14:paraId="223E9DC5" w14:textId="0965B4D9">
            <w:pPr>
              <w:rPr>
                <w:rFonts w:eastAsiaTheme="minorEastAsia"/>
              </w:rPr>
            </w:pPr>
            <w:r w:rsidRPr="3E0E9F22">
              <w:rPr>
                <w:rFonts w:eastAsiaTheme="minorEastAsia"/>
              </w:rPr>
              <w:t>New</w:t>
            </w:r>
          </w:p>
        </w:tc>
        <w:tc>
          <w:tcPr>
            <w:tcW w:w="4680" w:type="dxa"/>
            <w:vAlign w:val="center"/>
            <w:tcPrChange w:author="Bhumika Gawande" w:date="2025-02-17T04:57:00Z" w:id="130">
              <w:tcPr>
                <w:tcW w:w="4500" w:type="dxa"/>
                <w:vAlign w:val="center"/>
              </w:tcPr>
            </w:tcPrChange>
          </w:tcPr>
          <w:p w:rsidR="3E0E9F22" w:rsidP="3E0E9F22" w:rsidRDefault="3E0E9F22" w14:paraId="6EE260CB" w14:textId="1AB07182">
            <w:pPr>
              <w:rPr>
                <w:rFonts w:eastAsiaTheme="minorEastAsia"/>
              </w:rPr>
            </w:pPr>
            <w:r w:rsidRPr="3E0E9F22">
              <w:rPr>
                <w:rFonts w:eastAsiaTheme="minorEastAsia"/>
              </w:rPr>
              <w:t xml:space="preserve">Tier5 </w:t>
            </w:r>
            <w:r w:rsidRPr="3E0E9F22" w:rsidR="3BC119EF">
              <w:rPr>
                <w:rFonts w:eastAsiaTheme="minorEastAsia"/>
              </w:rPr>
              <w:t>Max value</w:t>
            </w:r>
          </w:p>
        </w:tc>
      </w:tr>
      <w:tr w:rsidR="3E0E9F22" w:rsidTr="19B6ED36" w14:paraId="25429B2C" w14:textId="77777777">
        <w:trPr>
          <w:trHeight w:val="300"/>
          <w:trPrChange w:author="Bhumika Gawande" w:date="2025-02-17T04:57:00Z" w:id="131">
            <w:trPr>
              <w:trHeight w:val="300"/>
            </w:trPr>
          </w:trPrChange>
        </w:trPr>
        <w:tc>
          <w:tcPr>
            <w:tcW w:w="1065" w:type="dxa"/>
            <w:vAlign w:val="center"/>
            <w:tcPrChange w:author="Bhumika Gawande" w:date="2025-02-17T04:57:00Z" w:id="132">
              <w:tcPr>
                <w:tcW w:w="1065" w:type="dxa"/>
                <w:vAlign w:val="center"/>
              </w:tcPr>
            </w:tcPrChange>
          </w:tcPr>
          <w:p w:rsidR="2747E8AC" w:rsidP="3E0E9F22" w:rsidRDefault="2747E8AC" w14:paraId="00AFCD66" w14:textId="795E1567">
            <w:r>
              <w:t>SPA</w:t>
            </w:r>
          </w:p>
        </w:tc>
        <w:tc>
          <w:tcPr>
            <w:tcW w:w="2715" w:type="dxa"/>
            <w:vAlign w:val="center"/>
            <w:tcPrChange w:author="Bhumika Gawande" w:date="2025-02-17T04:57:00Z" w:id="133">
              <w:tcPr>
                <w:tcW w:w="2715" w:type="dxa"/>
                <w:vAlign w:val="center"/>
              </w:tcPr>
            </w:tcPrChange>
          </w:tcPr>
          <w:p w:rsidR="2747E8AC" w:rsidP="3E0E9F22" w:rsidRDefault="2747E8AC" w14:paraId="271DD8BE" w14:textId="03C1DE90">
            <w:pPr>
              <w:rPr>
                <w:rFonts w:eastAsiaTheme="minorEastAsia"/>
                <w:color w:val="181818"/>
              </w:rPr>
            </w:pPr>
            <w:r w:rsidRPr="3E0E9F22">
              <w:rPr>
                <w:rFonts w:eastAsiaTheme="minorEastAsia"/>
                <w:color w:val="181818"/>
              </w:rPr>
              <w:t>Unit incentive count</w:t>
            </w:r>
          </w:p>
        </w:tc>
        <w:tc>
          <w:tcPr>
            <w:tcW w:w="1635" w:type="dxa"/>
            <w:vAlign w:val="center"/>
            <w:tcPrChange w:author="Bhumika Gawande" w:date="2025-02-17T04:57:00Z" w:id="134">
              <w:tcPr>
                <w:tcW w:w="1815" w:type="dxa"/>
                <w:gridSpan w:val="2"/>
                <w:vAlign w:val="center"/>
              </w:tcPr>
            </w:tcPrChange>
          </w:tcPr>
          <w:p w:rsidR="2747E8AC" w:rsidP="3E0E9F22" w:rsidRDefault="2747E8AC" w14:paraId="13A3C0AB" w14:textId="3A96B870">
            <w:pPr>
              <w:rPr>
                <w:rFonts w:eastAsiaTheme="minorEastAsia"/>
              </w:rPr>
            </w:pPr>
            <w:r w:rsidRPr="3E0E9F22">
              <w:rPr>
                <w:rFonts w:eastAsiaTheme="minorEastAsia"/>
              </w:rPr>
              <w:t>New</w:t>
            </w:r>
          </w:p>
        </w:tc>
        <w:tc>
          <w:tcPr>
            <w:tcW w:w="4680" w:type="dxa"/>
            <w:vAlign w:val="center"/>
            <w:tcPrChange w:author="Bhumika Gawande" w:date="2025-02-17T04:57:00Z" w:id="135">
              <w:tcPr>
                <w:tcW w:w="4500" w:type="dxa"/>
                <w:vAlign w:val="center"/>
              </w:tcPr>
            </w:tcPrChange>
          </w:tcPr>
          <w:p w:rsidR="2747E8AC" w:rsidP="7BA4A62E" w:rsidRDefault="2747E8AC" w14:paraId="6291E1E0" w14:textId="3DEF684E">
            <w:pPr>
              <w:rPr>
                <w:rFonts w:eastAsiaTheme="minorEastAsia"/>
              </w:rPr>
            </w:pPr>
            <w:r w:rsidRPr="7BA4A62E">
              <w:rPr>
                <w:rFonts w:eastAsiaTheme="minorEastAsia"/>
              </w:rPr>
              <w:t>Rollup field on how many unit incentive rows in Draft status. Needed to put as entry criteria for approval (sum of unit/att</w:t>
            </w:r>
            <w:ins w:author="Adarsh Mantri" w:date="2025-02-03T05:28:00Z" w:id="136">
              <w:r w:rsidRPr="7BA4A62E" w:rsidR="04E57DBF">
                <w:rPr>
                  <w:rFonts w:eastAsiaTheme="minorEastAsia"/>
                </w:rPr>
                <w:t>a</w:t>
              </w:r>
            </w:ins>
            <w:r w:rsidRPr="7BA4A62E">
              <w:rPr>
                <w:rFonts w:eastAsiaTheme="minorEastAsia"/>
              </w:rPr>
              <w:t>chment</w:t>
            </w:r>
            <w:r w:rsidRPr="7BA4A62E" w:rsidR="4E473ECB">
              <w:rPr>
                <w:rFonts w:eastAsiaTheme="minorEastAsia"/>
              </w:rPr>
              <w:t>/system size should be &gt; 0)</w:t>
            </w:r>
          </w:p>
        </w:tc>
      </w:tr>
      <w:tr w:rsidR="3E0E9F22" w:rsidTr="19B6ED36" w14:paraId="3A2A92AC" w14:textId="77777777">
        <w:trPr>
          <w:trHeight w:val="300"/>
          <w:trPrChange w:author="Bhumika Gawande" w:date="2025-02-17T04:57:00Z" w:id="137">
            <w:trPr>
              <w:trHeight w:val="300"/>
            </w:trPr>
          </w:trPrChange>
        </w:trPr>
        <w:tc>
          <w:tcPr>
            <w:tcW w:w="1065" w:type="dxa"/>
            <w:vAlign w:val="center"/>
            <w:tcPrChange w:author="Bhumika Gawande" w:date="2025-02-17T04:57:00Z" w:id="138">
              <w:tcPr>
                <w:tcW w:w="1065" w:type="dxa"/>
                <w:vAlign w:val="center"/>
              </w:tcPr>
            </w:tcPrChange>
          </w:tcPr>
          <w:p w:rsidR="2747E8AC" w:rsidP="3E0E9F22" w:rsidRDefault="2747E8AC" w14:paraId="5DE3002C" w14:textId="7BC6985A">
            <w:r>
              <w:t xml:space="preserve">SPA </w:t>
            </w:r>
          </w:p>
        </w:tc>
        <w:tc>
          <w:tcPr>
            <w:tcW w:w="2715" w:type="dxa"/>
            <w:vAlign w:val="center"/>
            <w:tcPrChange w:author="Bhumika Gawande" w:date="2025-02-17T04:57:00Z" w:id="139">
              <w:tcPr>
                <w:tcW w:w="2715" w:type="dxa"/>
                <w:vAlign w:val="center"/>
              </w:tcPr>
            </w:tcPrChange>
          </w:tcPr>
          <w:p w:rsidR="2747E8AC" w:rsidP="3E0E9F22" w:rsidRDefault="2747E8AC" w14:paraId="2CDF56E8" w14:textId="4D5EBD97">
            <w:pPr>
              <w:rPr>
                <w:rFonts w:eastAsiaTheme="minorEastAsia"/>
                <w:color w:val="181818"/>
              </w:rPr>
            </w:pPr>
            <w:r w:rsidRPr="3E0E9F22">
              <w:rPr>
                <w:rFonts w:eastAsiaTheme="minorEastAsia"/>
                <w:color w:val="181818"/>
              </w:rPr>
              <w:t>System attachment count</w:t>
            </w:r>
          </w:p>
        </w:tc>
        <w:tc>
          <w:tcPr>
            <w:tcW w:w="1635" w:type="dxa"/>
            <w:vAlign w:val="center"/>
            <w:tcPrChange w:author="Bhumika Gawande" w:date="2025-02-17T04:57:00Z" w:id="140">
              <w:tcPr>
                <w:tcW w:w="1815" w:type="dxa"/>
                <w:gridSpan w:val="2"/>
                <w:vAlign w:val="center"/>
              </w:tcPr>
            </w:tcPrChange>
          </w:tcPr>
          <w:p w:rsidR="2747E8AC" w:rsidP="3E0E9F22" w:rsidRDefault="2747E8AC" w14:paraId="11D12BCC" w14:textId="0DD5A059">
            <w:pPr>
              <w:rPr>
                <w:rFonts w:eastAsiaTheme="minorEastAsia"/>
              </w:rPr>
            </w:pPr>
            <w:r w:rsidRPr="3E0E9F22">
              <w:rPr>
                <w:rFonts w:eastAsiaTheme="minorEastAsia"/>
              </w:rPr>
              <w:t>New</w:t>
            </w:r>
          </w:p>
        </w:tc>
        <w:tc>
          <w:tcPr>
            <w:tcW w:w="4680" w:type="dxa"/>
            <w:vAlign w:val="center"/>
            <w:tcPrChange w:author="Bhumika Gawande" w:date="2025-02-17T04:57:00Z" w:id="141">
              <w:tcPr>
                <w:tcW w:w="4500" w:type="dxa"/>
                <w:vAlign w:val="center"/>
              </w:tcPr>
            </w:tcPrChange>
          </w:tcPr>
          <w:p w:rsidR="2747E8AC" w:rsidP="3E0E9F22" w:rsidRDefault="2747E8AC" w14:paraId="12371056" w14:textId="17526BE1">
            <w:pPr>
              <w:rPr>
                <w:rFonts w:eastAsiaTheme="minorEastAsia"/>
              </w:rPr>
            </w:pPr>
            <w:r w:rsidRPr="3E0E9F22">
              <w:rPr>
                <w:rFonts w:eastAsiaTheme="minorEastAsia"/>
              </w:rPr>
              <w:t>Rollup field on how many System attachment rows in Draft status</w:t>
            </w:r>
          </w:p>
        </w:tc>
      </w:tr>
      <w:tr w:rsidR="3E0E9F22" w:rsidTr="19B6ED36" w14:paraId="5E0852C4" w14:textId="77777777">
        <w:trPr>
          <w:trHeight w:val="300"/>
          <w:trPrChange w:author="Bhumika Gawande" w:date="2025-02-17T04:57:00Z" w:id="142">
            <w:trPr>
              <w:trHeight w:val="300"/>
            </w:trPr>
          </w:trPrChange>
        </w:trPr>
        <w:tc>
          <w:tcPr>
            <w:tcW w:w="1065" w:type="dxa"/>
            <w:vAlign w:val="center"/>
            <w:tcPrChange w:author="Bhumika Gawande" w:date="2025-02-17T04:57:00Z" w:id="143">
              <w:tcPr>
                <w:tcW w:w="1065" w:type="dxa"/>
                <w:vAlign w:val="center"/>
              </w:tcPr>
            </w:tcPrChange>
          </w:tcPr>
          <w:p w:rsidR="2747E8AC" w:rsidP="3E0E9F22" w:rsidRDefault="2747E8AC" w14:paraId="7A4EACC4" w14:textId="7791B6CE">
            <w:r>
              <w:t>SPA</w:t>
            </w:r>
          </w:p>
        </w:tc>
        <w:tc>
          <w:tcPr>
            <w:tcW w:w="2715" w:type="dxa"/>
            <w:vAlign w:val="center"/>
            <w:tcPrChange w:author="Bhumika Gawande" w:date="2025-02-17T04:57:00Z" w:id="144">
              <w:tcPr>
                <w:tcW w:w="2715" w:type="dxa"/>
                <w:vAlign w:val="center"/>
              </w:tcPr>
            </w:tcPrChange>
          </w:tcPr>
          <w:p w:rsidR="2747E8AC" w:rsidP="3E0E9F22" w:rsidRDefault="2747E8AC" w14:paraId="36DF7815" w14:textId="45BEAEC8">
            <w:pPr>
              <w:rPr>
                <w:rFonts w:eastAsiaTheme="minorEastAsia"/>
                <w:color w:val="181818"/>
              </w:rPr>
            </w:pPr>
            <w:r w:rsidRPr="3E0E9F22">
              <w:rPr>
                <w:rFonts w:eastAsiaTheme="minorEastAsia"/>
                <w:color w:val="181818"/>
              </w:rPr>
              <w:t>System size count</w:t>
            </w:r>
          </w:p>
        </w:tc>
        <w:tc>
          <w:tcPr>
            <w:tcW w:w="1635" w:type="dxa"/>
            <w:vAlign w:val="center"/>
            <w:tcPrChange w:author="Bhumika Gawande" w:date="2025-02-17T04:57:00Z" w:id="145">
              <w:tcPr>
                <w:tcW w:w="1815" w:type="dxa"/>
                <w:gridSpan w:val="2"/>
                <w:vAlign w:val="center"/>
              </w:tcPr>
            </w:tcPrChange>
          </w:tcPr>
          <w:p w:rsidR="2747E8AC" w:rsidP="3E0E9F22" w:rsidRDefault="2747E8AC" w14:paraId="363EDFDE" w14:textId="190ECCCE">
            <w:pPr>
              <w:rPr>
                <w:rFonts w:eastAsiaTheme="minorEastAsia"/>
              </w:rPr>
            </w:pPr>
            <w:r w:rsidRPr="3E0E9F22">
              <w:rPr>
                <w:rFonts w:eastAsiaTheme="minorEastAsia"/>
              </w:rPr>
              <w:t>New</w:t>
            </w:r>
          </w:p>
        </w:tc>
        <w:tc>
          <w:tcPr>
            <w:tcW w:w="4680" w:type="dxa"/>
            <w:vAlign w:val="center"/>
            <w:tcPrChange w:author="Bhumika Gawande" w:date="2025-02-17T04:57:00Z" w:id="146">
              <w:tcPr>
                <w:tcW w:w="4500" w:type="dxa"/>
                <w:vAlign w:val="center"/>
              </w:tcPr>
            </w:tcPrChange>
          </w:tcPr>
          <w:p w:rsidR="2747E8AC" w:rsidP="3E0E9F22" w:rsidRDefault="2747E8AC" w14:paraId="1C3DEA4A" w14:textId="38012864">
            <w:pPr>
              <w:rPr>
                <w:rFonts w:eastAsiaTheme="minorEastAsia"/>
              </w:rPr>
            </w:pPr>
            <w:r w:rsidRPr="3E0E9F22">
              <w:rPr>
                <w:rFonts w:eastAsiaTheme="minorEastAsia"/>
              </w:rPr>
              <w:t xml:space="preserve">Rollup field on how many </w:t>
            </w:r>
            <w:r w:rsidRPr="3E0E9F22" w:rsidR="61A76DF0">
              <w:rPr>
                <w:rFonts w:eastAsiaTheme="minorEastAsia"/>
              </w:rPr>
              <w:t>Systems</w:t>
            </w:r>
            <w:r w:rsidRPr="3E0E9F22">
              <w:rPr>
                <w:rFonts w:eastAsiaTheme="minorEastAsia"/>
              </w:rPr>
              <w:t xml:space="preserve"> </w:t>
            </w:r>
            <w:r w:rsidRPr="3E0E9F22" w:rsidR="440ACBF9">
              <w:rPr>
                <w:rFonts w:eastAsiaTheme="minorEastAsia"/>
              </w:rPr>
              <w:t>sizes</w:t>
            </w:r>
            <w:r w:rsidRPr="3E0E9F22">
              <w:rPr>
                <w:rFonts w:eastAsiaTheme="minorEastAsia"/>
              </w:rPr>
              <w:t xml:space="preserve"> row count in Draft</w:t>
            </w:r>
          </w:p>
        </w:tc>
      </w:tr>
      <w:tr w:rsidR="3E0E9F22" w:rsidTr="19B6ED36" w14:paraId="155F99D7" w14:textId="77777777">
        <w:trPr>
          <w:trHeight w:val="300"/>
          <w:trPrChange w:author="Bhumika Gawande" w:date="2025-02-17T04:57:00Z" w:id="147">
            <w:trPr>
              <w:trHeight w:val="300"/>
            </w:trPr>
          </w:trPrChange>
        </w:trPr>
        <w:tc>
          <w:tcPr>
            <w:tcW w:w="1065" w:type="dxa"/>
            <w:vAlign w:val="center"/>
            <w:tcPrChange w:author="Bhumika Gawande" w:date="2025-02-17T04:57:00Z" w:id="148">
              <w:tcPr>
                <w:tcW w:w="1065" w:type="dxa"/>
                <w:vAlign w:val="center"/>
              </w:tcPr>
            </w:tcPrChange>
          </w:tcPr>
          <w:p w:rsidR="3ED3266C" w:rsidP="3E0E9F22" w:rsidRDefault="3ED3266C" w14:paraId="0434D739" w14:textId="0CA038C8">
            <w:r>
              <w:t>SPA</w:t>
            </w:r>
          </w:p>
        </w:tc>
        <w:tc>
          <w:tcPr>
            <w:tcW w:w="2715" w:type="dxa"/>
            <w:vAlign w:val="center"/>
            <w:tcPrChange w:author="Bhumika Gawande" w:date="2025-02-17T04:57:00Z" w:id="149">
              <w:tcPr>
                <w:tcW w:w="2715" w:type="dxa"/>
                <w:vAlign w:val="center"/>
              </w:tcPr>
            </w:tcPrChange>
          </w:tcPr>
          <w:p w:rsidR="3ED3266C" w:rsidP="3E0E9F22" w:rsidRDefault="3ED3266C" w14:paraId="24C00F50" w14:textId="32675853">
            <w:pPr>
              <w:rPr>
                <w:rFonts w:eastAsiaTheme="minorEastAsia"/>
                <w:color w:val="181818"/>
              </w:rPr>
            </w:pPr>
            <w:r w:rsidRPr="3E0E9F22">
              <w:rPr>
                <w:rFonts w:eastAsiaTheme="minorEastAsia"/>
                <w:color w:val="181818"/>
              </w:rPr>
              <w:t>Modified Expiry Date</w:t>
            </w:r>
          </w:p>
        </w:tc>
        <w:tc>
          <w:tcPr>
            <w:tcW w:w="1635" w:type="dxa"/>
            <w:vAlign w:val="center"/>
            <w:tcPrChange w:author="Bhumika Gawande" w:date="2025-02-17T04:57:00Z" w:id="150">
              <w:tcPr>
                <w:tcW w:w="1815" w:type="dxa"/>
                <w:gridSpan w:val="2"/>
                <w:vAlign w:val="center"/>
              </w:tcPr>
            </w:tcPrChange>
          </w:tcPr>
          <w:p w:rsidR="3ED3266C" w:rsidP="3E0E9F22" w:rsidRDefault="3ED3266C" w14:paraId="187C5793" w14:textId="28ACC63F">
            <w:pPr>
              <w:rPr>
                <w:rFonts w:eastAsiaTheme="minorEastAsia"/>
              </w:rPr>
            </w:pPr>
            <w:r w:rsidRPr="3E0E9F22">
              <w:rPr>
                <w:rFonts w:eastAsiaTheme="minorEastAsia"/>
              </w:rPr>
              <w:t>New</w:t>
            </w:r>
          </w:p>
        </w:tc>
        <w:tc>
          <w:tcPr>
            <w:tcW w:w="4680" w:type="dxa"/>
            <w:vAlign w:val="center"/>
            <w:tcPrChange w:author="Bhumika Gawande" w:date="2025-02-17T04:57:00Z" w:id="151">
              <w:tcPr>
                <w:tcW w:w="4500" w:type="dxa"/>
                <w:vAlign w:val="center"/>
              </w:tcPr>
            </w:tcPrChange>
          </w:tcPr>
          <w:p w:rsidR="3ED3266C" w:rsidP="3E0E9F22" w:rsidRDefault="3ED3266C" w14:paraId="18BA9F0B" w14:textId="643F3BE6">
            <w:pPr>
              <w:rPr>
                <w:rFonts w:eastAsiaTheme="minorEastAsia"/>
              </w:rPr>
            </w:pPr>
            <w:r w:rsidRPr="3E0E9F22">
              <w:rPr>
                <w:rFonts w:eastAsiaTheme="minorEastAsia"/>
              </w:rPr>
              <w:t>When Approved SPA is under modification, this field would be only one directly on SPA which can be modified</w:t>
            </w:r>
          </w:p>
        </w:tc>
      </w:tr>
    </w:tbl>
    <w:p w:rsidR="3E0E9F22" w:rsidRDefault="3E0E9F22" w14:paraId="18B4354D" w14:textId="2107BBDC"/>
    <w:p w:rsidR="756104CF" w:rsidP="756104CF" w:rsidRDefault="756104CF" w14:paraId="6641D8B7" w14:textId="0E97A6A3"/>
    <w:p w:rsidR="3E0E9F22" w:rsidRDefault="3E0E9F22" w14:paraId="41F4EA2B" w14:textId="2C230289"/>
    <w:p w:rsidR="3E0E9F22" w:rsidRDefault="3E0E9F22" w14:paraId="644836B1" w14:textId="58B1A958"/>
    <w:p w:rsidR="756104CF" w:rsidP="756104CF" w:rsidRDefault="2084420C" w14:paraId="416C1643" w14:textId="60C5AEF4">
      <w:r>
        <w:t xml:space="preserve">                </w:t>
      </w:r>
      <w:r>
        <w:rPr>
          <w:noProof/>
        </w:rPr>
        <w:drawing>
          <wp:inline distT="0" distB="0" distL="0" distR="0" wp14:anchorId="5C289B2B" wp14:editId="767E34C7">
            <wp:extent cx="4335326" cy="1454570"/>
            <wp:effectExtent l="0" t="0" r="0" b="0"/>
            <wp:docPr id="20783789" name="Picture 207837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5326" cy="145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5B053CA" w:rsidP="5ADC250D" w:rsidRDefault="06D0C459" w14:paraId="013F5DD5" w14:textId="65A0898F">
      <w:pPr>
        <w:pStyle w:val="Heading2"/>
        <w:numPr>
          <w:ilvl w:val="0"/>
          <w:numId w:val="4"/>
        </w:numPr>
      </w:pPr>
      <w:bookmarkStart w:name="_Toc1669529425" w:id="152"/>
      <w:r>
        <w:t>SPA New page layout</w:t>
      </w:r>
      <w:bookmarkEnd w:id="152"/>
    </w:p>
    <w:p w:rsidR="5ADC250D" w:rsidRDefault="5ADC250D" w14:paraId="7DB6A2B2" w14:textId="42770933"/>
    <w:p w:rsidR="23197EAF" w:rsidP="756104CF" w:rsidRDefault="1834C8C4" w14:paraId="4B80450F" w14:textId="1912EE44">
      <w:r>
        <w:t xml:space="preserve">   </w:t>
      </w:r>
      <w:r w:rsidR="4FCB61D9">
        <w:t>C</w:t>
      </w:r>
      <w:r>
        <w:t>reate</w:t>
      </w:r>
      <w:r w:rsidR="23197EAF">
        <w:t xml:space="preserve"> a new Page layout for Unapproved MSI SPA Record type to keep relevant fields on </w:t>
      </w:r>
      <w:r w:rsidR="1BD56AE2">
        <w:t>page</w:t>
      </w:r>
      <w:r>
        <w:t>.</w:t>
      </w:r>
      <w:r w:rsidR="6E134734">
        <w:t xml:space="preserve">  </w:t>
      </w:r>
    </w:p>
    <w:p w:rsidR="23197EAF" w:rsidP="3E0E9F22" w:rsidRDefault="712E79EA" w14:paraId="62F342DE" w14:textId="506E7560">
      <w:pPr>
        <w:pStyle w:val="ListParagraph"/>
        <w:numPr>
          <w:ilvl w:val="0"/>
          <w:numId w:val="36"/>
        </w:numPr>
      </w:pPr>
      <w:r>
        <w:t xml:space="preserve">Layout name: MSI </w:t>
      </w:r>
      <w:r w:rsidR="2AEBDF66">
        <w:t>Unapproved</w:t>
      </w:r>
      <w:r>
        <w:t xml:space="preserve"> Layout</w:t>
      </w:r>
      <w:r w:rsidR="12FBE565">
        <w:t>: For initial SPA. Most sections/fields are editable</w:t>
      </w:r>
      <w:r>
        <w:t>.</w:t>
      </w:r>
    </w:p>
    <w:p w:rsidR="12FBE565" w:rsidP="3E0E9F22" w:rsidRDefault="12FBE565" w14:paraId="54215348" w14:textId="0ECEE281">
      <w:pPr>
        <w:pStyle w:val="ListParagraph"/>
        <w:numPr>
          <w:ilvl w:val="0"/>
          <w:numId w:val="36"/>
        </w:numPr>
      </w:pPr>
      <w:r>
        <w:t>Layout name: MSI Approved Layout: For approved SPA. Nothing is editable.</w:t>
      </w:r>
    </w:p>
    <w:p w:rsidR="12FBE565" w:rsidP="3E0E9F22" w:rsidRDefault="12FBE565" w14:paraId="0B896A26" w14:textId="1EE4A912">
      <w:pPr>
        <w:pStyle w:val="ListParagraph"/>
        <w:numPr>
          <w:ilvl w:val="0"/>
          <w:numId w:val="36"/>
        </w:numPr>
      </w:pPr>
      <w:r>
        <w:t>Layout name: MSI ReOpen Layout: For reopen SPA Limited field like End date is editable.</w:t>
      </w:r>
      <w:r w:rsidR="2E134621">
        <w:t xml:space="preserve"> </w:t>
      </w:r>
      <w:r w:rsidR="6077B8DD">
        <w:t>Also,</w:t>
      </w:r>
      <w:r w:rsidR="2E134621">
        <w:t xml:space="preserve"> this layout can also display Status__c field on all child objects </w:t>
      </w:r>
      <w:r w:rsidR="38DE987C">
        <w:t>(Unit</w:t>
      </w:r>
      <w:r w:rsidR="2E134621">
        <w:t xml:space="preserve"> Incentive, System Attachment, Branch Installer, Geo </w:t>
      </w:r>
      <w:r w:rsidR="2D2EB40F">
        <w:t xml:space="preserve">Details for </w:t>
      </w:r>
      <w:r w:rsidR="7E8A74F9">
        <w:t>incentive) so</w:t>
      </w:r>
      <w:r w:rsidR="2D2EB40F">
        <w:t xml:space="preserve"> that user would know which records are already approved v/s which are added recently. </w:t>
      </w:r>
    </w:p>
    <w:p w:rsidR="3E0E9F22" w:rsidP="3E0E9F22" w:rsidRDefault="3E0E9F22" w14:paraId="20294D5B" w14:textId="21E40C9C">
      <w:pPr>
        <w:pStyle w:val="ListParagraph"/>
      </w:pPr>
    </w:p>
    <w:p w:rsidR="5ADC250D" w:rsidRDefault="5ADC250D" w14:paraId="79E4CF75" w14:textId="031196DB"/>
    <w:p w:rsidR="35267C28" w:rsidP="5ADC250D" w:rsidRDefault="1F2EBF14" w14:paraId="1C5D0ECC" w14:textId="45CF30B9">
      <w:r>
        <w:t xml:space="preserve"> </w:t>
      </w:r>
      <w:r w:rsidR="0838F383">
        <w:rPr>
          <w:noProof/>
        </w:rPr>
        <w:drawing>
          <wp:inline distT="0" distB="0" distL="0" distR="0" wp14:anchorId="40783C6F" wp14:editId="44FAF748">
            <wp:extent cx="12575385" cy="5327073"/>
            <wp:effectExtent l="0" t="0" r="0" b="6985"/>
            <wp:docPr id="1615822008" name="Picture 1615822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5822008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77833" cy="532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C0B744E" w:rsidRDefault="7C0B744E" w14:paraId="26F59AE7" w14:textId="01B0533C">
      <w:r>
        <w:t xml:space="preserve">  Screen with fresh SPA created</w:t>
      </w:r>
    </w:p>
    <w:p w:rsidR="756104CF" w:rsidP="5ADC250D" w:rsidRDefault="6666AFE8" w14:paraId="49C57F50" w14:textId="60603908">
      <w:pPr>
        <w:pStyle w:val="ListParagraph"/>
        <w:numPr>
          <w:ilvl w:val="0"/>
          <w:numId w:val="38"/>
        </w:numPr>
      </w:pPr>
      <w:r>
        <w:t xml:space="preserve"> Installer Bank account flag on SPA </w:t>
      </w:r>
    </w:p>
    <w:p w:rsidR="756104CF" w:rsidP="5ADC250D" w:rsidRDefault="6666AFE8" w14:paraId="4551577D" w14:textId="22671401">
      <w:pPr>
        <w:pStyle w:val="ListParagraph"/>
        <w:numPr>
          <w:ilvl w:val="0"/>
          <w:numId w:val="38"/>
        </w:numPr>
      </w:pPr>
      <w:r>
        <w:t xml:space="preserve"> New values in Special Pricing type</w:t>
      </w:r>
    </w:p>
    <w:p w:rsidR="756104CF" w:rsidP="5ADC250D" w:rsidRDefault="6666AFE8" w14:paraId="0212F3EF" w14:textId="3FFF33DF">
      <w:pPr>
        <w:pStyle w:val="ListParagraph"/>
        <w:numPr>
          <w:ilvl w:val="0"/>
          <w:numId w:val="38"/>
        </w:numPr>
      </w:pPr>
      <w:r>
        <w:t>List of installer branches gets added on SPA creation</w:t>
      </w:r>
    </w:p>
    <w:p w:rsidR="756104CF" w:rsidP="5ADC250D" w:rsidRDefault="717E57FE" w14:paraId="767BB754" w14:textId="3A621172">
      <w:pPr>
        <w:pStyle w:val="ListParagraph"/>
        <w:numPr>
          <w:ilvl w:val="0"/>
          <w:numId w:val="38"/>
        </w:numPr>
      </w:pPr>
      <w:r>
        <w:t>Ability</w:t>
      </w:r>
      <w:r w:rsidR="6666AFE8">
        <w:t xml:space="preserve"> for sales team to remove or add any branch installer at later time</w:t>
      </w:r>
    </w:p>
    <w:p w:rsidR="756104CF" w:rsidP="756104CF" w:rsidRDefault="756104CF" w14:paraId="323B33D2" w14:textId="65CE307C"/>
    <w:p w:rsidR="756104CF" w:rsidP="5ADC250D" w:rsidRDefault="1F36EE0F" w14:paraId="05FC99B5" w14:textId="3D468D9D">
      <w:pPr>
        <w:pStyle w:val="Heading2"/>
        <w:numPr>
          <w:ilvl w:val="0"/>
          <w:numId w:val="4"/>
        </w:numPr>
      </w:pPr>
      <w:bookmarkStart w:name="_Toc1909134881" w:id="153"/>
      <w:r>
        <w:t xml:space="preserve">Standard </w:t>
      </w:r>
      <w:r w:rsidR="54560BE8">
        <w:t>Validations on SPA Creation</w:t>
      </w:r>
      <w:bookmarkEnd w:id="153"/>
    </w:p>
    <w:p w:rsidR="756104CF" w:rsidP="5ADC250D" w:rsidRDefault="172FD00E" w14:paraId="53238052" w14:textId="506208FF">
      <w:pPr>
        <w:ind w:firstLine="720"/>
        <w:rPr>
          <w:rFonts w:eastAsiaTheme="minorEastAsia"/>
        </w:rPr>
      </w:pPr>
      <w:r>
        <w:t xml:space="preserve">A.   Bank Account flag should be true </w:t>
      </w:r>
    </w:p>
    <w:p w:rsidR="756104CF" w:rsidP="3E0E9F22" w:rsidRDefault="0AD10231" w14:paraId="5AB4F534" w14:textId="32D287CA">
      <w:pPr>
        <w:rPr>
          <w:rFonts w:eastAsiaTheme="minorEastAsia"/>
        </w:rPr>
      </w:pPr>
      <w:r>
        <w:t xml:space="preserve">                      When Special Pricing Type in </w:t>
      </w:r>
      <w:r w:rsidR="1DF307A6">
        <w:t>(‘</w:t>
      </w:r>
      <w:r w:rsidRPr="3E0E9F22">
        <w:rPr>
          <w:rFonts w:eastAsiaTheme="minorEastAsia"/>
        </w:rPr>
        <w:t xml:space="preserve">MSI Installer’, ‘MSI Quarterly’), </w:t>
      </w:r>
    </w:p>
    <w:p w:rsidR="756104CF" w:rsidP="5ADC250D" w:rsidRDefault="0AD10231" w14:paraId="2AC69D5D" w14:textId="646A2702">
      <w:pPr>
        <w:pStyle w:val="ListParagraph"/>
      </w:pPr>
      <w:r w:rsidRPr="3E0E9F22">
        <w:rPr>
          <w:rFonts w:eastAsiaTheme="minorEastAsia"/>
        </w:rPr>
        <w:t xml:space="preserve">         AND   Installer's -&gt; </w:t>
      </w:r>
      <w:r>
        <w:t xml:space="preserve">IsInstallerBankAccount_Shared__c   is </w:t>
      </w:r>
      <w:r w:rsidR="60EE17DF">
        <w:t>false,</w:t>
      </w:r>
      <w:r>
        <w:t xml:space="preserve"> then show </w:t>
      </w:r>
      <w:r w:rsidR="78FC275B">
        <w:t>error:</w:t>
      </w:r>
      <w:r>
        <w:t xml:space="preserve">  </w:t>
      </w:r>
    </w:p>
    <w:p w:rsidR="756104CF" w:rsidP="5ADC250D" w:rsidRDefault="172FD00E" w14:paraId="2D5BFA1E" w14:textId="3CB365CB">
      <w:pPr>
        <w:pStyle w:val="ListParagraph"/>
      </w:pPr>
      <w:r>
        <w:t xml:space="preserve">            &lt;Need error message&gt;</w:t>
      </w:r>
    </w:p>
    <w:p w:rsidR="756104CF" w:rsidP="5ADC250D" w:rsidRDefault="756104CF" w14:paraId="70F41AD4" w14:textId="1CD666AD">
      <w:pPr>
        <w:pStyle w:val="ListParagraph"/>
      </w:pPr>
    </w:p>
    <w:p w:rsidR="756104CF" w:rsidP="5ADC250D" w:rsidRDefault="172FD00E" w14:paraId="5D8ADECC" w14:textId="34FC312B">
      <w:pPr>
        <w:rPr>
          <w:rFonts w:eastAsiaTheme="minorEastAsia"/>
        </w:rPr>
      </w:pPr>
      <w:r>
        <w:t xml:space="preserve">            B.   Installer Enlighten Id should be present</w:t>
      </w:r>
    </w:p>
    <w:p w:rsidR="756104CF" w:rsidP="69E077F5" w:rsidRDefault="54560BE8" w14:paraId="4C16903D" w14:textId="3950EA87">
      <w:pPr>
        <w:rPr>
          <w:rFonts w:eastAsiaTheme="minorEastAsia"/>
        </w:rPr>
      </w:pPr>
      <w:r>
        <w:t xml:space="preserve">               When Special Pricing Type in (‘</w:t>
      </w:r>
      <w:r w:rsidRPr="69E077F5">
        <w:rPr>
          <w:rFonts w:eastAsiaTheme="minorEastAsia"/>
        </w:rPr>
        <w:t xml:space="preserve">MSI Installer’, ‘MSI Quarterly’), </w:t>
      </w:r>
    </w:p>
    <w:p w:rsidR="756104CF" w:rsidP="5ADC250D" w:rsidRDefault="0AD10231" w14:paraId="6CE41BAE" w14:textId="0BE5B21C">
      <w:pPr>
        <w:pStyle w:val="ListParagraph"/>
      </w:pPr>
      <w:r w:rsidRPr="3E0E9F22">
        <w:rPr>
          <w:rFonts w:eastAsiaTheme="minorEastAsia"/>
        </w:rPr>
        <w:t xml:space="preserve">    AND    Installer's -&gt; </w:t>
      </w:r>
      <w:r>
        <w:t xml:space="preserve">Enlighten_Installer_ID__c   is </w:t>
      </w:r>
      <w:r w:rsidR="5F75F516">
        <w:t>empty,</w:t>
      </w:r>
      <w:r>
        <w:t xml:space="preserve"> then show </w:t>
      </w:r>
      <w:r w:rsidR="6146668E">
        <w:t>error:</w:t>
      </w:r>
      <w:r>
        <w:t xml:space="preserve">  </w:t>
      </w:r>
    </w:p>
    <w:p w:rsidR="756104CF" w:rsidP="5ADC250D" w:rsidRDefault="172FD00E" w14:paraId="4DB7EBE8" w14:textId="3CB365CB">
      <w:pPr>
        <w:pStyle w:val="ListParagraph"/>
      </w:pPr>
      <w:r>
        <w:t xml:space="preserve">            &lt;Need error message&gt;</w:t>
      </w:r>
    </w:p>
    <w:p w:rsidR="756104CF" w:rsidP="5ADC250D" w:rsidRDefault="756104CF" w14:paraId="737E5998" w14:textId="23F989B8">
      <w:pPr>
        <w:pStyle w:val="ListParagraph"/>
      </w:pPr>
    </w:p>
    <w:p w:rsidR="756104CF" w:rsidP="5ADC250D" w:rsidRDefault="172FD00E" w14:paraId="624144CB" w14:textId="30AEC53B">
      <w:pPr>
        <w:rPr>
          <w:rFonts w:eastAsiaTheme="minorEastAsia"/>
        </w:rPr>
      </w:pPr>
      <w:r>
        <w:t xml:space="preserve">            C.   Installer’s country restriction</w:t>
      </w:r>
    </w:p>
    <w:p w:rsidR="756104CF" w:rsidP="69E077F5" w:rsidRDefault="54560BE8" w14:paraId="575FD9B5" w14:textId="34EEFE67">
      <w:pPr>
        <w:rPr>
          <w:rFonts w:eastAsiaTheme="minorEastAsia"/>
        </w:rPr>
      </w:pPr>
      <w:r>
        <w:t xml:space="preserve">                      When Special Pricing Type in (‘</w:t>
      </w:r>
      <w:r w:rsidRPr="69E077F5">
        <w:rPr>
          <w:rFonts w:eastAsiaTheme="minorEastAsia"/>
        </w:rPr>
        <w:t xml:space="preserve">MSI Installer’, ‘MSI Quarterly’), </w:t>
      </w:r>
    </w:p>
    <w:p w:rsidR="756104CF" w:rsidP="5ADC250D" w:rsidRDefault="0AD10231" w14:paraId="71281358" w14:textId="5CB1834A">
      <w:pPr>
        <w:pStyle w:val="ListParagraph"/>
      </w:pPr>
      <w:r w:rsidRPr="3E0E9F22">
        <w:rPr>
          <w:rFonts w:eastAsiaTheme="minorEastAsia"/>
        </w:rPr>
        <w:t xml:space="preserve">         </w:t>
      </w:r>
      <w:r w:rsidRPr="3E0E9F22" w:rsidR="62302541">
        <w:rPr>
          <w:rFonts w:eastAsiaTheme="minorEastAsia"/>
        </w:rPr>
        <w:t>AND Installer's</w:t>
      </w:r>
      <w:r w:rsidRPr="3E0E9F22">
        <w:rPr>
          <w:rFonts w:eastAsiaTheme="minorEastAsia"/>
        </w:rPr>
        <w:t xml:space="preserve"> -&gt; Country__c</w:t>
      </w:r>
      <w:r>
        <w:t xml:space="preserve">  not in (‘GB’, ‘IT’, ‘AU’, ‘ES’), then show error:  </w:t>
      </w:r>
    </w:p>
    <w:p w:rsidR="756104CF" w:rsidP="5ADC250D" w:rsidRDefault="172FD00E" w14:paraId="2FDA27EF" w14:textId="3CB365CB">
      <w:pPr>
        <w:pStyle w:val="ListParagraph"/>
      </w:pPr>
      <w:r>
        <w:t xml:space="preserve">            &lt;Need error message&gt;</w:t>
      </w:r>
    </w:p>
    <w:p w:rsidR="756104CF" w:rsidP="5ADC250D" w:rsidRDefault="756104CF" w14:paraId="37AC6602" w14:textId="7F8562EB">
      <w:pPr>
        <w:pStyle w:val="ListParagraph"/>
      </w:pPr>
    </w:p>
    <w:p w:rsidR="756104CF" w:rsidP="5ADC250D" w:rsidRDefault="172FD00E" w14:paraId="53B1BCC3" w14:textId="0C7907AD">
      <w:pPr>
        <w:ind w:firstLine="720"/>
        <w:rPr>
          <w:rFonts w:eastAsiaTheme="minorEastAsia"/>
        </w:rPr>
      </w:pPr>
      <w:r>
        <w:t xml:space="preserve">   D.     </w:t>
      </w:r>
      <w:r w:rsidR="7D0CA34B">
        <w:t>Installers</w:t>
      </w:r>
      <w:r>
        <w:t xml:space="preserve"> on SPA should not have parent account</w:t>
      </w:r>
    </w:p>
    <w:p w:rsidR="756104CF" w:rsidP="69E077F5" w:rsidRDefault="54560BE8" w14:paraId="02CD1FEE" w14:textId="6E40DDCB">
      <w:pPr>
        <w:rPr>
          <w:rFonts w:eastAsiaTheme="minorEastAsia"/>
        </w:rPr>
      </w:pPr>
      <w:r>
        <w:t xml:space="preserve">                      When Special Pricing Type in (‘</w:t>
      </w:r>
      <w:r w:rsidRPr="69E077F5">
        <w:rPr>
          <w:rFonts w:eastAsiaTheme="minorEastAsia"/>
        </w:rPr>
        <w:t xml:space="preserve">MSI Installer’, ‘MSI Quarterly’), </w:t>
      </w:r>
    </w:p>
    <w:p w:rsidR="756104CF" w:rsidP="5ADC250D" w:rsidRDefault="172FD00E" w14:paraId="465252B0" w14:textId="5C24F3D8">
      <w:pPr>
        <w:pStyle w:val="ListParagraph"/>
      </w:pPr>
      <w:r w:rsidRPr="5ADC250D">
        <w:rPr>
          <w:rFonts w:eastAsiaTheme="minorEastAsia"/>
        </w:rPr>
        <w:t xml:space="preserve">         </w:t>
      </w:r>
      <w:r w:rsidRPr="5ADC250D" w:rsidR="23D2E9FD">
        <w:rPr>
          <w:rFonts w:eastAsiaTheme="minorEastAsia"/>
        </w:rPr>
        <w:t>AND Installer's</w:t>
      </w:r>
      <w:r w:rsidRPr="5ADC250D">
        <w:rPr>
          <w:rFonts w:eastAsiaTheme="minorEastAsia"/>
        </w:rPr>
        <w:t xml:space="preserve"> -&gt; ParentId</w:t>
      </w:r>
      <w:r>
        <w:t xml:space="preserve">  NOT BLANK, then show error:  </w:t>
      </w:r>
    </w:p>
    <w:p w:rsidR="756104CF" w:rsidP="5ADC250D" w:rsidRDefault="0AD10231" w14:paraId="570C54BD" w14:textId="155BFF2D">
      <w:pPr>
        <w:pStyle w:val="ListParagraph"/>
      </w:pPr>
      <w:r>
        <w:t xml:space="preserve">            &lt;Need error message&gt;</w:t>
      </w:r>
    </w:p>
    <w:p w:rsidR="3E0E9F22" w:rsidP="3E0E9F22" w:rsidRDefault="3E0E9F22" w14:paraId="5D73B10F" w14:textId="39B9DE5D">
      <w:pPr>
        <w:pStyle w:val="ListParagraph"/>
      </w:pPr>
    </w:p>
    <w:p w:rsidR="4A2AFABC" w:rsidP="3E0E9F22" w:rsidRDefault="4A2AFABC" w14:paraId="22646B78" w14:textId="0E1BC963">
      <w:pPr>
        <w:ind w:firstLine="720"/>
        <w:rPr>
          <w:rFonts w:eastAsiaTheme="minorEastAsia"/>
        </w:rPr>
      </w:pPr>
      <w:r>
        <w:t xml:space="preserve"> E.  Installers on SPA should be Contact’s Account</w:t>
      </w:r>
    </w:p>
    <w:p w:rsidR="4A2AFABC" w:rsidP="69E077F5" w:rsidRDefault="00B875D5" w14:paraId="1F155A89" w14:textId="73805A1B">
      <w:pPr>
        <w:rPr>
          <w:rFonts w:eastAsiaTheme="minorEastAsia"/>
        </w:rPr>
      </w:pPr>
      <w:r>
        <w:t xml:space="preserve">                      When Special Pricing Type in (‘</w:t>
      </w:r>
      <w:r w:rsidRPr="69E077F5">
        <w:rPr>
          <w:rFonts w:eastAsiaTheme="minorEastAsia"/>
        </w:rPr>
        <w:t xml:space="preserve">MSI Installer’, ‘MSI Quarterly’ ), </w:t>
      </w:r>
    </w:p>
    <w:p w:rsidR="4A2AFABC" w:rsidP="3E0E9F22" w:rsidRDefault="4A2AFABC" w14:paraId="37F0261B" w14:textId="72D21EA0">
      <w:pPr>
        <w:rPr>
          <w:rFonts w:eastAsiaTheme="minorEastAsia"/>
        </w:rPr>
      </w:pPr>
      <w:r w:rsidRPr="3E0E9F22">
        <w:rPr>
          <w:rFonts w:eastAsiaTheme="minorEastAsia"/>
        </w:rPr>
        <w:t xml:space="preserve">                       AND Contact &lt;&gt; ‘’</w:t>
      </w:r>
    </w:p>
    <w:p w:rsidR="4A2AFABC" w:rsidP="3E0E9F22" w:rsidRDefault="4A2AFABC" w14:paraId="6D8A087E" w14:textId="75D892E1">
      <w:pPr>
        <w:pStyle w:val="ListParagraph"/>
      </w:pPr>
      <w:r w:rsidRPr="3E0E9F22">
        <w:rPr>
          <w:rFonts w:eastAsiaTheme="minorEastAsia"/>
        </w:rPr>
        <w:t xml:space="preserve">         AND Contact.AccountId  &lt;&gt;  InstallerId</w:t>
      </w:r>
    </w:p>
    <w:p w:rsidR="4A2AFABC" w:rsidP="3E0E9F22" w:rsidRDefault="4A2AFABC" w14:paraId="637F4F39" w14:textId="222E3D69">
      <w:pPr>
        <w:pStyle w:val="ListParagraph"/>
      </w:pPr>
      <w:r>
        <w:t xml:space="preserve">            &lt;Need error message.   Contact does not belong to </w:t>
      </w:r>
      <w:r w:rsidR="340E8CA7">
        <w:t>s</w:t>
      </w:r>
      <w:r>
        <w:t xml:space="preserve">ame </w:t>
      </w:r>
      <w:r w:rsidR="649D4113">
        <w:t>installer</w:t>
      </w:r>
      <w:r>
        <w:t>&gt;</w:t>
      </w:r>
    </w:p>
    <w:p w:rsidR="3E0E9F22" w:rsidP="3E0E9F22" w:rsidRDefault="3E0E9F22" w14:paraId="55707CBF" w14:textId="2775B7C7">
      <w:pPr>
        <w:pStyle w:val="ListParagraph"/>
      </w:pPr>
    </w:p>
    <w:p w:rsidR="45B3C4C7" w:rsidP="3E0E9F22" w:rsidRDefault="45B3C4C7" w14:paraId="5B8A34BC" w14:textId="604A8BE7">
      <w:pPr>
        <w:ind w:firstLine="720"/>
        <w:rPr>
          <w:rFonts w:eastAsiaTheme="minorEastAsia"/>
        </w:rPr>
      </w:pPr>
      <w:r>
        <w:t>F.  Modified Expiry Date cannot be earlier than today</w:t>
      </w:r>
    </w:p>
    <w:p w:rsidR="45B3C4C7" w:rsidP="69E077F5" w:rsidRDefault="64BC5BE2" w14:paraId="22442250" w14:textId="52053B68">
      <w:pPr>
        <w:rPr>
          <w:rFonts w:eastAsiaTheme="minorEastAsia"/>
        </w:rPr>
      </w:pPr>
      <w:r>
        <w:t xml:space="preserve">                       When Special Pricing Type in (‘</w:t>
      </w:r>
      <w:r w:rsidRPr="69E077F5">
        <w:rPr>
          <w:rFonts w:eastAsiaTheme="minorEastAsia"/>
        </w:rPr>
        <w:t xml:space="preserve">MSI Installer’, ‘MSI Quarterly’), </w:t>
      </w:r>
    </w:p>
    <w:p w:rsidR="45B3C4C7" w:rsidRDefault="45B3C4C7" w14:paraId="07FAC8C7" w14:textId="79B05B91">
      <w:r w:rsidRPr="3E0E9F22">
        <w:rPr>
          <w:rFonts w:eastAsiaTheme="minorEastAsia"/>
        </w:rPr>
        <w:t xml:space="preserve">                         SPA -&gt; Modif</w:t>
      </w:r>
      <w:r w:rsidRPr="3E0E9F22" w:rsidR="502313BD">
        <w:rPr>
          <w:rFonts w:eastAsiaTheme="minorEastAsia"/>
        </w:rPr>
        <w:t>i</w:t>
      </w:r>
      <w:r w:rsidRPr="3E0E9F22">
        <w:rPr>
          <w:rFonts w:eastAsiaTheme="minorEastAsia"/>
        </w:rPr>
        <w:t xml:space="preserve">ed Expiry Date </w:t>
      </w:r>
      <w:r w:rsidRPr="3E0E9F22" w:rsidR="2D233A1E">
        <w:rPr>
          <w:rFonts w:eastAsiaTheme="minorEastAsia"/>
        </w:rPr>
        <w:t>&lt; TODAY</w:t>
      </w:r>
      <w:r w:rsidRPr="3E0E9F22">
        <w:rPr>
          <w:rFonts w:eastAsiaTheme="minorEastAsia"/>
        </w:rPr>
        <w:t xml:space="preserve">                       </w:t>
      </w:r>
    </w:p>
    <w:p w:rsidR="45B3C4C7" w:rsidP="3E0E9F22" w:rsidRDefault="45B3C4C7" w14:paraId="1A2590C0" w14:textId="200832B5">
      <w:pPr>
        <w:ind w:firstLine="720"/>
      </w:pPr>
      <w:r>
        <w:t xml:space="preserve">            &lt;Need error </w:t>
      </w:r>
      <w:r w:rsidR="561861F7">
        <w:t>message...</w:t>
      </w:r>
      <w:r>
        <w:t>Modified Expiry Date cannot be earlier than today&gt;</w:t>
      </w:r>
    </w:p>
    <w:p w:rsidR="3E0E9F22" w:rsidP="3E0E9F22" w:rsidRDefault="3E0E9F22" w14:paraId="3B2133C6" w14:textId="7215C0D1">
      <w:pPr>
        <w:pStyle w:val="ListParagraph"/>
      </w:pPr>
    </w:p>
    <w:p w:rsidR="3E0E9F22" w:rsidP="3E0E9F22" w:rsidRDefault="3E0E9F22" w14:paraId="390CFA32" w14:textId="5DEE0E8D">
      <w:pPr>
        <w:pStyle w:val="ListParagraph"/>
      </w:pPr>
    </w:p>
    <w:p w:rsidR="756104CF" w:rsidP="756104CF" w:rsidRDefault="756104CF" w14:paraId="539B1DB8" w14:textId="3D038C0B"/>
    <w:p w:rsidR="756104CF" w:rsidP="5ADC250D" w:rsidRDefault="55432F49" w14:paraId="59F86C00" w14:textId="219140E8">
      <w:pPr>
        <w:pStyle w:val="Heading2"/>
        <w:numPr>
          <w:ilvl w:val="0"/>
          <w:numId w:val="4"/>
        </w:numPr>
      </w:pPr>
      <w:bookmarkStart w:name="_Toc1618622016" w:id="154"/>
      <w:r>
        <w:t>SPA Trigger change:</w:t>
      </w:r>
      <w:bookmarkEnd w:id="154"/>
      <w:r w:rsidR="5902AE21">
        <w:t xml:space="preserve">     </w:t>
      </w:r>
    </w:p>
    <w:p w:rsidR="756104CF" w:rsidP="5535599A" w:rsidRDefault="1E9F839F" w14:paraId="1331B645" w14:textId="2B0310AD">
      <w:r>
        <w:t xml:space="preserve">             There would be following change on SPA trigger </w:t>
      </w:r>
    </w:p>
    <w:p w:rsidR="756104CF" w:rsidP="5535599A" w:rsidRDefault="1E9F839F" w14:paraId="065C3192" w14:textId="6C2C8890">
      <w:pPr>
        <w:pStyle w:val="ListParagraph"/>
        <w:numPr>
          <w:ilvl w:val="0"/>
          <w:numId w:val="37"/>
        </w:numPr>
      </w:pPr>
      <w:r w:rsidRPr="3E0E9F22">
        <w:rPr>
          <w:b/>
          <w:bCs/>
        </w:rPr>
        <w:t>After insert trigger</w:t>
      </w:r>
      <w:r>
        <w:t xml:space="preserve">:  if record type is MSI Unapproved, </w:t>
      </w:r>
    </w:p>
    <w:p w:rsidR="756104CF" w:rsidP="5535599A" w:rsidRDefault="217A9059" w14:paraId="57761F16" w14:textId="20A0F479">
      <w:pPr>
        <w:pStyle w:val="ListParagraph"/>
      </w:pPr>
      <w:r>
        <w:t xml:space="preserve">          Get list of all branch installer for primary installer</w:t>
      </w:r>
    </w:p>
    <w:p w:rsidR="756104CF" w:rsidP="5535599A" w:rsidRDefault="217A9059" w14:paraId="007B662C" w14:textId="59B84398">
      <w:pPr>
        <w:pStyle w:val="ListParagraph"/>
      </w:pPr>
      <w:r>
        <w:t xml:space="preserve">                         [SELECT id from Account where ParentId = SPA__c.AccountId</w:t>
      </w:r>
      <w:r w:rsidR="07BE2BC7">
        <w:t xml:space="preserve"> </w:t>
      </w:r>
    </w:p>
    <w:p w:rsidR="756104CF" w:rsidP="5535599A" w:rsidRDefault="74771C74" w14:paraId="242478C1" w14:textId="2ACA5C03">
      <w:pPr>
        <w:pStyle w:val="ListParagraph"/>
      </w:pPr>
      <w:r>
        <w:t xml:space="preserve">                              and RecordType.Name = '</w:t>
      </w:r>
      <w:r w:rsidR="58A42BAF">
        <w:t>Installer’</w:t>
      </w:r>
      <w:r w:rsidR="1E9F839F">
        <w:t>;</w:t>
      </w:r>
    </w:p>
    <w:p w:rsidR="756104CF" w:rsidP="5535599A" w:rsidRDefault="1E9F839F" w14:paraId="46B91DF8" w14:textId="63EC1954">
      <w:pPr>
        <w:pStyle w:val="ListParagraph"/>
      </w:pPr>
      <w:r>
        <w:t xml:space="preserve">           </w:t>
      </w:r>
      <w:r w:rsidR="6D77E712">
        <w:t>insert this list</w:t>
      </w:r>
      <w:r>
        <w:t xml:space="preserve"> into SPA Branch installer table </w:t>
      </w:r>
      <w:r w:rsidR="5C771C55">
        <w:t>whic</w:t>
      </w:r>
      <w:r w:rsidR="66D7A667">
        <w:t>h</w:t>
      </w:r>
      <w:r w:rsidR="5C771C55">
        <w:t xml:space="preserve"> is described in below section.</w:t>
      </w:r>
    </w:p>
    <w:p w:rsidR="3E0E9F22" w:rsidP="3E0E9F22" w:rsidRDefault="3E0E9F22" w14:paraId="5A989F31" w14:textId="2082D0A8">
      <w:pPr>
        <w:pStyle w:val="ListParagraph"/>
      </w:pPr>
    </w:p>
    <w:p w:rsidR="58CD5E44" w:rsidP="3E0E9F22" w:rsidRDefault="58CD5E44" w14:paraId="1430F998" w14:textId="75FA1977">
      <w:pPr>
        <w:pStyle w:val="ListParagraph"/>
      </w:pPr>
      <w:r>
        <w:t xml:space="preserve">                </w:t>
      </w:r>
    </w:p>
    <w:p w:rsidR="756104CF" w:rsidP="5535599A" w:rsidRDefault="5C4E3F5F" w14:paraId="45F43738" w14:textId="7FCF0B24">
      <w:pPr>
        <w:pStyle w:val="ListParagraph"/>
        <w:numPr>
          <w:ilvl w:val="0"/>
          <w:numId w:val="37"/>
        </w:numPr>
      </w:pPr>
      <w:r w:rsidRPr="69E077F5">
        <w:rPr>
          <w:b/>
          <w:bCs/>
        </w:rPr>
        <w:t>After update trigger</w:t>
      </w:r>
      <w:r>
        <w:t xml:space="preserve">   </w:t>
      </w:r>
    </w:p>
    <w:p w:rsidR="756104CF" w:rsidP="3E0E9F22" w:rsidRDefault="1898A292" w14:paraId="0BC69FF4" w14:textId="33BFA6EC">
      <w:pPr>
        <w:pStyle w:val="ListParagraph"/>
        <w:numPr>
          <w:ilvl w:val="1"/>
          <w:numId w:val="37"/>
        </w:numPr>
      </w:pPr>
      <w:r>
        <w:t>if record</w:t>
      </w:r>
      <w:r w:rsidR="28DC551C">
        <w:t xml:space="preserve"> </w:t>
      </w:r>
      <w:r>
        <w:t xml:space="preserve">type is MSI Unapproved or MSI Amendment </w:t>
      </w:r>
    </w:p>
    <w:p w:rsidR="756104CF" w:rsidP="3E0E9F22" w:rsidRDefault="76B40D0B" w14:paraId="1CE68F73" w14:textId="01CB9F31">
      <w:pPr>
        <w:pStyle w:val="ListParagraph"/>
        <w:ind w:left="1440"/>
      </w:pPr>
      <w:r>
        <w:t xml:space="preserve">     </w:t>
      </w:r>
      <w:r w:rsidR="1898A292">
        <w:t>AND Sta</w:t>
      </w:r>
      <w:r w:rsidR="008C7F91">
        <w:t>t</w:t>
      </w:r>
      <w:r w:rsidR="1898A292">
        <w:t>us is changed to A</w:t>
      </w:r>
      <w:r w:rsidR="31606713">
        <w:t>pprov</w:t>
      </w:r>
      <w:r w:rsidR="0B9B959F">
        <w:t>ed</w:t>
      </w:r>
      <w:r w:rsidR="3FB99081">
        <w:t>,</w:t>
      </w:r>
    </w:p>
    <w:p w:rsidR="756104CF" w:rsidP="3E0E9F22" w:rsidRDefault="305AD62A" w14:paraId="127C34F9" w14:textId="28A34360">
      <w:pPr>
        <w:pStyle w:val="ListParagraph"/>
        <w:ind w:left="1440"/>
      </w:pPr>
      <w:r>
        <w:t xml:space="preserve">THEN </w:t>
      </w:r>
    </w:p>
    <w:p w:rsidR="756104CF" w:rsidP="3E0E9F22" w:rsidRDefault="35FEF795" w14:paraId="29B352D2" w14:textId="17185DB5">
      <w:pPr>
        <w:pStyle w:val="ListParagraph"/>
        <w:ind w:left="1440"/>
      </w:pPr>
      <w:r>
        <w:t xml:space="preserve">        1.  </w:t>
      </w:r>
      <w:r w:rsidR="16BA8EA0">
        <w:t xml:space="preserve">VALIDATE </w:t>
      </w:r>
      <w:r>
        <w:t>that For Given Installer, start date and end date, there is no other</w:t>
      </w:r>
      <w:r w:rsidR="73CA1384">
        <w:t xml:space="preserve"> Approved</w:t>
      </w:r>
      <w:r>
        <w:t xml:space="preserve"> SPA for same installer (including D SPA</w:t>
      </w:r>
      <w:r w:rsidR="69761FCF">
        <w:t>):</w:t>
      </w:r>
      <w:r w:rsidR="730E8274">
        <w:t xml:space="preserve"> Include installer’s child account which are selected</w:t>
      </w:r>
      <w:r w:rsidR="512C988B">
        <w:t xml:space="preserve"> for </w:t>
      </w:r>
      <w:r w:rsidR="37C5E997">
        <w:t>comparison</w:t>
      </w:r>
    </w:p>
    <w:p w:rsidR="60AF6D35" w:rsidP="6E085EEF" w:rsidRDefault="60AF6D35" w14:paraId="5AAE8D08" w14:textId="5AD2726B">
      <w:pPr>
        <w:pStyle w:val="ListParagraph"/>
        <w:ind w:left="1440"/>
      </w:pPr>
      <w:r>
        <w:t xml:space="preserve">             a.   Create </w:t>
      </w:r>
      <w:r w:rsidR="70D49B50">
        <w:t>list of installer+ installer branch account Id on SPA</w:t>
      </w:r>
    </w:p>
    <w:p w:rsidR="70D49B50" w:rsidP="6E085EEF" w:rsidRDefault="70D49B50" w14:paraId="2D03752C" w14:textId="361847B8">
      <w:pPr>
        <w:pStyle w:val="ListParagraph"/>
        <w:ind w:left="1440"/>
      </w:pPr>
      <w:r>
        <w:t xml:space="preserve">             b.   Select </w:t>
      </w:r>
      <w:r w:rsidR="437F6505">
        <w:t>id,</w:t>
      </w:r>
      <w:r>
        <w:t xml:space="preserve"> </w:t>
      </w:r>
      <w:r w:rsidR="5D752CFF">
        <w:t>SPA_Start_Date__c</w:t>
      </w:r>
      <w:r>
        <w:t>,</w:t>
      </w:r>
      <w:r w:rsidR="114E4FF9">
        <w:t xml:space="preserve"> ExpirationDate</w:t>
      </w:r>
      <w:r>
        <w:t xml:space="preserve">, AccountId  </w:t>
      </w:r>
    </w:p>
    <w:p w:rsidR="70D49B50" w:rsidP="6E085EEF" w:rsidRDefault="70D49B50" w14:paraId="08BB6439" w14:textId="07691FC1">
      <w:pPr>
        <w:pStyle w:val="ListParagraph"/>
        <w:ind w:left="1440"/>
      </w:pPr>
      <w:r>
        <w:t xml:space="preserve">                                 From Quote</w:t>
      </w:r>
    </w:p>
    <w:p w:rsidR="70D49B50" w:rsidP="6E085EEF" w:rsidRDefault="70D49B50" w14:paraId="0E237607" w14:textId="0A9243DF">
      <w:pPr>
        <w:pStyle w:val="ListParagraph"/>
        <w:ind w:left="1440"/>
      </w:pPr>
      <w:r>
        <w:t xml:space="preserve">                                 WHERE AccounId in ( installerAndBranchList)</w:t>
      </w:r>
    </w:p>
    <w:p w:rsidR="70D49B50" w:rsidP="6E085EEF" w:rsidRDefault="70D49B50" w14:paraId="5261DB3C" w14:textId="2E1311B9">
      <w:pPr>
        <w:pStyle w:val="ListParagraph"/>
        <w:ind w:left="1440"/>
      </w:pPr>
      <w:r>
        <w:t xml:space="preserve">                                  </w:t>
      </w:r>
      <w:r w:rsidR="029F5525">
        <w:t>And Status</w:t>
      </w:r>
      <w:r>
        <w:t xml:space="preserve"> = ‘Approved’</w:t>
      </w:r>
    </w:p>
    <w:p w:rsidR="70D49B50" w:rsidP="6E085EEF" w:rsidRDefault="70D49B50" w14:paraId="09EBD975" w14:textId="2F5289B2">
      <w:pPr>
        <w:pStyle w:val="ListParagraph"/>
        <w:ind w:left="1440"/>
      </w:pPr>
      <w:r>
        <w:t xml:space="preserve">                                  </w:t>
      </w:r>
      <w:r w:rsidR="2F97EADC">
        <w:t>AND (</w:t>
      </w:r>
    </w:p>
    <w:p w:rsidR="70D49B50" w:rsidP="6E085EEF" w:rsidRDefault="70D49B50" w14:paraId="1A28F26A" w14:textId="5707BB63">
      <w:pPr>
        <w:pStyle w:val="ListParagraph"/>
        <w:ind w:left="1440"/>
      </w:pPr>
      <w:r>
        <w:t xml:space="preserve">                                    ( </w:t>
      </w:r>
      <w:r w:rsidR="08014B41">
        <w:t xml:space="preserve">SPA_Start_Date__c  </w:t>
      </w:r>
      <w:r w:rsidR="62B37BA2">
        <w:t>&gt;</w:t>
      </w:r>
      <w:r>
        <w:t xml:space="preserve"> </w:t>
      </w:r>
      <w:r w:rsidR="455A3244">
        <w:t xml:space="preserve">startDate  AND </w:t>
      </w:r>
      <w:r w:rsidR="59A7A6C1">
        <w:t xml:space="preserve"> </w:t>
      </w:r>
      <w:r w:rsidR="79EDB6C5">
        <w:t xml:space="preserve">SPA_Start_Date__c </w:t>
      </w:r>
      <w:r w:rsidR="59A7A6C1">
        <w:t>&lt;  endDate )</w:t>
      </w:r>
      <w:r w:rsidR="68A13682">
        <w:t xml:space="preserve"> OR</w:t>
      </w:r>
    </w:p>
    <w:p w:rsidR="68A13682" w:rsidP="6E085EEF" w:rsidRDefault="68A13682" w14:paraId="60FB356A" w14:textId="4026AC7D">
      <w:pPr>
        <w:pStyle w:val="ListParagraph"/>
        <w:ind w:left="1440"/>
      </w:pPr>
      <w:r>
        <w:t xml:space="preserve">                                    ( </w:t>
      </w:r>
      <w:r w:rsidR="684D1815">
        <w:t xml:space="preserve">ExpirationDate </w:t>
      </w:r>
      <w:r w:rsidR="08BB178D">
        <w:t>&gt;</w:t>
      </w:r>
      <w:r>
        <w:t xml:space="preserve">     startDate  AND  </w:t>
      </w:r>
      <w:r w:rsidR="0E478C54">
        <w:t xml:space="preserve">ExpirationDate  </w:t>
      </w:r>
      <w:r>
        <w:t>&lt;  endDate ) OR</w:t>
      </w:r>
    </w:p>
    <w:p w:rsidR="67738FBE" w:rsidP="6E085EEF" w:rsidRDefault="67738FBE" w14:paraId="27D67E87" w14:textId="1F2AE89E">
      <w:pPr>
        <w:pStyle w:val="ListParagraph"/>
        <w:ind w:left="1440"/>
      </w:pPr>
      <w:r>
        <w:t xml:space="preserve">                                    ( SPA_Start_Date__c  </w:t>
      </w:r>
      <w:r w:rsidR="5D2EDECA">
        <w:t>&lt; startDate</w:t>
      </w:r>
      <w:r>
        <w:t xml:space="preserve">  AND  ExpirationDate  </w:t>
      </w:r>
      <w:r w:rsidR="451346D4">
        <w:t>&gt;</w:t>
      </w:r>
      <w:r>
        <w:t xml:space="preserve">  endDate )</w:t>
      </w:r>
    </w:p>
    <w:p w:rsidR="25B17246" w:rsidP="6E085EEF" w:rsidRDefault="25B17246" w14:paraId="707C9BBD" w14:textId="20C7FE16">
      <w:pPr>
        <w:pStyle w:val="ListParagraph"/>
        <w:ind w:left="1440"/>
      </w:pPr>
      <w:r>
        <w:t xml:space="preserve">                                  ) </w:t>
      </w:r>
    </w:p>
    <w:p w:rsidR="6E085EEF" w:rsidP="6E085EEF" w:rsidRDefault="6E085EEF" w14:paraId="0C3B038B" w14:textId="5DAE0D9A">
      <w:pPr>
        <w:pStyle w:val="ListParagraph"/>
        <w:ind w:left="1440"/>
      </w:pPr>
    </w:p>
    <w:p w:rsidR="6E085EEF" w:rsidP="6E085EEF" w:rsidRDefault="6E085EEF" w14:paraId="0B370E35" w14:textId="1D554FFB">
      <w:pPr>
        <w:pStyle w:val="ListParagraph"/>
        <w:ind w:left="1440"/>
      </w:pPr>
    </w:p>
    <w:p w:rsidR="0764EBA9" w:rsidP="0764EBA9" w:rsidRDefault="0764EBA9" w14:paraId="0D5327F6" w14:textId="0FF13044">
      <w:pPr>
        <w:pStyle w:val="ListParagraph"/>
        <w:ind w:left="1440"/>
      </w:pPr>
    </w:p>
    <w:p w:rsidR="756104CF" w:rsidP="3E0E9F22" w:rsidRDefault="35FEF795" w14:paraId="2EEC57E2" w14:textId="4DAC6602">
      <w:pPr>
        <w:pStyle w:val="ListParagraph"/>
        <w:ind w:left="1440"/>
      </w:pPr>
      <w:r>
        <w:t xml:space="preserve">        2.  </w:t>
      </w:r>
      <w:r w:rsidR="1DF59382">
        <w:t>M</w:t>
      </w:r>
      <w:r w:rsidR="137AB2B3">
        <w:t>ove</w:t>
      </w:r>
      <w:r w:rsidR="31FB2E8E">
        <w:t xml:space="preserve"> all SPA child records from Draft</w:t>
      </w:r>
      <w:r w:rsidR="6CE8FD7C">
        <w:t>, Rejected</w:t>
      </w:r>
      <w:r w:rsidR="31FB2E8E">
        <w:t xml:space="preserve"> to Approved</w:t>
      </w:r>
    </w:p>
    <w:p w:rsidR="31FB2E8E" w:rsidP="3E0E9F22" w:rsidRDefault="31FB2E8E" w14:paraId="231B2BBF" w14:textId="05016672">
      <w:pPr>
        <w:pStyle w:val="ListParagraph"/>
        <w:ind w:left="1440"/>
      </w:pPr>
      <w:r>
        <w:t xml:space="preserve">           - Branch Installer</w:t>
      </w:r>
    </w:p>
    <w:p w:rsidR="31FB2E8E" w:rsidP="3E0E9F22" w:rsidRDefault="31FB2E8E" w14:paraId="6C6BB7ED" w14:textId="02AC4C7F">
      <w:pPr>
        <w:pStyle w:val="ListParagraph"/>
        <w:ind w:left="1440"/>
      </w:pPr>
      <w:r>
        <w:t xml:space="preserve">           - Unit Activation incentive</w:t>
      </w:r>
    </w:p>
    <w:p w:rsidR="31FB2E8E" w:rsidP="3E0E9F22" w:rsidRDefault="31FB2E8E" w14:paraId="7201EDC3" w14:textId="271ABCA5">
      <w:pPr>
        <w:pStyle w:val="ListParagraph"/>
        <w:ind w:left="1440"/>
      </w:pPr>
      <w:r>
        <w:t xml:space="preserve">           - System attachment incentive</w:t>
      </w:r>
    </w:p>
    <w:p w:rsidR="31FB2E8E" w:rsidP="3E0E9F22" w:rsidRDefault="31FB2E8E" w14:paraId="51BF1CE1" w14:textId="6796C445">
      <w:pPr>
        <w:pStyle w:val="ListParagraph"/>
        <w:ind w:left="1440"/>
      </w:pPr>
      <w:r>
        <w:t xml:space="preserve">           - System Size incentive</w:t>
      </w:r>
    </w:p>
    <w:p w:rsidR="31FB2E8E" w:rsidP="3E0E9F22" w:rsidRDefault="31FB2E8E" w14:paraId="34D5CC91" w14:textId="6991EA34">
      <w:pPr>
        <w:pStyle w:val="ListParagraph"/>
        <w:ind w:left="1440"/>
      </w:pPr>
      <w:r>
        <w:t xml:space="preserve">           - SPA Geo</w:t>
      </w:r>
      <w:r w:rsidR="07FB253B">
        <w:t>graphy</w:t>
      </w:r>
      <w:r w:rsidR="3229FF29">
        <w:t xml:space="preserve"> Detail </w:t>
      </w:r>
      <w:r w:rsidR="0B65CA01">
        <w:t>for</w:t>
      </w:r>
      <w:r w:rsidR="3229FF29">
        <w:t xml:space="preserve"> Incentive</w:t>
      </w:r>
    </w:p>
    <w:p w:rsidR="3229FF29" w:rsidP="3E0E9F22" w:rsidRDefault="3229FF29" w14:paraId="737CE71E" w14:textId="35701BBB">
      <w:pPr>
        <w:pStyle w:val="ListParagraph"/>
      </w:pPr>
      <w:r>
        <w:t xml:space="preserve">           </w:t>
      </w:r>
      <w:r w:rsidR="0724742A">
        <w:t xml:space="preserve">Query all records </w:t>
      </w:r>
      <w:r w:rsidR="02D81636">
        <w:t>from</w:t>
      </w:r>
      <w:r w:rsidR="0724742A">
        <w:t xml:space="preserve"> above table where status__c = ‘Draft’ and move that to ‘Approved</w:t>
      </w:r>
      <w:r w:rsidR="12FA2B66">
        <w:t>’</w:t>
      </w:r>
      <w:r>
        <w:t xml:space="preserve"> </w:t>
      </w:r>
    </w:p>
    <w:p w:rsidR="0359B2A7" w:rsidP="3E0E9F22" w:rsidRDefault="0359B2A7" w14:paraId="1C82EEC6" w14:textId="33BFA6EC">
      <w:pPr>
        <w:pStyle w:val="ListParagraph"/>
        <w:numPr>
          <w:ilvl w:val="1"/>
          <w:numId w:val="37"/>
        </w:numPr>
      </w:pPr>
      <w:r>
        <w:t xml:space="preserve">if record type is MSI Unapproved or MSI Amendment </w:t>
      </w:r>
    </w:p>
    <w:p w:rsidR="0359B2A7" w:rsidP="3E0E9F22" w:rsidRDefault="0359B2A7" w14:paraId="22AFF72B" w14:textId="4E04CE59">
      <w:pPr>
        <w:pStyle w:val="ListParagraph"/>
        <w:ind w:left="1440"/>
      </w:pPr>
      <w:r>
        <w:t xml:space="preserve">     AND Stauts is changed to Rejected,</w:t>
      </w:r>
    </w:p>
    <w:p w:rsidR="0359B2A7" w:rsidP="3E0E9F22" w:rsidRDefault="0359B2A7" w14:paraId="707DA289" w14:textId="42CA0515">
      <w:pPr>
        <w:pStyle w:val="ListParagraph"/>
        <w:ind w:left="1440"/>
      </w:pPr>
      <w:r>
        <w:t>THEN move all SPA child records from Draft to Rejected</w:t>
      </w:r>
    </w:p>
    <w:p w:rsidR="0359B2A7" w:rsidP="3E0E9F22" w:rsidRDefault="0359B2A7" w14:paraId="7DA840E5" w14:textId="59F4E91C">
      <w:pPr>
        <w:pStyle w:val="ListParagraph"/>
        <w:ind w:left="1440"/>
      </w:pPr>
      <w:r>
        <w:t xml:space="preserve">           - SPA Branch Installer</w:t>
      </w:r>
    </w:p>
    <w:p w:rsidR="0359B2A7" w:rsidP="3E0E9F22" w:rsidRDefault="0359B2A7" w14:paraId="31B11672" w14:textId="185B7839">
      <w:pPr>
        <w:pStyle w:val="ListParagraph"/>
        <w:ind w:left="1440"/>
      </w:pPr>
      <w:r>
        <w:t xml:space="preserve">           - </w:t>
      </w:r>
      <w:r w:rsidR="2354338F">
        <w:t xml:space="preserve">SPA MSI </w:t>
      </w:r>
      <w:r>
        <w:t>Unit Activation incentive</w:t>
      </w:r>
    </w:p>
    <w:p w:rsidR="0359B2A7" w:rsidP="3E0E9F22" w:rsidRDefault="16FADBB5" w14:paraId="2C66EFFD" w14:textId="5F9D0823">
      <w:pPr>
        <w:pStyle w:val="ListParagraph"/>
        <w:ind w:left="1440"/>
      </w:pPr>
      <w:r>
        <w:t xml:space="preserve">           - </w:t>
      </w:r>
      <w:r w:rsidR="157AB992">
        <w:t>SPA MS</w:t>
      </w:r>
      <w:r w:rsidR="2249B153">
        <w:t>I</w:t>
      </w:r>
      <w:r w:rsidR="157AB992">
        <w:t xml:space="preserve"> </w:t>
      </w:r>
      <w:r>
        <w:t>System attachment incentive</w:t>
      </w:r>
    </w:p>
    <w:p w:rsidR="0359B2A7" w:rsidP="3E0E9F22" w:rsidRDefault="0359B2A7" w14:paraId="346A1A1B" w14:textId="38A23425">
      <w:pPr>
        <w:pStyle w:val="ListParagraph"/>
        <w:ind w:left="1440"/>
      </w:pPr>
      <w:r>
        <w:t xml:space="preserve">           - </w:t>
      </w:r>
      <w:r w:rsidR="3798E7BC">
        <w:t xml:space="preserve">SPA MSI </w:t>
      </w:r>
      <w:r>
        <w:t>System Size incentive</w:t>
      </w:r>
    </w:p>
    <w:p w:rsidR="0359B2A7" w:rsidP="3E0E9F22" w:rsidRDefault="0359B2A7" w14:paraId="4E8F3710" w14:textId="66A24D3C">
      <w:pPr>
        <w:pStyle w:val="ListParagraph"/>
        <w:ind w:left="1440"/>
      </w:pPr>
      <w:r>
        <w:t xml:space="preserve">           - SPA </w:t>
      </w:r>
      <w:r w:rsidR="4171DFA8">
        <w:t xml:space="preserve">MSI </w:t>
      </w:r>
      <w:r>
        <w:t>Geography Detail for Incentive</w:t>
      </w:r>
    </w:p>
    <w:p w:rsidR="0359B2A7" w:rsidP="3E0E9F22" w:rsidRDefault="0359B2A7" w14:paraId="42581776" w14:textId="58D96BE3">
      <w:pPr>
        <w:pStyle w:val="ListParagraph"/>
      </w:pPr>
      <w:r>
        <w:t xml:space="preserve">           Query all records from above table where status__c = ‘Draft’ and move that to ‘Approved’</w:t>
      </w:r>
    </w:p>
    <w:p w:rsidR="3E0E9F22" w:rsidP="3E0E9F22" w:rsidRDefault="3E0E9F22" w14:paraId="54451D9B" w14:textId="74B01E46">
      <w:pPr>
        <w:pStyle w:val="ListParagraph"/>
      </w:pPr>
    </w:p>
    <w:p w:rsidR="21EF651F" w:rsidP="3E0E9F22" w:rsidRDefault="21EF651F" w14:paraId="0B677C33" w14:textId="5B0F4A79">
      <w:pPr>
        <w:pStyle w:val="ListParagraph"/>
      </w:pPr>
      <w:r>
        <w:t xml:space="preserve">        </w:t>
      </w:r>
    </w:p>
    <w:p w:rsidR="3E0E9F22" w:rsidP="3E0E9F22" w:rsidRDefault="3E0E9F22" w14:paraId="319F9001" w14:textId="57598334">
      <w:pPr>
        <w:pStyle w:val="ListParagraph"/>
      </w:pPr>
    </w:p>
    <w:p w:rsidR="3E0E9F22" w:rsidRDefault="3E0E9F22" w14:paraId="09EF079D" w14:textId="1B846E2F"/>
    <w:p w:rsidR="3E0E9F22" w:rsidRDefault="3E0E9F22" w14:paraId="635B6E94" w14:textId="57429A05"/>
    <w:p w:rsidR="3E0E9F22" w:rsidRDefault="3E0E9F22" w14:paraId="733A9DB7" w14:textId="6271F67C"/>
    <w:p w:rsidR="3E0E9F22" w:rsidRDefault="3E0E9F22" w14:paraId="44DEC44E" w14:textId="79484C96"/>
    <w:p w:rsidR="3E0E9F22" w:rsidRDefault="3E0E9F22" w14:paraId="08AB8FBD" w14:textId="6BC7EEFB"/>
    <w:p w:rsidR="3E0E9F22" w:rsidRDefault="3E0E9F22" w14:paraId="2E5E1451" w14:textId="0ADDF225"/>
    <w:p w:rsidR="3E0E9F22" w:rsidRDefault="3E0E9F22" w14:paraId="3DD0AE0A" w14:textId="093C3A01"/>
    <w:p w:rsidR="3E0E9F22" w:rsidRDefault="3E0E9F22" w14:paraId="04F6EE72" w14:textId="333997DB"/>
    <w:p w:rsidR="3E0E9F22" w:rsidRDefault="3E0E9F22" w14:paraId="1DE604DD" w14:textId="4C08552B"/>
    <w:p w:rsidR="69E077F5" w:rsidRDefault="69E077F5" w14:paraId="40264924" w14:textId="2A79B7F3">
      <w:r>
        <w:br w:type="page"/>
      </w:r>
    </w:p>
    <w:p w:rsidR="756104CF" w:rsidP="5ADC250D" w:rsidRDefault="638FACAA" w14:paraId="6C553B84" w14:textId="62D3C08E">
      <w:pPr>
        <w:pStyle w:val="Heading2"/>
        <w:numPr>
          <w:ilvl w:val="0"/>
          <w:numId w:val="4"/>
        </w:numPr>
      </w:pPr>
      <w:bookmarkStart w:name="_Toc4314921" w:id="155"/>
      <w:r>
        <w:t>Create a new object to SPA Branch Installer</w:t>
      </w:r>
      <w:bookmarkEnd w:id="155"/>
    </w:p>
    <w:tbl>
      <w:tblPr>
        <w:tblStyle w:val="TableGrid"/>
        <w:tblW w:w="0" w:type="auto"/>
        <w:tblInd w:w="720" w:type="dxa"/>
        <w:tblLook w:val="06A0" w:firstRow="1" w:lastRow="0" w:firstColumn="1" w:lastColumn="0" w:noHBand="1" w:noVBand="1"/>
      </w:tblPr>
      <w:tblGrid>
        <w:gridCol w:w="1870"/>
        <w:gridCol w:w="1886"/>
        <w:gridCol w:w="2084"/>
        <w:gridCol w:w="4230"/>
      </w:tblGrid>
      <w:tr w:rsidR="5ADC250D" w:rsidTr="3E0E9F22" w14:paraId="0E4A14EE" w14:textId="77777777">
        <w:trPr>
          <w:trHeight w:val="300"/>
        </w:trPr>
        <w:tc>
          <w:tcPr>
            <w:tcW w:w="1875" w:type="dxa"/>
            <w:shd w:val="clear" w:color="auto" w:fill="0070C0"/>
            <w:vAlign w:val="center"/>
          </w:tcPr>
          <w:p w:rsidR="5ADC250D" w:rsidP="5ADC250D" w:rsidRDefault="5ADC250D" w14:paraId="599AFD5E" w14:textId="2B7C4DA3">
            <w:pPr>
              <w:pStyle w:val="ListParagraph"/>
              <w:ind w:left="0"/>
              <w:rPr>
                <w:b/>
                <w:bCs/>
              </w:rPr>
            </w:pPr>
            <w:r w:rsidRPr="5ADC250D">
              <w:rPr>
                <w:b/>
                <w:bCs/>
              </w:rPr>
              <w:t>Object</w:t>
            </w:r>
          </w:p>
        </w:tc>
        <w:tc>
          <w:tcPr>
            <w:tcW w:w="1890" w:type="dxa"/>
            <w:shd w:val="clear" w:color="auto" w:fill="0070C0"/>
            <w:vAlign w:val="center"/>
          </w:tcPr>
          <w:p w:rsidR="5ADC250D" w:rsidP="5ADC250D" w:rsidRDefault="5ADC250D" w14:paraId="7CC1D460" w14:textId="014CFAC7">
            <w:pPr>
              <w:pStyle w:val="ListParagraph"/>
              <w:ind w:left="0"/>
              <w:rPr>
                <w:b/>
                <w:bCs/>
              </w:rPr>
            </w:pPr>
            <w:r w:rsidRPr="5ADC250D">
              <w:rPr>
                <w:b/>
                <w:bCs/>
              </w:rPr>
              <w:t>Field</w:t>
            </w:r>
          </w:p>
        </w:tc>
        <w:tc>
          <w:tcPr>
            <w:tcW w:w="2085" w:type="dxa"/>
            <w:shd w:val="clear" w:color="auto" w:fill="0070C0"/>
            <w:vAlign w:val="center"/>
          </w:tcPr>
          <w:p w:rsidR="5ADC250D" w:rsidP="5ADC250D" w:rsidRDefault="5ADC250D" w14:paraId="1872CC63" w14:textId="5EEFE048">
            <w:pPr>
              <w:pStyle w:val="ListParagraph"/>
              <w:ind w:left="0"/>
              <w:rPr>
                <w:b/>
                <w:bCs/>
              </w:rPr>
            </w:pPr>
            <w:r w:rsidRPr="5ADC250D">
              <w:rPr>
                <w:b/>
                <w:bCs/>
              </w:rPr>
              <w:t>New/ Existing</w:t>
            </w:r>
          </w:p>
        </w:tc>
        <w:tc>
          <w:tcPr>
            <w:tcW w:w="4245" w:type="dxa"/>
            <w:shd w:val="clear" w:color="auto" w:fill="0070C0"/>
            <w:vAlign w:val="center"/>
          </w:tcPr>
          <w:p w:rsidR="5ADC250D" w:rsidP="5ADC250D" w:rsidRDefault="5ADC250D" w14:paraId="75E221F2" w14:textId="39E8B09C">
            <w:pPr>
              <w:pStyle w:val="ListParagraph"/>
              <w:ind w:left="0"/>
              <w:rPr>
                <w:b/>
                <w:bCs/>
              </w:rPr>
            </w:pPr>
            <w:r w:rsidRPr="5ADC250D">
              <w:rPr>
                <w:b/>
                <w:bCs/>
              </w:rPr>
              <w:t>Description</w:t>
            </w:r>
          </w:p>
        </w:tc>
      </w:tr>
      <w:tr w:rsidR="5ADC250D" w:rsidTr="3E0E9F22" w14:paraId="5F09228E" w14:textId="77777777">
        <w:trPr>
          <w:trHeight w:val="300"/>
        </w:trPr>
        <w:tc>
          <w:tcPr>
            <w:tcW w:w="1875" w:type="dxa"/>
            <w:vAlign w:val="center"/>
          </w:tcPr>
          <w:p w:rsidR="27080076" w:rsidP="5ADC250D" w:rsidRDefault="27080076" w14:paraId="04DFE823" w14:textId="729E5FBF">
            <w:pPr>
              <w:pStyle w:val="ListParagraph"/>
              <w:ind w:left="0"/>
            </w:pPr>
            <w:r>
              <w:t>SPA Branch Installer</w:t>
            </w:r>
          </w:p>
        </w:tc>
        <w:tc>
          <w:tcPr>
            <w:tcW w:w="1890" w:type="dxa"/>
            <w:vAlign w:val="center"/>
          </w:tcPr>
          <w:p w:rsidR="698E35C0" w:rsidP="5ADC250D" w:rsidRDefault="698E35C0" w14:paraId="3416C0DB" w14:textId="371CF7F0">
            <w:pPr>
              <w:pStyle w:val="ListParagraph"/>
              <w:ind w:left="0"/>
            </w:pPr>
            <w:r w:rsidRPr="5ADC250D">
              <w:rPr>
                <w:rFonts w:eastAsiaTheme="minorEastAsia"/>
                <w:color w:val="181818"/>
              </w:rPr>
              <w:t>Installer Name</w:t>
            </w:r>
          </w:p>
        </w:tc>
        <w:tc>
          <w:tcPr>
            <w:tcW w:w="2085" w:type="dxa"/>
            <w:vAlign w:val="center"/>
          </w:tcPr>
          <w:p w:rsidR="5ADC250D" w:rsidP="5ADC250D" w:rsidRDefault="5ADC250D" w14:paraId="743A4DDF" w14:textId="6E0D5801">
            <w:pPr>
              <w:pStyle w:val="ListParagraph"/>
              <w:ind w:left="0"/>
              <w:rPr>
                <w:rFonts w:eastAsiaTheme="minorEastAsia"/>
              </w:rPr>
            </w:pPr>
            <w:r w:rsidRPr="5ADC250D">
              <w:rPr>
                <w:rFonts w:eastAsiaTheme="minorEastAsia"/>
              </w:rPr>
              <w:t>New</w:t>
            </w:r>
            <w:r w:rsidRPr="5ADC250D" w:rsidR="4A8A5219">
              <w:rPr>
                <w:rFonts w:eastAsiaTheme="minorEastAsia"/>
              </w:rPr>
              <w:t xml:space="preserve">  Lookup(Account)</w:t>
            </w:r>
          </w:p>
        </w:tc>
        <w:tc>
          <w:tcPr>
            <w:tcW w:w="4245" w:type="dxa"/>
            <w:vAlign w:val="center"/>
          </w:tcPr>
          <w:p w:rsidR="5ADC250D" w:rsidP="5ADC250D" w:rsidRDefault="5ADC250D" w14:paraId="4CA63515" w14:textId="57317FED">
            <w:pPr>
              <w:pStyle w:val="ListParagraph"/>
              <w:ind w:left="0"/>
              <w:rPr>
                <w:rFonts w:eastAsiaTheme="minorEastAsia"/>
              </w:rPr>
            </w:pPr>
            <w:r w:rsidRPr="5ADC250D">
              <w:rPr>
                <w:rFonts w:eastAsiaTheme="minorEastAsia"/>
              </w:rPr>
              <w:t xml:space="preserve">Lookup to </w:t>
            </w:r>
            <w:r w:rsidRPr="5ADC250D" w:rsidR="606CF4C9">
              <w:rPr>
                <w:rFonts w:eastAsiaTheme="minorEastAsia"/>
              </w:rPr>
              <w:t>Account</w:t>
            </w:r>
          </w:p>
        </w:tc>
      </w:tr>
      <w:tr w:rsidR="5ADC250D" w:rsidTr="3E0E9F22" w14:paraId="20EFD597" w14:textId="77777777">
        <w:trPr>
          <w:trHeight w:val="300"/>
        </w:trPr>
        <w:tc>
          <w:tcPr>
            <w:tcW w:w="1875" w:type="dxa"/>
            <w:vAlign w:val="center"/>
          </w:tcPr>
          <w:p w:rsidR="473B2922" w:rsidP="5ADC250D" w:rsidRDefault="473B2922" w14:paraId="00F5AA69" w14:textId="28A5E91F">
            <w:pPr>
              <w:pStyle w:val="ListParagraph"/>
              <w:ind w:left="0"/>
            </w:pPr>
            <w:r>
              <w:t>SPA Branch Installer</w:t>
            </w:r>
          </w:p>
          <w:p w:rsidR="5ADC250D" w:rsidP="5ADC250D" w:rsidRDefault="5ADC250D" w14:paraId="33DE8FB5" w14:textId="739EA792">
            <w:pPr>
              <w:pStyle w:val="ListParagraph"/>
              <w:ind w:left="0"/>
            </w:pPr>
          </w:p>
        </w:tc>
        <w:tc>
          <w:tcPr>
            <w:tcW w:w="1890" w:type="dxa"/>
            <w:vAlign w:val="center"/>
          </w:tcPr>
          <w:p w:rsidR="3404EE1F" w:rsidP="5ADC250D" w:rsidRDefault="3404EE1F" w14:paraId="5EDB650C" w14:textId="0D0537C1">
            <w:pPr>
              <w:pStyle w:val="ListParagraph"/>
              <w:ind w:left="0"/>
            </w:pPr>
            <w:r w:rsidRPr="5ADC250D">
              <w:rPr>
                <w:rFonts w:eastAsiaTheme="minorEastAsia"/>
                <w:color w:val="181818"/>
              </w:rPr>
              <w:t>Installer Enlighten Id</w:t>
            </w:r>
          </w:p>
        </w:tc>
        <w:tc>
          <w:tcPr>
            <w:tcW w:w="2085" w:type="dxa"/>
            <w:vAlign w:val="center"/>
          </w:tcPr>
          <w:p w:rsidR="5ADC250D" w:rsidP="5ADC250D" w:rsidRDefault="5ADC250D" w14:paraId="1D89AC7E" w14:textId="16532A28">
            <w:pPr>
              <w:pStyle w:val="ListParagraph"/>
              <w:ind w:left="0"/>
              <w:rPr>
                <w:rFonts w:eastAsiaTheme="minorEastAsia"/>
              </w:rPr>
            </w:pPr>
            <w:r w:rsidRPr="5ADC250D">
              <w:rPr>
                <w:rFonts w:eastAsiaTheme="minorEastAsia"/>
              </w:rPr>
              <w:t>New</w:t>
            </w:r>
            <w:r w:rsidRPr="5ADC250D" w:rsidR="14D97157">
              <w:rPr>
                <w:rFonts w:eastAsiaTheme="minorEastAsia"/>
              </w:rPr>
              <w:t xml:space="preserve">/Formula </w:t>
            </w:r>
          </w:p>
        </w:tc>
        <w:tc>
          <w:tcPr>
            <w:tcW w:w="4245" w:type="dxa"/>
            <w:vAlign w:val="center"/>
          </w:tcPr>
          <w:p w:rsidR="0A0A20FE" w:rsidP="5535599A" w:rsidRDefault="0A0A20FE" w14:paraId="65EA8E08" w14:textId="276821B8">
            <w:pPr>
              <w:pStyle w:val="ListParagraph"/>
              <w:ind w:left="0"/>
              <w:rPr>
                <w:rFonts w:eastAsiaTheme="minorEastAsia"/>
              </w:rPr>
            </w:pPr>
            <w:r w:rsidRPr="5535599A">
              <w:rPr>
                <w:rFonts w:eastAsiaTheme="minorEastAsia"/>
              </w:rPr>
              <w:t xml:space="preserve">To derive enlighten id </w:t>
            </w:r>
            <w:r w:rsidRPr="5535599A" w:rsidR="7DF4CF1B">
              <w:rPr>
                <w:rFonts w:eastAsiaTheme="minorEastAsia"/>
              </w:rPr>
              <w:t>from Installer</w:t>
            </w:r>
            <w:r w:rsidRPr="5535599A">
              <w:rPr>
                <w:rFonts w:eastAsiaTheme="minorEastAsia"/>
              </w:rPr>
              <w:t xml:space="preserve"> record</w:t>
            </w:r>
          </w:p>
        </w:tc>
      </w:tr>
      <w:tr w:rsidR="5ADC250D" w:rsidTr="3E0E9F22" w14:paraId="33D4EA88" w14:textId="77777777">
        <w:trPr>
          <w:trHeight w:val="300"/>
        </w:trPr>
        <w:tc>
          <w:tcPr>
            <w:tcW w:w="1875" w:type="dxa"/>
            <w:vAlign w:val="center"/>
          </w:tcPr>
          <w:p w:rsidR="6E10BF21" w:rsidP="5ADC250D" w:rsidRDefault="6E10BF21" w14:paraId="2F47FE16" w14:textId="5243D32E">
            <w:pPr>
              <w:pStyle w:val="ListParagraph"/>
              <w:ind w:left="0"/>
            </w:pPr>
            <w:r>
              <w:t>SPA Branch Installer</w:t>
            </w:r>
          </w:p>
        </w:tc>
        <w:tc>
          <w:tcPr>
            <w:tcW w:w="1890" w:type="dxa"/>
            <w:vAlign w:val="center"/>
          </w:tcPr>
          <w:p w:rsidR="5ADC250D" w:rsidP="5ADC250D" w:rsidRDefault="5ADC250D" w14:paraId="6678C9C9" w14:textId="6F505167">
            <w:pPr>
              <w:pStyle w:val="ListParagraph"/>
              <w:ind w:left="0"/>
            </w:pPr>
            <w:r w:rsidRPr="5ADC250D">
              <w:rPr>
                <w:rFonts w:eastAsiaTheme="minorEastAsia"/>
                <w:color w:val="181818"/>
              </w:rPr>
              <w:t>SPA__c</w:t>
            </w:r>
          </w:p>
        </w:tc>
        <w:tc>
          <w:tcPr>
            <w:tcW w:w="2085" w:type="dxa"/>
            <w:vAlign w:val="center"/>
          </w:tcPr>
          <w:p w:rsidR="5ADC250D" w:rsidP="5ADC250D" w:rsidRDefault="5ADC250D" w14:paraId="7D9E19D7" w14:textId="37FD72F0">
            <w:pPr>
              <w:pStyle w:val="ListParagraph"/>
              <w:ind w:left="0"/>
              <w:rPr>
                <w:rFonts w:eastAsiaTheme="minorEastAsia"/>
              </w:rPr>
            </w:pPr>
            <w:r w:rsidRPr="5ADC250D">
              <w:rPr>
                <w:rFonts w:eastAsiaTheme="minorEastAsia"/>
              </w:rPr>
              <w:t>New</w:t>
            </w:r>
          </w:p>
        </w:tc>
        <w:tc>
          <w:tcPr>
            <w:tcW w:w="4245" w:type="dxa"/>
            <w:vAlign w:val="center"/>
          </w:tcPr>
          <w:p w:rsidR="5ADC250D" w:rsidP="5ADC250D" w:rsidRDefault="516B0780" w14:paraId="69E69B77" w14:textId="44859D0B">
            <w:pPr>
              <w:pStyle w:val="ListParagraph"/>
              <w:ind w:left="0"/>
            </w:pPr>
            <w:r w:rsidRPr="3E0E9F22">
              <w:rPr>
                <w:rFonts w:eastAsiaTheme="minorEastAsia"/>
              </w:rPr>
              <w:t xml:space="preserve">Master Detail </w:t>
            </w:r>
            <w:r w:rsidRPr="3E0E9F22" w:rsidR="0B41C228">
              <w:rPr>
                <w:rFonts w:eastAsiaTheme="minorEastAsia"/>
              </w:rPr>
              <w:t>Lookup</w:t>
            </w:r>
            <w:r w:rsidRPr="3E0E9F22" w:rsidR="0B841103">
              <w:rPr>
                <w:rFonts w:eastAsiaTheme="minorEastAsia"/>
              </w:rPr>
              <w:t xml:space="preserve"> with SPA(Quote)</w:t>
            </w:r>
          </w:p>
        </w:tc>
      </w:tr>
      <w:tr w:rsidR="3E0E9F22" w:rsidTr="3E0E9F22" w14:paraId="4BAF8832" w14:textId="77777777">
        <w:trPr>
          <w:trHeight w:val="300"/>
        </w:trPr>
        <w:tc>
          <w:tcPr>
            <w:tcW w:w="1870" w:type="dxa"/>
            <w:vAlign w:val="center"/>
          </w:tcPr>
          <w:p w:rsidR="19780DD8" w:rsidP="3E0E9F22" w:rsidRDefault="19780DD8" w14:paraId="1392844D" w14:textId="5243D32E">
            <w:pPr>
              <w:pStyle w:val="ListParagraph"/>
              <w:ind w:left="0"/>
            </w:pPr>
            <w:r>
              <w:t>SPA Branch Installer</w:t>
            </w:r>
          </w:p>
          <w:p w:rsidR="3E0E9F22" w:rsidP="3E0E9F22" w:rsidRDefault="3E0E9F22" w14:paraId="53ECB657" w14:textId="79A68538">
            <w:pPr>
              <w:pStyle w:val="ListParagraph"/>
            </w:pPr>
          </w:p>
        </w:tc>
        <w:tc>
          <w:tcPr>
            <w:tcW w:w="1886" w:type="dxa"/>
            <w:vAlign w:val="center"/>
          </w:tcPr>
          <w:p w:rsidR="19780DD8" w:rsidP="3E0E9F22" w:rsidRDefault="19780DD8" w14:paraId="6F931232" w14:textId="50EC23D9">
            <w:pPr>
              <w:rPr>
                <w:rFonts w:eastAsiaTheme="minorEastAsia"/>
                <w:color w:val="181818"/>
              </w:rPr>
            </w:pPr>
            <w:r w:rsidRPr="3E0E9F22">
              <w:rPr>
                <w:rFonts w:eastAsiaTheme="minorEastAsia"/>
                <w:color w:val="181818"/>
              </w:rPr>
              <w:t>Status__c</w:t>
            </w:r>
          </w:p>
        </w:tc>
        <w:tc>
          <w:tcPr>
            <w:tcW w:w="2084" w:type="dxa"/>
            <w:vAlign w:val="center"/>
          </w:tcPr>
          <w:p w:rsidR="19780DD8" w:rsidP="3E0E9F22" w:rsidRDefault="19780DD8" w14:paraId="09D6C234" w14:textId="1C27C8B1">
            <w:pPr>
              <w:rPr>
                <w:rFonts w:eastAsiaTheme="minorEastAsia"/>
              </w:rPr>
            </w:pPr>
            <w:r w:rsidRPr="3E0E9F22">
              <w:rPr>
                <w:rFonts w:eastAsiaTheme="minorEastAsia"/>
              </w:rPr>
              <w:t>New</w:t>
            </w:r>
          </w:p>
        </w:tc>
        <w:tc>
          <w:tcPr>
            <w:tcW w:w="4230" w:type="dxa"/>
            <w:vAlign w:val="center"/>
          </w:tcPr>
          <w:p w:rsidR="19780DD8" w:rsidP="3E0E9F22" w:rsidRDefault="19780DD8" w14:paraId="7F7B74BF" w14:textId="312E35A8">
            <w:pPr>
              <w:rPr>
                <w:rFonts w:eastAsiaTheme="minorEastAsia"/>
              </w:rPr>
            </w:pPr>
            <w:r w:rsidRPr="3E0E9F22">
              <w:rPr>
                <w:rFonts w:eastAsiaTheme="minorEastAsia"/>
              </w:rPr>
              <w:t>Draft(default</w:t>
            </w:r>
            <w:r w:rsidRPr="3E0E9F22" w:rsidR="291B6270">
              <w:rPr>
                <w:rFonts w:eastAsiaTheme="minorEastAsia"/>
              </w:rPr>
              <w:t>),</w:t>
            </w:r>
            <w:r w:rsidRPr="3E0E9F22">
              <w:rPr>
                <w:rFonts w:eastAsiaTheme="minorEastAsia"/>
              </w:rPr>
              <w:t xml:space="preserve"> Approved, Rejected</w:t>
            </w:r>
          </w:p>
        </w:tc>
      </w:tr>
    </w:tbl>
    <w:p w:rsidR="3E0E9F22" w:rsidRDefault="3E0E9F22" w14:paraId="1EAC048E" w14:textId="6A818110"/>
    <w:p w:rsidR="756104CF" w:rsidP="756104CF" w:rsidRDefault="2FD11FA8" w14:paraId="1860D286" w14:textId="659AEA66">
      <w:r>
        <w:t xml:space="preserve">              </w:t>
      </w:r>
      <w:r w:rsidR="2A0788DD">
        <w:t xml:space="preserve">           </w:t>
      </w:r>
    </w:p>
    <w:p w:rsidR="756104CF" w:rsidP="756104CF" w:rsidRDefault="2A0788DD" w14:paraId="4CBD1437" w14:textId="678AE712">
      <w:r>
        <w:t xml:space="preserve">              </w:t>
      </w:r>
      <w:r w:rsidR="2FD11FA8">
        <w:t xml:space="preserve">        </w:t>
      </w:r>
    </w:p>
    <w:p w:rsidR="0DC9A96E" w:rsidRDefault="0DC9A96E" w14:paraId="6312A99B" w14:textId="4EFAD85A"/>
    <w:p w:rsidR="3E0E9F22" w:rsidRDefault="3E0E9F22" w14:paraId="6F298A21" w14:textId="2E4664DF"/>
    <w:p w:rsidR="7AA0BE15" w:rsidP="5ADC250D" w:rsidRDefault="136BD245" w14:paraId="189ED7D1" w14:textId="17498B29">
      <w:pPr>
        <w:pStyle w:val="Heading2"/>
        <w:numPr>
          <w:ilvl w:val="0"/>
          <w:numId w:val="4"/>
        </w:numPr>
      </w:pPr>
      <w:bookmarkStart w:name="_Toc1083796490" w:id="156"/>
      <w:r>
        <w:t xml:space="preserve">Validation on </w:t>
      </w:r>
      <w:r w:rsidR="49072BB0">
        <w:t>SPA Branch Installer</w:t>
      </w:r>
      <w:bookmarkEnd w:id="156"/>
    </w:p>
    <w:p w:rsidR="4A298E94" w:rsidP="5ADC250D" w:rsidRDefault="6417D5CB" w14:paraId="50F400E8" w14:textId="51C0F7C0">
      <w:r>
        <w:t xml:space="preserve">     -    Installer getting added to this table </w:t>
      </w:r>
      <w:r w:rsidR="091614A2">
        <w:t>must</w:t>
      </w:r>
      <w:r>
        <w:t xml:space="preserve"> be child account of Installer </w:t>
      </w:r>
      <w:r w:rsidR="004F9F7D">
        <w:t>account</w:t>
      </w:r>
      <w:r>
        <w:t xml:space="preserve"> on SPA</w:t>
      </w:r>
    </w:p>
    <w:p w:rsidR="4A298E94" w:rsidP="5ADC250D" w:rsidRDefault="4A298E94" w14:paraId="7479C468" w14:textId="7720A588">
      <w:r>
        <w:t xml:space="preserve">Installer_Name__c.ParentId </w:t>
      </w:r>
      <w:r w:rsidR="2A9B61AE">
        <w:t xml:space="preserve"> == SPA__c.AccountId</w:t>
      </w:r>
    </w:p>
    <w:p w:rsidR="5ADC250D" w:rsidRDefault="5ADC250D" w14:paraId="2CD46AF2" w14:textId="55F3D538"/>
    <w:p w:rsidR="5ADC250D" w:rsidP="3E0E9F22" w:rsidRDefault="5F8D48E8" w14:paraId="211CE70E" w14:textId="1BC6C07E">
      <w:r>
        <w:t xml:space="preserve">     -    Approved records cannot be modified </w:t>
      </w:r>
    </w:p>
    <w:p w:rsidR="5ADC250D" w:rsidP="3E0E9F22" w:rsidRDefault="10CE16B2" w14:paraId="27459110" w14:textId="108F2EF5">
      <w:pPr>
        <w:ind w:firstLine="720"/>
      </w:pPr>
      <w:r>
        <w:t xml:space="preserve">IsChanged(Installer Name) &amp;&amp; Status__c = ‘Approved’   </w:t>
      </w:r>
    </w:p>
    <w:p w:rsidR="5ADC250D" w:rsidP="3E0E9F22" w:rsidRDefault="10CE16B2" w14:paraId="6FFB6DC2" w14:textId="729BA359">
      <w:pPr>
        <w:ind w:firstLine="720"/>
      </w:pPr>
      <w:r>
        <w:t xml:space="preserve">      &lt;Cannot change Approved installer&gt;</w:t>
      </w:r>
    </w:p>
    <w:p w:rsidR="5ADC250D" w:rsidRDefault="5ADC250D" w14:paraId="3EFFD8D2" w14:textId="55F3D538"/>
    <w:p w:rsidR="5ADC250D" w:rsidP="3E0E9F22" w:rsidRDefault="206212E1" w14:paraId="03E6CA82" w14:textId="41B423DE">
      <w:r>
        <w:t xml:space="preserve">     -   Flow trigger to stop deletion of SPA Branch once </w:t>
      </w:r>
      <w:r w:rsidR="2317A116">
        <w:t>stauts__c = ‘</w:t>
      </w:r>
      <w:r>
        <w:t>approved</w:t>
      </w:r>
      <w:r w:rsidR="30AF3A44">
        <w:t>’</w:t>
      </w:r>
    </w:p>
    <w:p w:rsidR="756104CF" w:rsidRDefault="756104CF" w14:paraId="7A364A9F" w14:textId="315B6BF8"/>
    <w:p w:rsidR="3DA480FA" w:rsidP="756104CF" w:rsidRDefault="38BA3DC4" w14:paraId="3794489D" w14:textId="51C661D1">
      <w:pPr>
        <w:pStyle w:val="Heading2"/>
        <w:numPr>
          <w:ilvl w:val="0"/>
          <w:numId w:val="4"/>
        </w:numPr>
      </w:pPr>
      <w:bookmarkStart w:name="_Toc331121059" w:id="157"/>
      <w:r>
        <w:t>Create a new object to store Unit Activation incentives.</w:t>
      </w:r>
      <w:bookmarkEnd w:id="157"/>
    </w:p>
    <w:tbl>
      <w:tblPr>
        <w:tblStyle w:val="TableGrid"/>
        <w:tblW w:w="0" w:type="auto"/>
        <w:tblInd w:w="720" w:type="dxa"/>
        <w:tblLayout w:type="fixed"/>
        <w:tblLook w:val="06A0" w:firstRow="1" w:lastRow="0" w:firstColumn="1" w:lastColumn="0" w:noHBand="1" w:noVBand="1"/>
      </w:tblPr>
      <w:tblGrid>
        <w:gridCol w:w="1875"/>
        <w:gridCol w:w="1890"/>
        <w:gridCol w:w="1785"/>
        <w:gridCol w:w="4545"/>
      </w:tblGrid>
      <w:tr w:rsidR="756104CF" w:rsidTr="756104CF" w14:paraId="0B43076C" w14:textId="77777777">
        <w:trPr>
          <w:trHeight w:val="300"/>
        </w:trPr>
        <w:tc>
          <w:tcPr>
            <w:tcW w:w="1875" w:type="dxa"/>
            <w:shd w:val="clear" w:color="auto" w:fill="0070C0"/>
            <w:vAlign w:val="center"/>
          </w:tcPr>
          <w:p w:rsidR="756104CF" w:rsidP="756104CF" w:rsidRDefault="756104CF" w14:paraId="78C107D0" w14:textId="2B7C4DA3">
            <w:pPr>
              <w:pStyle w:val="ListParagraph"/>
              <w:ind w:left="0"/>
              <w:rPr>
                <w:b/>
                <w:bCs/>
              </w:rPr>
            </w:pPr>
            <w:r w:rsidRPr="756104CF">
              <w:rPr>
                <w:b/>
                <w:bCs/>
              </w:rPr>
              <w:t>Object</w:t>
            </w:r>
          </w:p>
        </w:tc>
        <w:tc>
          <w:tcPr>
            <w:tcW w:w="1890" w:type="dxa"/>
            <w:shd w:val="clear" w:color="auto" w:fill="0070C0"/>
            <w:vAlign w:val="center"/>
          </w:tcPr>
          <w:p w:rsidR="756104CF" w:rsidP="756104CF" w:rsidRDefault="756104CF" w14:paraId="597F5112" w14:textId="014CFAC7">
            <w:pPr>
              <w:pStyle w:val="ListParagraph"/>
              <w:ind w:left="0"/>
              <w:rPr>
                <w:b/>
                <w:bCs/>
              </w:rPr>
            </w:pPr>
            <w:r w:rsidRPr="756104CF">
              <w:rPr>
                <w:b/>
                <w:bCs/>
              </w:rPr>
              <w:t>Field</w:t>
            </w:r>
          </w:p>
        </w:tc>
        <w:tc>
          <w:tcPr>
            <w:tcW w:w="1785" w:type="dxa"/>
            <w:shd w:val="clear" w:color="auto" w:fill="0070C0"/>
            <w:vAlign w:val="center"/>
          </w:tcPr>
          <w:p w:rsidR="756104CF" w:rsidP="756104CF" w:rsidRDefault="756104CF" w14:paraId="7AC19F56" w14:textId="5EEFE048">
            <w:pPr>
              <w:pStyle w:val="ListParagraph"/>
              <w:ind w:left="0"/>
              <w:rPr>
                <w:b/>
                <w:bCs/>
              </w:rPr>
            </w:pPr>
            <w:r w:rsidRPr="756104CF">
              <w:rPr>
                <w:b/>
                <w:bCs/>
              </w:rPr>
              <w:t>New/ Existing</w:t>
            </w:r>
          </w:p>
        </w:tc>
        <w:tc>
          <w:tcPr>
            <w:tcW w:w="4545" w:type="dxa"/>
            <w:shd w:val="clear" w:color="auto" w:fill="0070C0"/>
            <w:vAlign w:val="center"/>
          </w:tcPr>
          <w:p w:rsidR="756104CF" w:rsidP="756104CF" w:rsidRDefault="756104CF" w14:paraId="3BEB3B77" w14:textId="39E8B09C">
            <w:pPr>
              <w:pStyle w:val="ListParagraph"/>
              <w:ind w:left="0"/>
              <w:rPr>
                <w:b/>
                <w:bCs/>
              </w:rPr>
            </w:pPr>
            <w:r w:rsidRPr="756104CF">
              <w:rPr>
                <w:b/>
                <w:bCs/>
              </w:rPr>
              <w:t>Description</w:t>
            </w:r>
          </w:p>
        </w:tc>
      </w:tr>
      <w:tr w:rsidR="756104CF" w:rsidTr="756104CF" w14:paraId="1C2554B7" w14:textId="77777777">
        <w:trPr>
          <w:trHeight w:val="300"/>
        </w:trPr>
        <w:tc>
          <w:tcPr>
            <w:tcW w:w="1875" w:type="dxa"/>
            <w:vAlign w:val="center"/>
          </w:tcPr>
          <w:p w:rsidR="768BE2FF" w:rsidP="756104CF" w:rsidRDefault="768BE2FF" w14:paraId="48017E6E" w14:textId="16989E83">
            <w:pPr>
              <w:pStyle w:val="ListParagraph"/>
              <w:ind w:left="0"/>
            </w:pPr>
            <w:r>
              <w:t xml:space="preserve">SPA MSI </w:t>
            </w:r>
            <w:r w:rsidR="35B2D031">
              <w:t>Unit Activation</w:t>
            </w:r>
          </w:p>
        </w:tc>
        <w:tc>
          <w:tcPr>
            <w:tcW w:w="1890" w:type="dxa"/>
            <w:vAlign w:val="center"/>
          </w:tcPr>
          <w:p w:rsidR="35B2D031" w:rsidP="756104CF" w:rsidRDefault="35B2D031" w14:paraId="0697A75E" w14:textId="36BBD815">
            <w:pPr>
              <w:pStyle w:val="ListParagraph"/>
              <w:ind w:left="0"/>
              <w:rPr>
                <w:rFonts w:eastAsiaTheme="minorEastAsia"/>
                <w:color w:val="181818"/>
              </w:rPr>
            </w:pPr>
            <w:r w:rsidRPr="756104CF">
              <w:rPr>
                <w:rFonts w:eastAsiaTheme="minorEastAsia"/>
                <w:color w:val="181818"/>
              </w:rPr>
              <w:t>Product</w:t>
            </w:r>
          </w:p>
        </w:tc>
        <w:tc>
          <w:tcPr>
            <w:tcW w:w="1785" w:type="dxa"/>
            <w:vAlign w:val="center"/>
          </w:tcPr>
          <w:p w:rsidR="06C55772" w:rsidP="756104CF" w:rsidRDefault="06C55772" w14:paraId="37A4376C" w14:textId="02EE4234">
            <w:pPr>
              <w:pStyle w:val="ListParagraph"/>
              <w:ind w:left="0"/>
              <w:rPr>
                <w:rFonts w:eastAsiaTheme="minorEastAsia"/>
              </w:rPr>
            </w:pPr>
            <w:r w:rsidRPr="756104CF">
              <w:rPr>
                <w:rFonts w:eastAsiaTheme="minorEastAsia"/>
              </w:rPr>
              <w:t>N</w:t>
            </w:r>
            <w:r w:rsidRPr="756104CF" w:rsidR="35B2D031">
              <w:rPr>
                <w:rFonts w:eastAsiaTheme="minorEastAsia"/>
              </w:rPr>
              <w:t>ew</w:t>
            </w:r>
          </w:p>
        </w:tc>
        <w:tc>
          <w:tcPr>
            <w:tcW w:w="4545" w:type="dxa"/>
            <w:vAlign w:val="center"/>
          </w:tcPr>
          <w:p w:rsidR="35B2D031" w:rsidP="756104CF" w:rsidRDefault="35B2D031" w14:paraId="6A2BD535" w14:textId="51399B8C">
            <w:pPr>
              <w:pStyle w:val="ListParagraph"/>
              <w:ind w:left="0"/>
              <w:rPr>
                <w:rFonts w:eastAsiaTheme="minorEastAsia"/>
              </w:rPr>
            </w:pPr>
            <w:r w:rsidRPr="756104CF">
              <w:rPr>
                <w:rFonts w:eastAsiaTheme="minorEastAsia"/>
              </w:rPr>
              <w:t>Lookup to product with filter over IsMarketingIncentive_Allowed__c</w:t>
            </w:r>
          </w:p>
          <w:p w:rsidR="35B2D031" w:rsidP="756104CF" w:rsidRDefault="35B2D031" w14:paraId="5AEB1CFC" w14:textId="0DC5A4A7">
            <w:pPr>
              <w:pStyle w:val="ListParagraph"/>
              <w:ind w:left="0"/>
              <w:rPr>
                <w:rFonts w:eastAsiaTheme="minorEastAsia"/>
              </w:rPr>
            </w:pPr>
            <w:r w:rsidRPr="756104CF">
              <w:rPr>
                <w:rFonts w:eastAsiaTheme="minorEastAsia"/>
              </w:rPr>
              <w:t xml:space="preserve"> To be true</w:t>
            </w:r>
          </w:p>
        </w:tc>
      </w:tr>
      <w:tr w:rsidR="756104CF" w:rsidTr="00E32B3C" w14:paraId="37A66C80" w14:textId="77777777">
        <w:trPr>
          <w:trHeight w:val="674"/>
        </w:trPr>
        <w:tc>
          <w:tcPr>
            <w:tcW w:w="1875" w:type="dxa"/>
            <w:vAlign w:val="center"/>
          </w:tcPr>
          <w:p w:rsidR="35B2D031" w:rsidP="756104CF" w:rsidRDefault="35B2D031" w14:paraId="530FDA24" w14:textId="16989E83">
            <w:pPr>
              <w:pStyle w:val="ListParagraph"/>
              <w:ind w:left="0"/>
            </w:pPr>
            <w:r>
              <w:t>SPA MSI Unit Activation</w:t>
            </w:r>
          </w:p>
          <w:p w:rsidR="756104CF" w:rsidP="756104CF" w:rsidRDefault="756104CF" w14:paraId="5EDBD0B6" w14:textId="739EA792">
            <w:pPr>
              <w:pStyle w:val="ListParagraph"/>
              <w:ind w:left="0"/>
            </w:pPr>
          </w:p>
        </w:tc>
        <w:tc>
          <w:tcPr>
            <w:tcW w:w="1890" w:type="dxa"/>
            <w:vAlign w:val="center"/>
          </w:tcPr>
          <w:p w:rsidR="06F14B5F" w:rsidP="756104CF" w:rsidRDefault="06F14B5F" w14:paraId="54B0CFEE" w14:textId="1B99138F">
            <w:pPr>
              <w:pStyle w:val="ListParagraph"/>
              <w:ind w:left="0"/>
              <w:rPr>
                <w:rFonts w:eastAsiaTheme="minorEastAsia"/>
                <w:color w:val="181818"/>
              </w:rPr>
            </w:pPr>
            <w:r w:rsidRPr="756104CF">
              <w:rPr>
                <w:rFonts w:eastAsiaTheme="minorEastAsia"/>
                <w:color w:val="181818"/>
              </w:rPr>
              <w:t>Min Quantity</w:t>
            </w:r>
          </w:p>
        </w:tc>
        <w:tc>
          <w:tcPr>
            <w:tcW w:w="1785" w:type="dxa"/>
            <w:vAlign w:val="center"/>
          </w:tcPr>
          <w:p w:rsidR="756104CF" w:rsidP="756104CF" w:rsidRDefault="756104CF" w14:paraId="3CDB8848" w14:textId="59F66901">
            <w:pPr>
              <w:pStyle w:val="ListParagraph"/>
              <w:ind w:left="0"/>
              <w:rPr>
                <w:rFonts w:eastAsiaTheme="minorEastAsia"/>
              </w:rPr>
            </w:pPr>
            <w:r w:rsidRPr="756104CF">
              <w:rPr>
                <w:rFonts w:eastAsiaTheme="minorEastAsia"/>
              </w:rPr>
              <w:t>New</w:t>
            </w:r>
          </w:p>
        </w:tc>
        <w:tc>
          <w:tcPr>
            <w:tcW w:w="4545" w:type="dxa"/>
            <w:vAlign w:val="center"/>
          </w:tcPr>
          <w:p w:rsidR="33CB185B" w:rsidP="756104CF" w:rsidRDefault="33CB185B" w14:paraId="22A4ADA1" w14:textId="7FDCCDF2">
            <w:pPr>
              <w:pStyle w:val="ListParagraph"/>
              <w:ind w:left="0"/>
              <w:rPr>
                <w:rFonts w:eastAsiaTheme="minorEastAsia"/>
              </w:rPr>
            </w:pPr>
            <w:r w:rsidRPr="756104CF">
              <w:rPr>
                <w:rFonts w:eastAsiaTheme="minorEastAsia"/>
              </w:rPr>
              <w:t>To hold min quantity on which incentive is allowed</w:t>
            </w:r>
          </w:p>
        </w:tc>
      </w:tr>
      <w:tr w:rsidR="756104CF" w:rsidTr="756104CF" w14:paraId="5098CB6A" w14:textId="77777777">
        <w:trPr>
          <w:trHeight w:val="300"/>
        </w:trPr>
        <w:tc>
          <w:tcPr>
            <w:tcW w:w="1875" w:type="dxa"/>
            <w:vAlign w:val="center"/>
          </w:tcPr>
          <w:p w:rsidR="756104CF" w:rsidP="756104CF" w:rsidRDefault="33CB185B" w14:paraId="322A2C67" w14:textId="0E6ECA42">
            <w:pPr>
              <w:pStyle w:val="ListParagraph"/>
              <w:ind w:left="0"/>
            </w:pPr>
            <w:r>
              <w:t>SPA MSI Unit Activation</w:t>
            </w:r>
          </w:p>
        </w:tc>
        <w:tc>
          <w:tcPr>
            <w:tcW w:w="1890" w:type="dxa"/>
            <w:vAlign w:val="center"/>
          </w:tcPr>
          <w:p w:rsidR="33CB185B" w:rsidP="756104CF" w:rsidRDefault="33CB185B" w14:paraId="6EA0D964" w14:textId="0F1FD3AE">
            <w:pPr>
              <w:pStyle w:val="ListParagraph"/>
              <w:ind w:left="0"/>
              <w:rPr>
                <w:rFonts w:eastAsiaTheme="minorEastAsia"/>
                <w:color w:val="181818"/>
              </w:rPr>
            </w:pPr>
            <w:r w:rsidRPr="756104CF">
              <w:rPr>
                <w:rFonts w:eastAsiaTheme="minorEastAsia"/>
                <w:color w:val="181818"/>
              </w:rPr>
              <w:t>Per Unit Incentive</w:t>
            </w:r>
          </w:p>
        </w:tc>
        <w:tc>
          <w:tcPr>
            <w:tcW w:w="1785" w:type="dxa"/>
            <w:vAlign w:val="center"/>
          </w:tcPr>
          <w:p w:rsidR="33CB185B" w:rsidP="756104CF" w:rsidRDefault="33CB185B" w14:paraId="394F1967" w14:textId="37FD72F0">
            <w:pPr>
              <w:pStyle w:val="ListParagraph"/>
              <w:ind w:left="0"/>
              <w:rPr>
                <w:rFonts w:eastAsiaTheme="minorEastAsia"/>
              </w:rPr>
            </w:pPr>
            <w:r w:rsidRPr="756104CF">
              <w:rPr>
                <w:rFonts w:eastAsiaTheme="minorEastAsia"/>
              </w:rPr>
              <w:t>New</w:t>
            </w:r>
          </w:p>
        </w:tc>
        <w:tc>
          <w:tcPr>
            <w:tcW w:w="4545" w:type="dxa"/>
            <w:vAlign w:val="center"/>
          </w:tcPr>
          <w:p w:rsidR="33CB185B" w:rsidP="756104CF" w:rsidRDefault="33CB185B" w14:paraId="4732AD8C" w14:textId="5ECC91AB">
            <w:pPr>
              <w:pStyle w:val="ListParagraph"/>
              <w:ind w:left="0"/>
              <w:rPr>
                <w:rFonts w:eastAsiaTheme="minorEastAsia"/>
              </w:rPr>
            </w:pPr>
            <w:r w:rsidRPr="756104CF">
              <w:rPr>
                <w:rFonts w:eastAsiaTheme="minorEastAsia"/>
              </w:rPr>
              <w:t>Numeric value of incentive in Installer’s currency</w:t>
            </w:r>
          </w:p>
        </w:tc>
      </w:tr>
      <w:tr w:rsidR="003B1B26" w:rsidTr="474762F3" w14:paraId="4DC08D47" w14:textId="77777777">
        <w:trPr>
          <w:trHeight w:val="300"/>
        </w:trPr>
        <w:tc>
          <w:tcPr>
            <w:tcW w:w="1875" w:type="dxa"/>
            <w:vAlign w:val="center"/>
          </w:tcPr>
          <w:p w:rsidR="474762F3" w:rsidP="474762F3" w:rsidRDefault="474762F3" w14:paraId="024B8BD3" w14:textId="7B807333">
            <w:pPr>
              <w:pStyle w:val="ListParagraph"/>
              <w:ind w:left="0"/>
            </w:pPr>
            <w:r>
              <w:t>SPA MSI Unit Activation</w:t>
            </w:r>
          </w:p>
        </w:tc>
        <w:tc>
          <w:tcPr>
            <w:tcW w:w="1890" w:type="dxa"/>
            <w:vAlign w:val="center"/>
          </w:tcPr>
          <w:p w:rsidR="292C8022" w:rsidP="474762F3" w:rsidRDefault="292C8022" w14:paraId="314187CF" w14:textId="6F505167">
            <w:pPr>
              <w:pStyle w:val="ListParagraph"/>
              <w:ind w:left="0"/>
            </w:pPr>
            <w:r w:rsidRPr="474762F3">
              <w:rPr>
                <w:rFonts w:eastAsiaTheme="minorEastAsia"/>
                <w:color w:val="181818"/>
              </w:rPr>
              <w:t>SPA__c</w:t>
            </w:r>
          </w:p>
        </w:tc>
        <w:tc>
          <w:tcPr>
            <w:tcW w:w="1785" w:type="dxa"/>
            <w:vAlign w:val="center"/>
          </w:tcPr>
          <w:p w:rsidR="474762F3" w:rsidP="474762F3" w:rsidRDefault="474762F3" w14:paraId="32AEBC53" w14:textId="37FD72F0">
            <w:pPr>
              <w:pStyle w:val="ListParagraph"/>
              <w:ind w:left="0"/>
              <w:rPr>
                <w:rFonts w:eastAsiaTheme="minorEastAsia"/>
              </w:rPr>
            </w:pPr>
            <w:r w:rsidRPr="474762F3">
              <w:rPr>
                <w:rFonts w:eastAsiaTheme="minorEastAsia"/>
              </w:rPr>
              <w:t>New</w:t>
            </w:r>
          </w:p>
        </w:tc>
        <w:tc>
          <w:tcPr>
            <w:tcW w:w="4545" w:type="dxa"/>
            <w:vAlign w:val="center"/>
          </w:tcPr>
          <w:p w:rsidR="50970B23" w:rsidP="474762F3" w:rsidRDefault="50970B23" w14:paraId="4F13EB36" w14:textId="4B29ECEB">
            <w:pPr>
              <w:pStyle w:val="ListParagraph"/>
              <w:ind w:left="0"/>
            </w:pPr>
            <w:r w:rsidRPr="474762F3">
              <w:rPr>
                <w:rFonts w:eastAsiaTheme="minorEastAsia"/>
              </w:rPr>
              <w:t>Master Detail with SPA(Quote)</w:t>
            </w:r>
          </w:p>
        </w:tc>
      </w:tr>
      <w:tr w:rsidR="5ADC250D" w:rsidTr="3E0E9F22" w14:paraId="092F275F" w14:textId="77777777">
        <w:trPr>
          <w:trHeight w:val="300"/>
        </w:trPr>
        <w:tc>
          <w:tcPr>
            <w:tcW w:w="1875" w:type="dxa"/>
            <w:vAlign w:val="center"/>
          </w:tcPr>
          <w:p w:rsidR="225B435C" w:rsidP="5ADC250D" w:rsidRDefault="225B435C" w14:paraId="72B0317A" w14:textId="7B807333">
            <w:pPr>
              <w:pStyle w:val="ListParagraph"/>
              <w:ind w:left="0"/>
            </w:pPr>
            <w:r>
              <w:t>SPA MSI Unit Activation</w:t>
            </w:r>
          </w:p>
          <w:p w:rsidR="5ADC250D" w:rsidP="5ADC250D" w:rsidRDefault="5ADC250D" w14:paraId="68A2AD66" w14:textId="47C9036D">
            <w:pPr>
              <w:pStyle w:val="ListParagraph"/>
            </w:pPr>
          </w:p>
        </w:tc>
        <w:tc>
          <w:tcPr>
            <w:tcW w:w="1890" w:type="dxa"/>
            <w:vAlign w:val="center"/>
          </w:tcPr>
          <w:p w:rsidR="225B435C" w:rsidP="5ADC250D" w:rsidRDefault="225B435C" w14:paraId="7F75FA08" w14:textId="5C0C96A7">
            <w:pPr>
              <w:pStyle w:val="ListParagraph"/>
              <w:ind w:left="0"/>
              <w:rPr>
                <w:rFonts w:eastAsiaTheme="minorEastAsia"/>
                <w:color w:val="181818"/>
              </w:rPr>
            </w:pPr>
            <w:r w:rsidRPr="5ADC250D">
              <w:rPr>
                <w:rFonts w:eastAsiaTheme="minorEastAsia"/>
                <w:color w:val="181818"/>
              </w:rPr>
              <w:t>Unique key</w:t>
            </w:r>
          </w:p>
        </w:tc>
        <w:tc>
          <w:tcPr>
            <w:tcW w:w="1785" w:type="dxa"/>
            <w:vAlign w:val="center"/>
          </w:tcPr>
          <w:p w:rsidR="225B435C" w:rsidP="5ADC250D" w:rsidRDefault="225B435C" w14:paraId="51B40EB0" w14:textId="34280838">
            <w:pPr>
              <w:rPr>
                <w:rFonts w:eastAsiaTheme="minorEastAsia"/>
              </w:rPr>
            </w:pPr>
            <w:r w:rsidRPr="5ADC250D">
              <w:rPr>
                <w:rFonts w:eastAsiaTheme="minorEastAsia"/>
              </w:rPr>
              <w:t xml:space="preserve">New </w:t>
            </w:r>
          </w:p>
        </w:tc>
        <w:tc>
          <w:tcPr>
            <w:tcW w:w="4545" w:type="dxa"/>
            <w:vAlign w:val="center"/>
          </w:tcPr>
          <w:p w:rsidR="225B435C" w:rsidP="3E0E9F22" w:rsidRDefault="15E81013" w14:paraId="482D5A7D" w14:textId="73B1A91D">
            <w:pPr>
              <w:rPr>
                <w:rFonts w:eastAsiaTheme="minorEastAsia"/>
              </w:rPr>
            </w:pPr>
            <w:r w:rsidRPr="3E0E9F22">
              <w:rPr>
                <w:rFonts w:eastAsiaTheme="minorEastAsia"/>
              </w:rPr>
              <w:t>Unique text field which would be combination of ProductId &amp; SPAId , to ensu</w:t>
            </w:r>
            <w:r w:rsidRPr="3E0E9F22" w:rsidR="00D1434D">
              <w:rPr>
                <w:rFonts w:eastAsiaTheme="minorEastAsia"/>
              </w:rPr>
              <w:t>r</w:t>
            </w:r>
            <w:r w:rsidRPr="3E0E9F22">
              <w:rPr>
                <w:rFonts w:eastAsiaTheme="minorEastAsia"/>
              </w:rPr>
              <w:t>e product is added just once on SPA</w:t>
            </w:r>
          </w:p>
        </w:tc>
      </w:tr>
      <w:tr w:rsidR="3E0E9F22" w:rsidTr="3E0E9F22" w14:paraId="7883C698" w14:textId="77777777">
        <w:trPr>
          <w:trHeight w:val="300"/>
        </w:trPr>
        <w:tc>
          <w:tcPr>
            <w:tcW w:w="1875" w:type="dxa"/>
            <w:vAlign w:val="center"/>
          </w:tcPr>
          <w:p w:rsidR="43DB5EA2" w:rsidP="3E0E9F22" w:rsidRDefault="43DB5EA2" w14:paraId="35785C40" w14:textId="586B75F3">
            <w:pPr>
              <w:pStyle w:val="ListParagraph"/>
              <w:ind w:left="0"/>
            </w:pPr>
            <w:r>
              <w:t>SPA MSI Unit Activation</w:t>
            </w:r>
          </w:p>
        </w:tc>
        <w:tc>
          <w:tcPr>
            <w:tcW w:w="1890" w:type="dxa"/>
            <w:vAlign w:val="center"/>
          </w:tcPr>
          <w:p w:rsidR="3E0E9F22" w:rsidP="3E0E9F22" w:rsidRDefault="3E0E9F22" w14:paraId="39975CE6" w14:textId="50EC23D9">
            <w:pPr>
              <w:rPr>
                <w:rFonts w:eastAsiaTheme="minorEastAsia"/>
                <w:color w:val="181818"/>
              </w:rPr>
            </w:pPr>
            <w:r w:rsidRPr="3E0E9F22">
              <w:rPr>
                <w:rFonts w:eastAsiaTheme="minorEastAsia"/>
                <w:color w:val="181818"/>
              </w:rPr>
              <w:t>Status__c</w:t>
            </w:r>
          </w:p>
        </w:tc>
        <w:tc>
          <w:tcPr>
            <w:tcW w:w="1785" w:type="dxa"/>
            <w:vAlign w:val="center"/>
          </w:tcPr>
          <w:p w:rsidR="3E0E9F22" w:rsidP="3E0E9F22" w:rsidRDefault="3E0E9F22" w14:paraId="65E90CBF" w14:textId="1C27C8B1">
            <w:pPr>
              <w:rPr>
                <w:rFonts w:eastAsiaTheme="minorEastAsia"/>
              </w:rPr>
            </w:pPr>
            <w:r w:rsidRPr="3E0E9F22">
              <w:rPr>
                <w:rFonts w:eastAsiaTheme="minorEastAsia"/>
              </w:rPr>
              <w:t>New</w:t>
            </w:r>
          </w:p>
        </w:tc>
        <w:tc>
          <w:tcPr>
            <w:tcW w:w="4545" w:type="dxa"/>
            <w:vAlign w:val="center"/>
          </w:tcPr>
          <w:p w:rsidR="3E0E9F22" w:rsidP="3E0E9F22" w:rsidRDefault="3E0E9F22" w14:paraId="18222187" w14:textId="312E35A8">
            <w:pPr>
              <w:rPr>
                <w:rFonts w:eastAsiaTheme="minorEastAsia"/>
              </w:rPr>
            </w:pPr>
            <w:r w:rsidRPr="3E0E9F22">
              <w:rPr>
                <w:rFonts w:eastAsiaTheme="minorEastAsia"/>
              </w:rPr>
              <w:t>Draft(default), Approved, Rejected</w:t>
            </w:r>
          </w:p>
        </w:tc>
      </w:tr>
    </w:tbl>
    <w:p w:rsidR="756104CF" w:rsidP="756104CF" w:rsidRDefault="756104CF" w14:paraId="32799B28" w14:textId="6E5FEF7D"/>
    <w:p w:rsidR="756104CF" w:rsidP="3E0E9F22" w:rsidRDefault="5DA050F2" w14:paraId="718879DF" w14:textId="115F2815">
      <w:pPr>
        <w:pStyle w:val="Heading2"/>
        <w:numPr>
          <w:ilvl w:val="0"/>
          <w:numId w:val="4"/>
        </w:numPr>
      </w:pPr>
      <w:bookmarkStart w:name="_Toc1384896976" w:id="158"/>
      <w:r>
        <w:t>Flow/ Validations on Unit Activation incentives.</w:t>
      </w:r>
      <w:bookmarkEnd w:id="158"/>
    </w:p>
    <w:p w:rsidR="756104CF" w:rsidP="3E0E9F22" w:rsidRDefault="2E183068" w14:paraId="2918AA8A" w14:textId="283BCE05">
      <w:r>
        <w:t xml:space="preserve">               - On create</w:t>
      </w:r>
      <w:r w:rsidR="0239113F">
        <w:t xml:space="preserve"> &amp; </w:t>
      </w:r>
      <w:r>
        <w:t>update flow</w:t>
      </w:r>
    </w:p>
    <w:p w:rsidR="756104CF" w:rsidP="3E0E9F22" w:rsidRDefault="4DAEDD50" w14:paraId="7B37A594" w14:textId="5C581E87">
      <w:r>
        <w:t xml:space="preserve">                             - Set Unique key =   SPA__c + Product__c field</w:t>
      </w:r>
    </w:p>
    <w:p w:rsidR="756104CF" w:rsidP="3E0E9F22" w:rsidRDefault="4DAEDD50" w14:paraId="7BCDC706" w14:textId="50BE3C05">
      <w:r>
        <w:t xml:space="preserve">                             - Check if status = ‘Approved’</w:t>
      </w:r>
      <w:r w:rsidR="52753BA5">
        <w:t xml:space="preserve"> and  Status__c is not changed (meaning something else changed), throw error.</w:t>
      </w:r>
      <w:r>
        <w:t xml:space="preserve">   </w:t>
      </w:r>
    </w:p>
    <w:p w:rsidR="756104CF" w:rsidP="3E0E9F22" w:rsidRDefault="4DAEDD50" w14:paraId="40572C57" w14:textId="2A1527AD">
      <w:r>
        <w:t xml:space="preserve">               - On delete flow, stop deletion of unit activation which have status__c = Approved</w:t>
      </w:r>
    </w:p>
    <w:p w:rsidR="756104CF" w:rsidRDefault="756104CF" w14:paraId="7C8EE58F" w14:textId="199BBC9A"/>
    <w:p w:rsidR="5ADC250D" w:rsidRDefault="5ADC250D" w14:paraId="622440E1" w14:textId="2448FA79"/>
    <w:p w:rsidR="5ADC250D" w:rsidRDefault="5ADC250D" w14:paraId="2AE9872A" w14:textId="04C471D8"/>
    <w:p w:rsidR="5ADC250D" w:rsidRDefault="5ADC250D" w14:paraId="039BC20D" w14:textId="252A07ED"/>
    <w:p w:rsidR="5ADC250D" w:rsidRDefault="5ADC250D" w14:paraId="1C9A6A38" w14:textId="40439C92"/>
    <w:p w:rsidR="5ADC250D" w:rsidRDefault="5ADC250D" w14:paraId="6C8604C1" w14:textId="00B05279"/>
    <w:p w:rsidR="5ADC250D" w:rsidRDefault="5ADC250D" w14:paraId="43465A80" w14:textId="215411B9"/>
    <w:p w:rsidR="3BFB242A" w:rsidP="756104CF" w:rsidRDefault="1B214210" w14:paraId="7DC29D58" w14:textId="6A22845B">
      <w:pPr>
        <w:pStyle w:val="Heading2"/>
        <w:numPr>
          <w:ilvl w:val="0"/>
          <w:numId w:val="4"/>
        </w:numPr>
      </w:pPr>
      <w:bookmarkStart w:name="_Toc336196521" w:id="159"/>
      <w:r>
        <w:t xml:space="preserve">Create a new object to store System </w:t>
      </w:r>
      <w:r w:rsidR="2AC9BC44">
        <w:t>attachment information</w:t>
      </w:r>
      <w:r>
        <w:t>.</w:t>
      </w:r>
      <w:bookmarkEnd w:id="159"/>
    </w:p>
    <w:tbl>
      <w:tblPr>
        <w:tblStyle w:val="TableGrid"/>
        <w:tblW w:w="0" w:type="auto"/>
        <w:tblInd w:w="720" w:type="dxa"/>
        <w:tblLayout w:type="fixed"/>
        <w:tblLook w:val="06A0" w:firstRow="1" w:lastRow="0" w:firstColumn="1" w:lastColumn="0" w:noHBand="1" w:noVBand="1"/>
      </w:tblPr>
      <w:tblGrid>
        <w:gridCol w:w="1875"/>
        <w:gridCol w:w="1920"/>
        <w:gridCol w:w="1770"/>
        <w:gridCol w:w="4500"/>
      </w:tblGrid>
      <w:tr w:rsidR="756104CF" w:rsidTr="756104CF" w14:paraId="40667740" w14:textId="77777777">
        <w:trPr>
          <w:trHeight w:val="300"/>
        </w:trPr>
        <w:tc>
          <w:tcPr>
            <w:tcW w:w="1875" w:type="dxa"/>
            <w:shd w:val="clear" w:color="auto" w:fill="0070C0"/>
            <w:vAlign w:val="center"/>
          </w:tcPr>
          <w:p w:rsidR="756104CF" w:rsidP="756104CF" w:rsidRDefault="756104CF" w14:paraId="2F0DF463" w14:textId="2B7C4DA3">
            <w:pPr>
              <w:pStyle w:val="ListParagraph"/>
              <w:ind w:left="0"/>
              <w:rPr>
                <w:b/>
                <w:bCs/>
              </w:rPr>
            </w:pPr>
            <w:r w:rsidRPr="756104CF">
              <w:rPr>
                <w:b/>
                <w:bCs/>
              </w:rPr>
              <w:t>Object</w:t>
            </w:r>
          </w:p>
        </w:tc>
        <w:tc>
          <w:tcPr>
            <w:tcW w:w="1920" w:type="dxa"/>
            <w:shd w:val="clear" w:color="auto" w:fill="0070C0"/>
            <w:vAlign w:val="center"/>
          </w:tcPr>
          <w:p w:rsidR="756104CF" w:rsidP="756104CF" w:rsidRDefault="756104CF" w14:paraId="7E2EEAA3" w14:textId="014CFAC7">
            <w:pPr>
              <w:pStyle w:val="ListParagraph"/>
              <w:ind w:left="0"/>
              <w:rPr>
                <w:b/>
                <w:bCs/>
              </w:rPr>
            </w:pPr>
            <w:r w:rsidRPr="756104CF">
              <w:rPr>
                <w:b/>
                <w:bCs/>
              </w:rPr>
              <w:t>Field</w:t>
            </w:r>
          </w:p>
        </w:tc>
        <w:tc>
          <w:tcPr>
            <w:tcW w:w="1770" w:type="dxa"/>
            <w:shd w:val="clear" w:color="auto" w:fill="0070C0"/>
            <w:vAlign w:val="center"/>
          </w:tcPr>
          <w:p w:rsidR="756104CF" w:rsidP="756104CF" w:rsidRDefault="756104CF" w14:paraId="0163EF5F" w14:textId="5EEFE048">
            <w:pPr>
              <w:pStyle w:val="ListParagraph"/>
              <w:ind w:left="0"/>
              <w:rPr>
                <w:b/>
                <w:bCs/>
              </w:rPr>
            </w:pPr>
            <w:r w:rsidRPr="756104CF">
              <w:rPr>
                <w:b/>
                <w:bCs/>
              </w:rPr>
              <w:t>New/ Existing</w:t>
            </w:r>
          </w:p>
        </w:tc>
        <w:tc>
          <w:tcPr>
            <w:tcW w:w="4500" w:type="dxa"/>
            <w:shd w:val="clear" w:color="auto" w:fill="0070C0"/>
            <w:vAlign w:val="center"/>
          </w:tcPr>
          <w:p w:rsidR="756104CF" w:rsidP="756104CF" w:rsidRDefault="756104CF" w14:paraId="6C04D2EF" w14:textId="39E8B09C">
            <w:pPr>
              <w:pStyle w:val="ListParagraph"/>
              <w:ind w:left="0"/>
              <w:rPr>
                <w:b/>
                <w:bCs/>
              </w:rPr>
            </w:pPr>
            <w:r w:rsidRPr="756104CF">
              <w:rPr>
                <w:b/>
                <w:bCs/>
              </w:rPr>
              <w:t>Description</w:t>
            </w:r>
          </w:p>
        </w:tc>
      </w:tr>
      <w:tr w:rsidR="756104CF" w:rsidTr="756104CF" w14:paraId="04E0DC51" w14:textId="77777777">
        <w:trPr>
          <w:trHeight w:val="300"/>
        </w:trPr>
        <w:tc>
          <w:tcPr>
            <w:tcW w:w="1875" w:type="dxa"/>
            <w:vAlign w:val="center"/>
          </w:tcPr>
          <w:p w:rsidR="756104CF" w:rsidP="756104CF" w:rsidRDefault="756104CF" w14:paraId="39D17B1D" w14:textId="140AACF7">
            <w:pPr>
              <w:pStyle w:val="ListParagraph"/>
              <w:ind w:left="0"/>
            </w:pPr>
            <w:r>
              <w:t xml:space="preserve">SPA MSI </w:t>
            </w:r>
            <w:r w:rsidR="76332F26">
              <w:t>System</w:t>
            </w:r>
            <w:r>
              <w:t xml:space="preserve"> </w:t>
            </w:r>
            <w:r w:rsidR="0DCE7937">
              <w:t>A</w:t>
            </w:r>
            <w:r w:rsidR="028B85AA">
              <w:t>ttachment</w:t>
            </w:r>
          </w:p>
        </w:tc>
        <w:tc>
          <w:tcPr>
            <w:tcW w:w="1920" w:type="dxa"/>
            <w:vAlign w:val="center"/>
          </w:tcPr>
          <w:p w:rsidR="756104CF" w:rsidP="756104CF" w:rsidRDefault="756104CF" w14:paraId="379A1DBB" w14:textId="36BBD815">
            <w:pPr>
              <w:pStyle w:val="ListParagraph"/>
              <w:ind w:left="0"/>
              <w:rPr>
                <w:rFonts w:eastAsiaTheme="minorEastAsia"/>
                <w:color w:val="181818"/>
              </w:rPr>
            </w:pPr>
            <w:r w:rsidRPr="756104CF">
              <w:rPr>
                <w:rFonts w:eastAsiaTheme="minorEastAsia"/>
                <w:color w:val="181818"/>
              </w:rPr>
              <w:t>Product</w:t>
            </w:r>
          </w:p>
        </w:tc>
        <w:tc>
          <w:tcPr>
            <w:tcW w:w="1770" w:type="dxa"/>
            <w:vAlign w:val="center"/>
          </w:tcPr>
          <w:p w:rsidR="67D7678D" w:rsidP="756104CF" w:rsidRDefault="67D7678D" w14:paraId="2877DA36" w14:textId="6704B26B">
            <w:pPr>
              <w:pStyle w:val="ListParagraph"/>
              <w:ind w:left="0"/>
              <w:rPr>
                <w:rFonts w:eastAsiaTheme="minorEastAsia"/>
              </w:rPr>
            </w:pPr>
            <w:r w:rsidRPr="756104CF">
              <w:rPr>
                <w:rFonts w:eastAsiaTheme="minorEastAsia"/>
              </w:rPr>
              <w:t>N</w:t>
            </w:r>
            <w:r w:rsidRPr="756104CF" w:rsidR="756104CF">
              <w:rPr>
                <w:rFonts w:eastAsiaTheme="minorEastAsia"/>
              </w:rPr>
              <w:t>ew</w:t>
            </w:r>
          </w:p>
        </w:tc>
        <w:tc>
          <w:tcPr>
            <w:tcW w:w="4500" w:type="dxa"/>
            <w:vAlign w:val="center"/>
          </w:tcPr>
          <w:p w:rsidR="756104CF" w:rsidP="756104CF" w:rsidRDefault="756104CF" w14:paraId="718E760E" w14:textId="51399B8C">
            <w:pPr>
              <w:pStyle w:val="ListParagraph"/>
              <w:ind w:left="0"/>
              <w:rPr>
                <w:rFonts w:eastAsiaTheme="minorEastAsia"/>
              </w:rPr>
            </w:pPr>
            <w:r w:rsidRPr="756104CF">
              <w:rPr>
                <w:rFonts w:eastAsiaTheme="minorEastAsia"/>
              </w:rPr>
              <w:t>Lookup to product with filter over IsMarketingIncentive_Allowed__c</w:t>
            </w:r>
          </w:p>
          <w:p w:rsidR="756104CF" w:rsidP="756104CF" w:rsidRDefault="756104CF" w14:paraId="5584E46E" w14:textId="0DC5A4A7">
            <w:pPr>
              <w:pStyle w:val="ListParagraph"/>
              <w:ind w:left="0"/>
              <w:rPr>
                <w:rFonts w:eastAsiaTheme="minorEastAsia"/>
              </w:rPr>
            </w:pPr>
            <w:r w:rsidRPr="756104CF">
              <w:rPr>
                <w:rFonts w:eastAsiaTheme="minorEastAsia"/>
              </w:rPr>
              <w:t xml:space="preserve"> To be true</w:t>
            </w:r>
          </w:p>
        </w:tc>
      </w:tr>
      <w:tr w:rsidR="756104CF" w:rsidTr="3E0E9F22" w14:paraId="66D95219" w14:textId="77777777">
        <w:trPr>
          <w:trHeight w:val="300"/>
        </w:trPr>
        <w:tc>
          <w:tcPr>
            <w:tcW w:w="1875" w:type="dxa"/>
            <w:tcBorders>
              <w:bottom w:val="single" w:color="000000" w:themeColor="text1" w:sz="12" w:space="0"/>
            </w:tcBorders>
            <w:vAlign w:val="center"/>
          </w:tcPr>
          <w:p w:rsidR="756104CF" w:rsidP="756104CF" w:rsidRDefault="3FFD51A4" w14:paraId="435C99C4" w14:textId="5B14E823">
            <w:pPr>
              <w:pStyle w:val="ListParagraph"/>
              <w:ind w:left="0"/>
            </w:pPr>
            <w:r>
              <w:t xml:space="preserve">SPA MSI System </w:t>
            </w:r>
            <w:r w:rsidR="2CE4D155">
              <w:t>Attachment</w:t>
            </w:r>
          </w:p>
        </w:tc>
        <w:tc>
          <w:tcPr>
            <w:tcW w:w="1920" w:type="dxa"/>
            <w:tcBorders>
              <w:bottom w:val="single" w:color="000000" w:themeColor="text1" w:sz="12" w:space="0"/>
            </w:tcBorders>
            <w:vAlign w:val="center"/>
          </w:tcPr>
          <w:p w:rsidR="756104CF" w:rsidP="756104CF" w:rsidRDefault="756104CF" w14:paraId="494456C2" w14:textId="1B99138F">
            <w:pPr>
              <w:pStyle w:val="ListParagraph"/>
              <w:ind w:left="0"/>
              <w:rPr>
                <w:rFonts w:eastAsiaTheme="minorEastAsia"/>
                <w:color w:val="181818"/>
              </w:rPr>
            </w:pPr>
            <w:r w:rsidRPr="756104CF">
              <w:rPr>
                <w:rFonts w:eastAsiaTheme="minorEastAsia"/>
                <w:color w:val="181818"/>
              </w:rPr>
              <w:t>Min Quantity</w:t>
            </w:r>
          </w:p>
        </w:tc>
        <w:tc>
          <w:tcPr>
            <w:tcW w:w="1770" w:type="dxa"/>
            <w:tcBorders>
              <w:bottom w:val="single" w:color="000000" w:themeColor="text1" w:sz="12" w:space="0"/>
            </w:tcBorders>
            <w:vAlign w:val="center"/>
          </w:tcPr>
          <w:p w:rsidR="756104CF" w:rsidP="756104CF" w:rsidRDefault="756104CF" w14:paraId="029A7610" w14:textId="59F66901">
            <w:pPr>
              <w:pStyle w:val="ListParagraph"/>
              <w:ind w:left="0"/>
              <w:rPr>
                <w:rFonts w:eastAsiaTheme="minorEastAsia"/>
              </w:rPr>
            </w:pPr>
            <w:r w:rsidRPr="756104CF">
              <w:rPr>
                <w:rFonts w:eastAsiaTheme="minorEastAsia"/>
              </w:rPr>
              <w:t>New</w:t>
            </w:r>
          </w:p>
        </w:tc>
        <w:tc>
          <w:tcPr>
            <w:tcW w:w="4500" w:type="dxa"/>
            <w:tcBorders>
              <w:bottom w:val="single" w:color="000000" w:themeColor="text1" w:sz="12" w:space="0"/>
            </w:tcBorders>
            <w:vAlign w:val="center"/>
          </w:tcPr>
          <w:p w:rsidR="756104CF" w:rsidP="756104CF" w:rsidRDefault="756104CF" w14:paraId="7CF3C84D" w14:textId="04517476">
            <w:pPr>
              <w:pStyle w:val="ListParagraph"/>
              <w:ind w:left="0"/>
              <w:rPr>
                <w:rFonts w:eastAsiaTheme="minorEastAsia"/>
              </w:rPr>
            </w:pPr>
            <w:r w:rsidRPr="756104CF">
              <w:rPr>
                <w:rFonts w:eastAsiaTheme="minorEastAsia"/>
              </w:rPr>
              <w:t xml:space="preserve">To hold </w:t>
            </w:r>
            <w:r w:rsidRPr="6695BB56" w:rsidR="66E65227">
              <w:rPr>
                <w:rFonts w:eastAsiaTheme="minorEastAsia"/>
              </w:rPr>
              <w:t>a minimum</w:t>
            </w:r>
            <w:r w:rsidRPr="756104CF">
              <w:rPr>
                <w:rFonts w:eastAsiaTheme="minorEastAsia"/>
              </w:rPr>
              <w:t xml:space="preserve"> quantity </w:t>
            </w:r>
            <w:r w:rsidRPr="6695BB56" w:rsidR="5029CDC6">
              <w:rPr>
                <w:rFonts w:eastAsiaTheme="minorEastAsia"/>
              </w:rPr>
              <w:t>for</w:t>
            </w:r>
            <w:r w:rsidRPr="756104CF">
              <w:rPr>
                <w:rFonts w:eastAsiaTheme="minorEastAsia"/>
              </w:rPr>
              <w:t xml:space="preserve"> which incentive is </w:t>
            </w:r>
            <w:r w:rsidRPr="756104CF" w:rsidR="1690270F">
              <w:rPr>
                <w:rFonts w:eastAsiaTheme="minorEastAsia"/>
              </w:rPr>
              <w:t>allowed per</w:t>
            </w:r>
            <w:r w:rsidRPr="756104CF" w:rsidR="774CF056">
              <w:rPr>
                <w:rFonts w:eastAsiaTheme="minorEastAsia"/>
              </w:rPr>
              <w:t xml:space="preserve"> site.</w:t>
            </w:r>
          </w:p>
        </w:tc>
      </w:tr>
      <w:tr w:rsidR="756104CF" w:rsidTr="3E0E9F22" w14:paraId="3747E5DA" w14:textId="77777777">
        <w:trPr>
          <w:trHeight w:val="300"/>
        </w:trPr>
        <w:tc>
          <w:tcPr>
            <w:tcW w:w="1875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vAlign w:val="center"/>
          </w:tcPr>
          <w:p w:rsidR="756104CF" w:rsidP="756104CF" w:rsidRDefault="3BA480F1" w14:paraId="2667EEA6" w14:textId="75F878FB">
            <w:pPr>
              <w:pStyle w:val="ListParagraph"/>
              <w:ind w:left="0"/>
            </w:pPr>
            <w:r>
              <w:t xml:space="preserve">SPA MSI System </w:t>
            </w:r>
            <w:r w:rsidR="71326DB3">
              <w:t>Attachment</w:t>
            </w:r>
          </w:p>
        </w:tc>
        <w:tc>
          <w:tcPr>
            <w:tcW w:w="1920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vAlign w:val="center"/>
          </w:tcPr>
          <w:p w:rsidR="756104CF" w:rsidP="756104CF" w:rsidRDefault="756104CF" w14:paraId="3F29E482" w14:textId="0F1FD3AE">
            <w:pPr>
              <w:pStyle w:val="ListParagraph"/>
              <w:ind w:left="0"/>
              <w:rPr>
                <w:rFonts w:eastAsiaTheme="minorEastAsia"/>
                <w:color w:val="181818"/>
              </w:rPr>
            </w:pPr>
            <w:r w:rsidRPr="756104CF">
              <w:rPr>
                <w:rFonts w:eastAsiaTheme="minorEastAsia"/>
                <w:color w:val="181818"/>
              </w:rPr>
              <w:t>Per Unit Incentive</w:t>
            </w:r>
          </w:p>
        </w:tc>
        <w:tc>
          <w:tcPr>
            <w:tcW w:w="1770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vAlign w:val="center"/>
          </w:tcPr>
          <w:p w:rsidR="756104CF" w:rsidP="756104CF" w:rsidRDefault="756104CF" w14:paraId="2543DCBF" w14:textId="37FD72F0">
            <w:pPr>
              <w:pStyle w:val="ListParagraph"/>
              <w:ind w:left="0"/>
              <w:rPr>
                <w:rFonts w:eastAsiaTheme="minorEastAsia"/>
              </w:rPr>
            </w:pPr>
            <w:r w:rsidRPr="756104CF">
              <w:rPr>
                <w:rFonts w:eastAsiaTheme="minorEastAsia"/>
              </w:rPr>
              <w:t>New</w:t>
            </w:r>
          </w:p>
        </w:tc>
        <w:tc>
          <w:tcPr>
            <w:tcW w:w="4500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vAlign w:val="center"/>
          </w:tcPr>
          <w:p w:rsidR="756104CF" w:rsidP="756104CF" w:rsidRDefault="756104CF" w14:paraId="4A8668F5" w14:textId="28AA8D71">
            <w:pPr>
              <w:pStyle w:val="ListParagraph"/>
              <w:ind w:left="0"/>
              <w:rPr>
                <w:rFonts w:eastAsiaTheme="minorEastAsia"/>
              </w:rPr>
            </w:pPr>
            <w:r w:rsidRPr="756104CF">
              <w:rPr>
                <w:rFonts w:eastAsiaTheme="minorEastAsia"/>
              </w:rPr>
              <w:t>Numeric value of incentive in Installer’s currency</w:t>
            </w:r>
            <w:r w:rsidRPr="756104CF" w:rsidR="1A3BE108">
              <w:rPr>
                <w:rFonts w:eastAsiaTheme="minorEastAsia"/>
              </w:rPr>
              <w:t xml:space="preserve"> </w:t>
            </w:r>
          </w:p>
        </w:tc>
      </w:tr>
      <w:tr w:rsidR="474762F3" w:rsidTr="3E0E9F22" w14:paraId="137DE8A9" w14:textId="77777777">
        <w:trPr>
          <w:trHeight w:val="300"/>
        </w:trPr>
        <w:tc>
          <w:tcPr>
            <w:tcW w:w="1875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vAlign w:val="center"/>
          </w:tcPr>
          <w:p w:rsidR="28B5588A" w:rsidP="474762F3" w:rsidRDefault="28B5588A" w14:paraId="2072EF04" w14:textId="5DD7091F">
            <w:pPr>
              <w:pStyle w:val="ListParagraph"/>
              <w:ind w:left="0"/>
            </w:pPr>
            <w:r>
              <w:t xml:space="preserve">SPA MSI System </w:t>
            </w:r>
            <w:r w:rsidR="3F4B2F5C">
              <w:t>Attachment</w:t>
            </w:r>
          </w:p>
        </w:tc>
        <w:tc>
          <w:tcPr>
            <w:tcW w:w="1920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vAlign w:val="center"/>
          </w:tcPr>
          <w:p w:rsidR="474762F3" w:rsidP="474762F3" w:rsidRDefault="474762F3" w14:paraId="6C183B55" w14:textId="6F505167">
            <w:pPr>
              <w:pStyle w:val="ListParagraph"/>
              <w:ind w:left="0"/>
            </w:pPr>
            <w:r w:rsidRPr="474762F3">
              <w:rPr>
                <w:rFonts w:eastAsiaTheme="minorEastAsia"/>
                <w:color w:val="181818"/>
              </w:rPr>
              <w:t>SPA__c</w:t>
            </w:r>
          </w:p>
        </w:tc>
        <w:tc>
          <w:tcPr>
            <w:tcW w:w="1770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vAlign w:val="center"/>
          </w:tcPr>
          <w:p w:rsidR="474762F3" w:rsidP="474762F3" w:rsidRDefault="474762F3" w14:paraId="0E0BCF4A" w14:textId="37FD72F0">
            <w:pPr>
              <w:pStyle w:val="ListParagraph"/>
              <w:ind w:left="0"/>
              <w:rPr>
                <w:rFonts w:eastAsiaTheme="minorEastAsia"/>
              </w:rPr>
            </w:pPr>
            <w:r w:rsidRPr="474762F3">
              <w:rPr>
                <w:rFonts w:eastAsiaTheme="minorEastAsia"/>
              </w:rPr>
              <w:t>New</w:t>
            </w:r>
          </w:p>
        </w:tc>
        <w:tc>
          <w:tcPr>
            <w:tcW w:w="4500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vAlign w:val="center"/>
          </w:tcPr>
          <w:p w:rsidR="474762F3" w:rsidP="474762F3" w:rsidRDefault="474762F3" w14:paraId="22F88B9F" w14:textId="4B29ECEB">
            <w:pPr>
              <w:pStyle w:val="ListParagraph"/>
              <w:ind w:left="0"/>
            </w:pPr>
            <w:r w:rsidRPr="474762F3">
              <w:rPr>
                <w:rFonts w:eastAsiaTheme="minorEastAsia"/>
              </w:rPr>
              <w:t>Master Detail with SPA(Quote)</w:t>
            </w:r>
          </w:p>
        </w:tc>
      </w:tr>
      <w:tr w:rsidR="5ADC250D" w:rsidTr="3E0E9F22" w14:paraId="088B608A" w14:textId="77777777">
        <w:trPr>
          <w:trHeight w:val="300"/>
        </w:trPr>
        <w:tc>
          <w:tcPr>
            <w:tcW w:w="1875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vAlign w:val="center"/>
          </w:tcPr>
          <w:p w:rsidR="24577380" w:rsidP="5ADC250D" w:rsidRDefault="359D2ACD" w14:paraId="0648FED9" w14:textId="66B0A02B">
            <w:pPr>
              <w:pStyle w:val="ListParagraph"/>
              <w:ind w:left="0"/>
            </w:pPr>
            <w:r>
              <w:t xml:space="preserve">SPA MSI System </w:t>
            </w:r>
            <w:r w:rsidR="26D75687">
              <w:t>Attachment</w:t>
            </w:r>
          </w:p>
        </w:tc>
        <w:tc>
          <w:tcPr>
            <w:tcW w:w="1920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vAlign w:val="center"/>
          </w:tcPr>
          <w:p w:rsidR="5ADC250D" w:rsidP="5ADC250D" w:rsidRDefault="5ADC250D" w14:paraId="29B79B23" w14:textId="5C0C96A7">
            <w:pPr>
              <w:pStyle w:val="ListParagraph"/>
              <w:ind w:left="0"/>
              <w:rPr>
                <w:rFonts w:eastAsiaTheme="minorEastAsia"/>
                <w:color w:val="181818"/>
              </w:rPr>
            </w:pPr>
            <w:r w:rsidRPr="5ADC250D">
              <w:rPr>
                <w:rFonts w:eastAsiaTheme="minorEastAsia"/>
                <w:color w:val="181818"/>
              </w:rPr>
              <w:t>Unique key</w:t>
            </w:r>
          </w:p>
        </w:tc>
        <w:tc>
          <w:tcPr>
            <w:tcW w:w="1770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vAlign w:val="center"/>
          </w:tcPr>
          <w:p w:rsidR="5ADC250D" w:rsidP="5ADC250D" w:rsidRDefault="5ADC250D" w14:paraId="5804BF47" w14:textId="34280838">
            <w:pPr>
              <w:rPr>
                <w:rFonts w:eastAsiaTheme="minorEastAsia"/>
              </w:rPr>
            </w:pPr>
            <w:r w:rsidRPr="5ADC250D">
              <w:rPr>
                <w:rFonts w:eastAsiaTheme="minorEastAsia"/>
              </w:rPr>
              <w:t xml:space="preserve">New </w:t>
            </w:r>
          </w:p>
        </w:tc>
        <w:tc>
          <w:tcPr>
            <w:tcW w:w="4500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vAlign w:val="center"/>
          </w:tcPr>
          <w:p w:rsidR="5ADC250D" w:rsidP="5ADC250D" w:rsidRDefault="5ADC250D" w14:paraId="3CDCBD77" w14:textId="09C944A9">
            <w:pPr>
              <w:rPr>
                <w:rFonts w:eastAsiaTheme="minorEastAsia"/>
              </w:rPr>
            </w:pPr>
            <w:r w:rsidRPr="5ADC250D">
              <w:rPr>
                <w:rFonts w:eastAsiaTheme="minorEastAsia"/>
              </w:rPr>
              <w:t>Unique text field which would be combination of ProductId &amp; SPAId , to ensue product is added just once on SPA</w:t>
            </w:r>
          </w:p>
        </w:tc>
      </w:tr>
      <w:tr w:rsidR="3E0E9F22" w:rsidTr="3E0E9F22" w14:paraId="3D8E5BDB" w14:textId="77777777">
        <w:trPr>
          <w:trHeight w:val="300"/>
        </w:trPr>
        <w:tc>
          <w:tcPr>
            <w:tcW w:w="1875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vAlign w:val="center"/>
          </w:tcPr>
          <w:p w:rsidR="2F7D4FDF" w:rsidP="3E0E9F22" w:rsidRDefault="2F7D4FDF" w14:paraId="2ED0F4BB" w14:textId="5FF984BE">
            <w:pPr>
              <w:pStyle w:val="ListParagraph"/>
              <w:ind w:left="0"/>
            </w:pPr>
            <w:r>
              <w:t xml:space="preserve">SPA MSI System </w:t>
            </w:r>
            <w:r w:rsidR="5A851932">
              <w:t>Attachment</w:t>
            </w:r>
          </w:p>
        </w:tc>
        <w:tc>
          <w:tcPr>
            <w:tcW w:w="1920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vAlign w:val="center"/>
          </w:tcPr>
          <w:p w:rsidR="3E0E9F22" w:rsidP="3E0E9F22" w:rsidRDefault="3E0E9F22" w14:paraId="20C4DD1B" w14:textId="50EC23D9">
            <w:pPr>
              <w:rPr>
                <w:rFonts w:eastAsiaTheme="minorEastAsia"/>
                <w:color w:val="181818"/>
              </w:rPr>
            </w:pPr>
            <w:r w:rsidRPr="3E0E9F22">
              <w:rPr>
                <w:rFonts w:eastAsiaTheme="minorEastAsia"/>
                <w:color w:val="181818"/>
              </w:rPr>
              <w:t>Status__c</w:t>
            </w:r>
          </w:p>
        </w:tc>
        <w:tc>
          <w:tcPr>
            <w:tcW w:w="1770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vAlign w:val="center"/>
          </w:tcPr>
          <w:p w:rsidR="3E0E9F22" w:rsidP="3E0E9F22" w:rsidRDefault="3E0E9F22" w14:paraId="67DFDBEA" w14:textId="1C27C8B1">
            <w:pPr>
              <w:rPr>
                <w:rFonts w:eastAsiaTheme="minorEastAsia"/>
              </w:rPr>
            </w:pPr>
            <w:r w:rsidRPr="3E0E9F22">
              <w:rPr>
                <w:rFonts w:eastAsiaTheme="minorEastAsia"/>
              </w:rPr>
              <w:t>New</w:t>
            </w:r>
          </w:p>
        </w:tc>
        <w:tc>
          <w:tcPr>
            <w:tcW w:w="4500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vAlign w:val="center"/>
          </w:tcPr>
          <w:p w:rsidR="3E0E9F22" w:rsidP="3E0E9F22" w:rsidRDefault="3E0E9F22" w14:paraId="6DCE9D5E" w14:textId="312E35A8">
            <w:pPr>
              <w:rPr>
                <w:rFonts w:eastAsiaTheme="minorEastAsia"/>
              </w:rPr>
            </w:pPr>
            <w:r w:rsidRPr="3E0E9F22">
              <w:rPr>
                <w:rFonts w:eastAsiaTheme="minorEastAsia"/>
              </w:rPr>
              <w:t>Draft(default), Approved, Rejected</w:t>
            </w:r>
          </w:p>
        </w:tc>
      </w:tr>
    </w:tbl>
    <w:p w:rsidR="756104CF" w:rsidP="756104CF" w:rsidRDefault="756104CF" w14:paraId="28DB913D" w14:textId="6B539B90"/>
    <w:p w:rsidR="756104CF" w:rsidP="756104CF" w:rsidRDefault="756104CF" w14:paraId="1694F4A0" w14:textId="47631D92"/>
    <w:p w:rsidR="4BC87C33" w:rsidP="3E0E9F22" w:rsidRDefault="48851A48" w14:paraId="60F334D2" w14:textId="6AB98894">
      <w:pPr>
        <w:pStyle w:val="Heading2"/>
        <w:numPr>
          <w:ilvl w:val="0"/>
          <w:numId w:val="4"/>
        </w:numPr>
      </w:pPr>
      <w:bookmarkStart w:name="_Toc2120941695" w:id="160"/>
      <w:r>
        <w:t>Flow/ Validations on system attachment incentives.</w:t>
      </w:r>
      <w:bookmarkEnd w:id="160"/>
    </w:p>
    <w:p w:rsidR="4BC87C33" w:rsidP="3E0E9F22" w:rsidRDefault="4BC87C33" w14:paraId="2AF5D1F3" w14:textId="283BCE05">
      <w:r>
        <w:t xml:space="preserve">               - On create &amp; update flow</w:t>
      </w:r>
    </w:p>
    <w:p w:rsidR="4BC87C33" w:rsidP="3E0E9F22" w:rsidRDefault="4BC87C33" w14:paraId="413C4BF3" w14:textId="5C581E87">
      <w:r>
        <w:t xml:space="preserve">                             - Set Unique key =   SPA__c + Product__c field</w:t>
      </w:r>
    </w:p>
    <w:p w:rsidR="4BC87C33" w:rsidP="3E0E9F22" w:rsidRDefault="4BC87C33" w14:paraId="534A4430" w14:textId="50BE3C05">
      <w:r>
        <w:t xml:space="preserve">                             - Check if status = ‘Approved’ and  Status__c is not changed (meaning something else changed), throw error.   </w:t>
      </w:r>
    </w:p>
    <w:p w:rsidR="4BC87C33" w:rsidP="3E0E9F22" w:rsidRDefault="4BC87C33" w14:paraId="1F40ABBF" w14:textId="561459FD">
      <w:r>
        <w:t xml:space="preserve">               - On delete flow, stop deletion of </w:t>
      </w:r>
      <w:r w:rsidR="485BC485">
        <w:t>system attachment record</w:t>
      </w:r>
      <w:r>
        <w:t xml:space="preserve"> which have status__c = Approved</w:t>
      </w:r>
    </w:p>
    <w:p w:rsidR="3E0E9F22" w:rsidRDefault="3E0E9F22" w14:paraId="698DFD5E" w14:textId="1D5E92CE"/>
    <w:p w:rsidR="09F6A0A6" w:rsidP="756104CF" w:rsidRDefault="285679C8" w14:paraId="2B0C091D" w14:textId="7C8904C9">
      <w:pPr>
        <w:pStyle w:val="Heading2"/>
        <w:numPr>
          <w:ilvl w:val="0"/>
          <w:numId w:val="4"/>
        </w:numPr>
      </w:pPr>
      <w:bookmarkStart w:name="_Toc1152261558" w:id="161"/>
      <w:r>
        <w:t xml:space="preserve">Create a new object to store System </w:t>
      </w:r>
      <w:r w:rsidR="665D8FFD">
        <w:t>size/volume incentives.</w:t>
      </w:r>
      <w:bookmarkEnd w:id="161"/>
    </w:p>
    <w:p w:rsidR="24BBB18E" w:rsidP="756104CF" w:rsidRDefault="24BBB18E" w14:paraId="12DFC544" w14:textId="3D1B34E4">
      <w:r>
        <w:t xml:space="preserve">                Field here would store the incentive.  The range of the tier would be dynamically set for each SPA, and the value of each tier mininum-maximun value would come from newly added fields on SPA object.</w:t>
      </w:r>
    </w:p>
    <w:p w:rsidR="1DEC5FF4" w:rsidRDefault="1DEC5FF4" w14:paraId="7C45DEAF" w14:textId="41EC74F5">
      <w:r>
        <w:t xml:space="preserve"> This oject would be used for SPA PDF generation while on UI, the data would be displayed using LWC.</w:t>
      </w:r>
    </w:p>
    <w:tbl>
      <w:tblPr>
        <w:tblStyle w:val="TableGrid"/>
        <w:tblW w:w="0" w:type="auto"/>
        <w:tblInd w:w="720" w:type="dxa"/>
        <w:tblLayout w:type="fixed"/>
        <w:tblLook w:val="06A0" w:firstRow="1" w:lastRow="0" w:firstColumn="1" w:lastColumn="0" w:noHBand="1" w:noVBand="1"/>
      </w:tblPr>
      <w:tblGrid>
        <w:gridCol w:w="1875"/>
        <w:gridCol w:w="1890"/>
        <w:gridCol w:w="1830"/>
        <w:gridCol w:w="4425"/>
      </w:tblGrid>
      <w:tr w:rsidR="756104CF" w:rsidTr="756104CF" w14:paraId="3598E37F" w14:textId="77777777">
        <w:trPr>
          <w:trHeight w:val="375"/>
        </w:trPr>
        <w:tc>
          <w:tcPr>
            <w:tcW w:w="1875" w:type="dxa"/>
            <w:shd w:val="clear" w:color="auto" w:fill="0070C0"/>
            <w:vAlign w:val="center"/>
          </w:tcPr>
          <w:p w:rsidR="756104CF" w:rsidP="756104CF" w:rsidRDefault="756104CF" w14:paraId="432AFF01" w14:textId="2B7C4DA3">
            <w:pPr>
              <w:pStyle w:val="ListParagraph"/>
              <w:ind w:left="0"/>
              <w:rPr>
                <w:b/>
                <w:bCs/>
              </w:rPr>
            </w:pPr>
            <w:r w:rsidRPr="756104CF">
              <w:rPr>
                <w:b/>
                <w:bCs/>
              </w:rPr>
              <w:t>Object</w:t>
            </w:r>
          </w:p>
        </w:tc>
        <w:tc>
          <w:tcPr>
            <w:tcW w:w="1890" w:type="dxa"/>
            <w:shd w:val="clear" w:color="auto" w:fill="0070C0"/>
            <w:vAlign w:val="center"/>
          </w:tcPr>
          <w:p w:rsidR="756104CF" w:rsidP="756104CF" w:rsidRDefault="756104CF" w14:paraId="61587527" w14:textId="014CFAC7">
            <w:pPr>
              <w:pStyle w:val="ListParagraph"/>
              <w:ind w:left="0"/>
              <w:rPr>
                <w:b/>
                <w:bCs/>
              </w:rPr>
            </w:pPr>
            <w:r w:rsidRPr="756104CF">
              <w:rPr>
                <w:b/>
                <w:bCs/>
              </w:rPr>
              <w:t>Field</w:t>
            </w:r>
          </w:p>
        </w:tc>
        <w:tc>
          <w:tcPr>
            <w:tcW w:w="1830" w:type="dxa"/>
            <w:shd w:val="clear" w:color="auto" w:fill="0070C0"/>
            <w:vAlign w:val="center"/>
          </w:tcPr>
          <w:p w:rsidR="756104CF" w:rsidP="756104CF" w:rsidRDefault="756104CF" w14:paraId="58A33A83" w14:textId="5EEFE048">
            <w:pPr>
              <w:pStyle w:val="ListParagraph"/>
              <w:ind w:left="0"/>
              <w:rPr>
                <w:b/>
                <w:bCs/>
              </w:rPr>
            </w:pPr>
            <w:r w:rsidRPr="756104CF">
              <w:rPr>
                <w:b/>
                <w:bCs/>
              </w:rPr>
              <w:t>New/ Existing</w:t>
            </w:r>
          </w:p>
        </w:tc>
        <w:tc>
          <w:tcPr>
            <w:tcW w:w="4425" w:type="dxa"/>
            <w:shd w:val="clear" w:color="auto" w:fill="0070C0"/>
            <w:vAlign w:val="center"/>
          </w:tcPr>
          <w:p w:rsidR="756104CF" w:rsidP="756104CF" w:rsidRDefault="756104CF" w14:paraId="318A0CB9" w14:textId="39E8B09C">
            <w:pPr>
              <w:pStyle w:val="ListParagraph"/>
              <w:ind w:left="0"/>
              <w:rPr>
                <w:b/>
                <w:bCs/>
              </w:rPr>
            </w:pPr>
            <w:r w:rsidRPr="756104CF">
              <w:rPr>
                <w:b/>
                <w:bCs/>
              </w:rPr>
              <w:t>Description</w:t>
            </w:r>
          </w:p>
        </w:tc>
      </w:tr>
      <w:tr w:rsidR="756104CF" w:rsidTr="756104CF" w14:paraId="6B0AFCD9" w14:textId="77777777">
        <w:trPr>
          <w:trHeight w:val="300"/>
        </w:trPr>
        <w:tc>
          <w:tcPr>
            <w:tcW w:w="1875" w:type="dxa"/>
            <w:vAlign w:val="center"/>
          </w:tcPr>
          <w:p w:rsidR="756104CF" w:rsidP="756104CF" w:rsidRDefault="756104CF" w14:paraId="77E9B1C9" w14:textId="0392787C">
            <w:pPr>
              <w:pStyle w:val="ListParagraph"/>
              <w:ind w:left="0"/>
            </w:pPr>
            <w:r>
              <w:t xml:space="preserve">SPA MSI </w:t>
            </w:r>
            <w:r w:rsidR="2695F940">
              <w:t>System Size</w:t>
            </w:r>
            <w:r>
              <w:t xml:space="preserve"> Incentive</w:t>
            </w:r>
          </w:p>
        </w:tc>
        <w:tc>
          <w:tcPr>
            <w:tcW w:w="1890" w:type="dxa"/>
            <w:vAlign w:val="center"/>
          </w:tcPr>
          <w:p w:rsidR="756104CF" w:rsidP="756104CF" w:rsidRDefault="756104CF" w14:paraId="63EE95CF" w14:textId="36BBD815">
            <w:pPr>
              <w:pStyle w:val="ListParagraph"/>
              <w:ind w:left="0"/>
              <w:rPr>
                <w:rFonts w:eastAsiaTheme="minorEastAsia"/>
                <w:color w:val="181818"/>
              </w:rPr>
            </w:pPr>
            <w:r w:rsidRPr="756104CF">
              <w:rPr>
                <w:rFonts w:eastAsiaTheme="minorEastAsia"/>
                <w:color w:val="181818"/>
              </w:rPr>
              <w:t>Product</w:t>
            </w:r>
          </w:p>
        </w:tc>
        <w:tc>
          <w:tcPr>
            <w:tcW w:w="1830" w:type="dxa"/>
            <w:vAlign w:val="center"/>
          </w:tcPr>
          <w:p w:rsidR="6EAAA048" w:rsidP="756104CF" w:rsidRDefault="6EAAA048" w14:paraId="7724F390" w14:textId="2DD95535">
            <w:pPr>
              <w:pStyle w:val="ListParagraph"/>
              <w:ind w:left="0"/>
              <w:rPr>
                <w:rFonts w:eastAsiaTheme="minorEastAsia"/>
              </w:rPr>
            </w:pPr>
            <w:r w:rsidRPr="756104CF">
              <w:rPr>
                <w:rFonts w:eastAsiaTheme="minorEastAsia"/>
              </w:rPr>
              <w:t>N</w:t>
            </w:r>
            <w:r w:rsidRPr="756104CF" w:rsidR="756104CF">
              <w:rPr>
                <w:rFonts w:eastAsiaTheme="minorEastAsia"/>
              </w:rPr>
              <w:t>ew</w:t>
            </w:r>
          </w:p>
        </w:tc>
        <w:tc>
          <w:tcPr>
            <w:tcW w:w="4425" w:type="dxa"/>
            <w:vAlign w:val="center"/>
          </w:tcPr>
          <w:p w:rsidR="756104CF" w:rsidP="756104CF" w:rsidRDefault="756104CF" w14:paraId="3B9EE454" w14:textId="51399B8C">
            <w:pPr>
              <w:pStyle w:val="ListParagraph"/>
              <w:ind w:left="0"/>
              <w:rPr>
                <w:rFonts w:eastAsiaTheme="minorEastAsia"/>
              </w:rPr>
            </w:pPr>
            <w:r w:rsidRPr="756104CF">
              <w:rPr>
                <w:rFonts w:eastAsiaTheme="minorEastAsia"/>
              </w:rPr>
              <w:t>Lookup to product with filter over IsMarketingIncentive_Allowed__c</w:t>
            </w:r>
          </w:p>
          <w:p w:rsidR="756104CF" w:rsidP="756104CF" w:rsidRDefault="756104CF" w14:paraId="79690851" w14:textId="0DC5A4A7">
            <w:pPr>
              <w:pStyle w:val="ListParagraph"/>
              <w:ind w:left="0"/>
              <w:rPr>
                <w:rFonts w:eastAsiaTheme="minorEastAsia"/>
              </w:rPr>
            </w:pPr>
            <w:r w:rsidRPr="756104CF">
              <w:rPr>
                <w:rFonts w:eastAsiaTheme="minorEastAsia"/>
              </w:rPr>
              <w:t xml:space="preserve"> To be true</w:t>
            </w:r>
          </w:p>
        </w:tc>
      </w:tr>
      <w:tr w:rsidR="3E0E9F22" w:rsidTr="3E0E9F22" w14:paraId="364C9A0A" w14:textId="77777777">
        <w:trPr>
          <w:trHeight w:val="300"/>
        </w:trPr>
        <w:tc>
          <w:tcPr>
            <w:tcW w:w="1875" w:type="dxa"/>
            <w:vAlign w:val="center"/>
          </w:tcPr>
          <w:p w:rsidR="3E0E9F22" w:rsidP="3E0E9F22" w:rsidRDefault="3E0E9F22" w14:paraId="2E234A3A" w14:textId="0392787C">
            <w:pPr>
              <w:pStyle w:val="ListParagraph"/>
              <w:ind w:left="0"/>
            </w:pPr>
            <w:r>
              <w:t>SPA MSI System Size Incentive</w:t>
            </w:r>
          </w:p>
        </w:tc>
        <w:tc>
          <w:tcPr>
            <w:tcW w:w="1890" w:type="dxa"/>
            <w:vAlign w:val="center"/>
          </w:tcPr>
          <w:p w:rsidR="5F2A0FB4" w:rsidP="3E0E9F22" w:rsidRDefault="5F2A0FB4" w14:paraId="2D488776" w14:textId="61523DA9">
            <w:pPr>
              <w:pStyle w:val="ListParagraph"/>
              <w:ind w:left="0"/>
            </w:pPr>
            <w:r w:rsidRPr="3E0E9F22">
              <w:rPr>
                <w:rFonts w:eastAsiaTheme="minorEastAsia"/>
                <w:color w:val="181818"/>
              </w:rPr>
              <w:t>SPA</w:t>
            </w:r>
          </w:p>
        </w:tc>
        <w:tc>
          <w:tcPr>
            <w:tcW w:w="1830" w:type="dxa"/>
            <w:vAlign w:val="center"/>
          </w:tcPr>
          <w:p w:rsidR="3E0E9F22" w:rsidP="3E0E9F22" w:rsidRDefault="3E0E9F22" w14:paraId="70680896" w14:textId="2DD95535">
            <w:pPr>
              <w:pStyle w:val="ListParagraph"/>
              <w:ind w:left="0"/>
              <w:rPr>
                <w:rFonts w:eastAsiaTheme="minorEastAsia"/>
              </w:rPr>
            </w:pPr>
            <w:r w:rsidRPr="3E0E9F22">
              <w:rPr>
                <w:rFonts w:eastAsiaTheme="minorEastAsia"/>
              </w:rPr>
              <w:t>New</w:t>
            </w:r>
          </w:p>
        </w:tc>
        <w:tc>
          <w:tcPr>
            <w:tcW w:w="4425" w:type="dxa"/>
            <w:vAlign w:val="center"/>
          </w:tcPr>
          <w:p w:rsidR="548B0AB7" w:rsidP="3E0E9F22" w:rsidRDefault="548B0AB7" w14:paraId="734AE415" w14:textId="6D8B3ADE">
            <w:pPr>
              <w:pStyle w:val="ListParagraph"/>
              <w:ind w:left="0"/>
              <w:rPr>
                <w:rFonts w:eastAsiaTheme="minorEastAsia"/>
              </w:rPr>
            </w:pPr>
            <w:r w:rsidRPr="3E0E9F22">
              <w:rPr>
                <w:rFonts w:eastAsiaTheme="minorEastAsia"/>
              </w:rPr>
              <w:t>Master detail to SPA</w:t>
            </w:r>
          </w:p>
        </w:tc>
      </w:tr>
      <w:tr w:rsidR="756104CF" w:rsidTr="756104CF" w14:paraId="7213A585" w14:textId="77777777">
        <w:trPr>
          <w:trHeight w:val="300"/>
        </w:trPr>
        <w:tc>
          <w:tcPr>
            <w:tcW w:w="1875" w:type="dxa"/>
            <w:vAlign w:val="center"/>
          </w:tcPr>
          <w:p w:rsidR="756104CF" w:rsidP="756104CF" w:rsidRDefault="756104CF" w14:paraId="598B732A" w14:textId="13B7CF48">
            <w:pPr>
              <w:pStyle w:val="ListParagraph"/>
              <w:ind w:left="0"/>
            </w:pPr>
            <w:r>
              <w:t xml:space="preserve">SPA MSI </w:t>
            </w:r>
            <w:r w:rsidR="790D7BCD">
              <w:t>System Size</w:t>
            </w:r>
            <w:r>
              <w:t xml:space="preserve"> Incentive</w:t>
            </w:r>
          </w:p>
        </w:tc>
        <w:tc>
          <w:tcPr>
            <w:tcW w:w="1890" w:type="dxa"/>
            <w:vAlign w:val="center"/>
          </w:tcPr>
          <w:p w:rsidR="756104CF" w:rsidP="756104CF" w:rsidRDefault="756104CF" w14:paraId="662992AF" w14:textId="2038CD3B">
            <w:pPr>
              <w:pStyle w:val="ListParagraph"/>
              <w:ind w:left="0"/>
              <w:rPr>
                <w:rFonts w:eastAsiaTheme="minorEastAsia"/>
                <w:color w:val="181818"/>
              </w:rPr>
            </w:pPr>
            <w:r w:rsidRPr="756104CF">
              <w:rPr>
                <w:rFonts w:eastAsiaTheme="minorEastAsia"/>
                <w:color w:val="181818"/>
              </w:rPr>
              <w:t>Tier1 Incentive</w:t>
            </w:r>
          </w:p>
        </w:tc>
        <w:tc>
          <w:tcPr>
            <w:tcW w:w="1830" w:type="dxa"/>
            <w:vAlign w:val="center"/>
          </w:tcPr>
          <w:p w:rsidR="756104CF" w:rsidP="756104CF" w:rsidRDefault="756104CF" w14:paraId="3F72BD78" w14:textId="59F66901">
            <w:pPr>
              <w:pStyle w:val="ListParagraph"/>
              <w:ind w:left="0"/>
              <w:rPr>
                <w:rFonts w:eastAsiaTheme="minorEastAsia"/>
              </w:rPr>
            </w:pPr>
            <w:r w:rsidRPr="756104CF">
              <w:rPr>
                <w:rFonts w:eastAsiaTheme="minorEastAsia"/>
              </w:rPr>
              <w:t>New</w:t>
            </w:r>
          </w:p>
        </w:tc>
        <w:tc>
          <w:tcPr>
            <w:tcW w:w="4425" w:type="dxa"/>
            <w:vAlign w:val="center"/>
          </w:tcPr>
          <w:p w:rsidR="756104CF" w:rsidP="756104CF" w:rsidRDefault="756104CF" w14:paraId="58820A31" w14:textId="243E9F08">
            <w:pPr>
              <w:pStyle w:val="ListParagraph"/>
              <w:ind w:left="0"/>
              <w:rPr>
                <w:rFonts w:eastAsiaTheme="minorEastAsia"/>
              </w:rPr>
            </w:pPr>
            <w:r w:rsidRPr="756104CF">
              <w:rPr>
                <w:rFonts w:eastAsiaTheme="minorEastAsia"/>
              </w:rPr>
              <w:t>To hold incentive for Quantities in Tier1</w:t>
            </w:r>
          </w:p>
        </w:tc>
      </w:tr>
      <w:tr w:rsidR="756104CF" w:rsidTr="756104CF" w14:paraId="40FD1847" w14:textId="77777777">
        <w:trPr>
          <w:trHeight w:val="300"/>
        </w:trPr>
        <w:tc>
          <w:tcPr>
            <w:tcW w:w="1875" w:type="dxa"/>
            <w:vAlign w:val="center"/>
          </w:tcPr>
          <w:p w:rsidR="756104CF" w:rsidP="756104CF" w:rsidRDefault="756104CF" w14:paraId="5A5CF16D" w14:textId="2C030574">
            <w:pPr>
              <w:pStyle w:val="ListParagraph"/>
              <w:ind w:left="0"/>
            </w:pPr>
            <w:r>
              <w:t xml:space="preserve">SPA MSI </w:t>
            </w:r>
            <w:r w:rsidR="0ECD9C8E">
              <w:t>System Size</w:t>
            </w:r>
            <w:r>
              <w:t xml:space="preserve"> Incentive</w:t>
            </w:r>
          </w:p>
        </w:tc>
        <w:tc>
          <w:tcPr>
            <w:tcW w:w="1890" w:type="dxa"/>
            <w:vAlign w:val="center"/>
          </w:tcPr>
          <w:p w:rsidR="756104CF" w:rsidP="756104CF" w:rsidRDefault="756104CF" w14:paraId="59A5AD01" w14:textId="2B8F4D68">
            <w:pPr>
              <w:pStyle w:val="ListParagraph"/>
              <w:ind w:left="0"/>
              <w:rPr>
                <w:rFonts w:eastAsiaTheme="minorEastAsia"/>
                <w:color w:val="181818"/>
              </w:rPr>
            </w:pPr>
            <w:r w:rsidRPr="756104CF">
              <w:rPr>
                <w:rFonts w:eastAsiaTheme="minorEastAsia"/>
                <w:color w:val="181818"/>
              </w:rPr>
              <w:t>Tier 2 Incentive</w:t>
            </w:r>
          </w:p>
        </w:tc>
        <w:tc>
          <w:tcPr>
            <w:tcW w:w="1830" w:type="dxa"/>
            <w:vAlign w:val="center"/>
          </w:tcPr>
          <w:p w:rsidR="756104CF" w:rsidP="756104CF" w:rsidRDefault="756104CF" w14:paraId="6FC711EB" w14:textId="37FD72F0">
            <w:pPr>
              <w:pStyle w:val="ListParagraph"/>
              <w:ind w:left="0"/>
              <w:rPr>
                <w:rFonts w:eastAsiaTheme="minorEastAsia"/>
              </w:rPr>
            </w:pPr>
            <w:r w:rsidRPr="756104CF">
              <w:rPr>
                <w:rFonts w:eastAsiaTheme="minorEastAsia"/>
              </w:rPr>
              <w:t>New</w:t>
            </w:r>
          </w:p>
        </w:tc>
        <w:tc>
          <w:tcPr>
            <w:tcW w:w="4425" w:type="dxa"/>
            <w:vAlign w:val="center"/>
          </w:tcPr>
          <w:p w:rsidR="756104CF" w:rsidP="756104CF" w:rsidRDefault="756104CF" w14:paraId="1220EC49" w14:textId="4803A282">
            <w:pPr>
              <w:pStyle w:val="ListParagraph"/>
              <w:ind w:left="0"/>
              <w:rPr>
                <w:rFonts w:eastAsiaTheme="minorEastAsia"/>
              </w:rPr>
            </w:pPr>
            <w:r w:rsidRPr="756104CF">
              <w:rPr>
                <w:rFonts w:eastAsiaTheme="minorEastAsia"/>
              </w:rPr>
              <w:t>To hold incentive for Quantity in Tier2</w:t>
            </w:r>
          </w:p>
          <w:p w:rsidR="756104CF" w:rsidP="756104CF" w:rsidRDefault="756104CF" w14:paraId="56EA173A" w14:textId="793E937D">
            <w:pPr>
              <w:pStyle w:val="ListParagraph"/>
              <w:ind w:left="0"/>
              <w:rPr>
                <w:rFonts w:eastAsiaTheme="minorEastAsia"/>
              </w:rPr>
            </w:pPr>
          </w:p>
        </w:tc>
      </w:tr>
      <w:tr w:rsidR="756104CF" w:rsidTr="756104CF" w14:paraId="08491DA6" w14:textId="77777777">
        <w:trPr>
          <w:trHeight w:val="300"/>
        </w:trPr>
        <w:tc>
          <w:tcPr>
            <w:tcW w:w="1875" w:type="dxa"/>
            <w:vAlign w:val="center"/>
          </w:tcPr>
          <w:p w:rsidR="756104CF" w:rsidP="756104CF" w:rsidRDefault="756104CF" w14:paraId="47B7E1BD" w14:textId="1B5F4180">
            <w:pPr>
              <w:pStyle w:val="ListParagraph"/>
              <w:ind w:left="0"/>
            </w:pPr>
            <w:r>
              <w:t xml:space="preserve">SPA MSI </w:t>
            </w:r>
            <w:r w:rsidR="6D980BD2">
              <w:t>System Size</w:t>
            </w:r>
            <w:r>
              <w:t xml:space="preserve"> Incentive</w:t>
            </w:r>
          </w:p>
        </w:tc>
        <w:tc>
          <w:tcPr>
            <w:tcW w:w="1890" w:type="dxa"/>
            <w:vAlign w:val="center"/>
          </w:tcPr>
          <w:p w:rsidR="756104CF" w:rsidP="756104CF" w:rsidRDefault="756104CF" w14:paraId="63CD1AEE" w14:textId="50F26098">
            <w:pPr>
              <w:pStyle w:val="ListParagraph"/>
              <w:ind w:left="0"/>
              <w:rPr>
                <w:rFonts w:eastAsiaTheme="minorEastAsia"/>
                <w:color w:val="181818"/>
              </w:rPr>
            </w:pPr>
            <w:r w:rsidRPr="756104CF">
              <w:rPr>
                <w:rFonts w:eastAsiaTheme="minorEastAsia"/>
                <w:color w:val="181818"/>
              </w:rPr>
              <w:t>Tier 3 Incentive</w:t>
            </w:r>
          </w:p>
        </w:tc>
        <w:tc>
          <w:tcPr>
            <w:tcW w:w="1830" w:type="dxa"/>
            <w:vAlign w:val="center"/>
          </w:tcPr>
          <w:p w:rsidR="756104CF" w:rsidP="756104CF" w:rsidRDefault="756104CF" w14:paraId="3656A750" w14:textId="37FD72F0">
            <w:pPr>
              <w:pStyle w:val="ListParagraph"/>
              <w:ind w:left="0"/>
              <w:rPr>
                <w:rFonts w:eastAsiaTheme="minorEastAsia"/>
              </w:rPr>
            </w:pPr>
            <w:r w:rsidRPr="756104CF">
              <w:rPr>
                <w:rFonts w:eastAsiaTheme="minorEastAsia"/>
              </w:rPr>
              <w:t>New</w:t>
            </w:r>
          </w:p>
        </w:tc>
        <w:tc>
          <w:tcPr>
            <w:tcW w:w="4425" w:type="dxa"/>
            <w:vAlign w:val="center"/>
          </w:tcPr>
          <w:p w:rsidR="756104CF" w:rsidP="756104CF" w:rsidRDefault="756104CF" w14:paraId="29EE5100" w14:textId="4112DDCA">
            <w:pPr>
              <w:pStyle w:val="ListParagraph"/>
              <w:ind w:left="0"/>
              <w:rPr>
                <w:rFonts w:eastAsiaTheme="minorEastAsia"/>
              </w:rPr>
            </w:pPr>
            <w:r w:rsidRPr="756104CF">
              <w:rPr>
                <w:rFonts w:eastAsiaTheme="minorEastAsia"/>
              </w:rPr>
              <w:t>To hold incentive for Quantity in Tier3</w:t>
            </w:r>
          </w:p>
          <w:p w:rsidR="756104CF" w:rsidP="756104CF" w:rsidRDefault="756104CF" w14:paraId="0594E011" w14:textId="793E937D">
            <w:pPr>
              <w:pStyle w:val="ListParagraph"/>
              <w:ind w:left="0"/>
              <w:rPr>
                <w:rFonts w:eastAsiaTheme="minorEastAsia"/>
              </w:rPr>
            </w:pPr>
          </w:p>
        </w:tc>
      </w:tr>
      <w:tr w:rsidR="756104CF" w:rsidTr="756104CF" w14:paraId="50F1E2E8" w14:textId="77777777">
        <w:trPr>
          <w:trHeight w:val="300"/>
        </w:trPr>
        <w:tc>
          <w:tcPr>
            <w:tcW w:w="1875" w:type="dxa"/>
            <w:vAlign w:val="center"/>
          </w:tcPr>
          <w:p w:rsidR="756104CF" w:rsidP="756104CF" w:rsidRDefault="756104CF" w14:paraId="258A4AC0" w14:textId="644FD445">
            <w:pPr>
              <w:pStyle w:val="ListParagraph"/>
              <w:ind w:left="0"/>
            </w:pPr>
            <w:r>
              <w:t xml:space="preserve">SPA MSI </w:t>
            </w:r>
            <w:r w:rsidR="68A84AD8">
              <w:t>System Size</w:t>
            </w:r>
            <w:r>
              <w:t xml:space="preserve"> Incentive</w:t>
            </w:r>
          </w:p>
        </w:tc>
        <w:tc>
          <w:tcPr>
            <w:tcW w:w="1890" w:type="dxa"/>
            <w:vAlign w:val="center"/>
          </w:tcPr>
          <w:p w:rsidR="756104CF" w:rsidP="756104CF" w:rsidRDefault="756104CF" w14:paraId="2BCE0B26" w14:textId="32376B91">
            <w:pPr>
              <w:pStyle w:val="ListParagraph"/>
              <w:ind w:left="0"/>
              <w:rPr>
                <w:rFonts w:eastAsiaTheme="minorEastAsia"/>
                <w:color w:val="181818"/>
              </w:rPr>
            </w:pPr>
            <w:r w:rsidRPr="756104CF">
              <w:rPr>
                <w:rFonts w:eastAsiaTheme="minorEastAsia"/>
                <w:color w:val="181818"/>
              </w:rPr>
              <w:t>Tier 4 Incentive</w:t>
            </w:r>
          </w:p>
        </w:tc>
        <w:tc>
          <w:tcPr>
            <w:tcW w:w="1830" w:type="dxa"/>
            <w:vAlign w:val="center"/>
          </w:tcPr>
          <w:p w:rsidR="756104CF" w:rsidP="756104CF" w:rsidRDefault="756104CF" w14:paraId="1F388BA9" w14:textId="37FD72F0">
            <w:pPr>
              <w:pStyle w:val="ListParagraph"/>
              <w:ind w:left="0"/>
              <w:rPr>
                <w:rFonts w:eastAsiaTheme="minorEastAsia"/>
              </w:rPr>
            </w:pPr>
            <w:r w:rsidRPr="756104CF">
              <w:rPr>
                <w:rFonts w:eastAsiaTheme="minorEastAsia"/>
              </w:rPr>
              <w:t>New</w:t>
            </w:r>
          </w:p>
        </w:tc>
        <w:tc>
          <w:tcPr>
            <w:tcW w:w="4425" w:type="dxa"/>
            <w:vAlign w:val="center"/>
          </w:tcPr>
          <w:p w:rsidR="756104CF" w:rsidP="756104CF" w:rsidRDefault="756104CF" w14:paraId="1811F3F6" w14:textId="096FD285">
            <w:pPr>
              <w:pStyle w:val="ListParagraph"/>
              <w:ind w:left="0"/>
              <w:rPr>
                <w:rFonts w:eastAsiaTheme="minorEastAsia"/>
              </w:rPr>
            </w:pPr>
            <w:r w:rsidRPr="756104CF">
              <w:rPr>
                <w:rFonts w:eastAsiaTheme="minorEastAsia"/>
              </w:rPr>
              <w:t>To hold incentive for Quantity in Tier4</w:t>
            </w:r>
          </w:p>
          <w:p w:rsidR="756104CF" w:rsidP="756104CF" w:rsidRDefault="756104CF" w14:paraId="327F0D1F" w14:textId="793E937D">
            <w:pPr>
              <w:pStyle w:val="ListParagraph"/>
              <w:ind w:left="0"/>
              <w:rPr>
                <w:rFonts w:eastAsiaTheme="minorEastAsia"/>
              </w:rPr>
            </w:pPr>
          </w:p>
        </w:tc>
      </w:tr>
      <w:tr w:rsidR="3E0E9F22" w:rsidTr="3E0E9F22" w14:paraId="393FBC50" w14:textId="77777777">
        <w:trPr>
          <w:trHeight w:val="300"/>
        </w:trPr>
        <w:tc>
          <w:tcPr>
            <w:tcW w:w="1875" w:type="dxa"/>
            <w:vAlign w:val="center"/>
          </w:tcPr>
          <w:p w:rsidR="3E0E9F22" w:rsidP="3E0E9F22" w:rsidRDefault="3E0E9F22" w14:paraId="20B4CE72" w14:textId="644FD445">
            <w:pPr>
              <w:pStyle w:val="ListParagraph"/>
              <w:ind w:left="0"/>
            </w:pPr>
            <w:r>
              <w:t>SPA MSI System Size Incentive</w:t>
            </w:r>
          </w:p>
        </w:tc>
        <w:tc>
          <w:tcPr>
            <w:tcW w:w="1890" w:type="dxa"/>
            <w:vAlign w:val="center"/>
          </w:tcPr>
          <w:p w:rsidR="3E0E9F22" w:rsidP="3E0E9F22" w:rsidRDefault="3E0E9F22" w14:paraId="0CC573EB" w14:textId="7ED5C9B0">
            <w:pPr>
              <w:pStyle w:val="ListParagraph"/>
              <w:ind w:left="0"/>
              <w:rPr>
                <w:rFonts w:eastAsiaTheme="minorEastAsia"/>
                <w:color w:val="181818"/>
              </w:rPr>
            </w:pPr>
            <w:r w:rsidRPr="3E0E9F22">
              <w:rPr>
                <w:rFonts w:eastAsiaTheme="minorEastAsia"/>
                <w:color w:val="181818"/>
              </w:rPr>
              <w:t xml:space="preserve">Tier </w:t>
            </w:r>
            <w:r w:rsidRPr="3E0E9F22" w:rsidR="6F09429E">
              <w:rPr>
                <w:rFonts w:eastAsiaTheme="minorEastAsia"/>
                <w:color w:val="181818"/>
              </w:rPr>
              <w:t>5</w:t>
            </w:r>
            <w:r w:rsidRPr="3E0E9F22">
              <w:rPr>
                <w:rFonts w:eastAsiaTheme="minorEastAsia"/>
                <w:color w:val="181818"/>
              </w:rPr>
              <w:t xml:space="preserve"> Incentive</w:t>
            </w:r>
          </w:p>
        </w:tc>
        <w:tc>
          <w:tcPr>
            <w:tcW w:w="1830" w:type="dxa"/>
            <w:vAlign w:val="center"/>
          </w:tcPr>
          <w:p w:rsidR="3E0E9F22" w:rsidP="3E0E9F22" w:rsidRDefault="3E0E9F22" w14:paraId="14636D38" w14:textId="37FD72F0">
            <w:pPr>
              <w:pStyle w:val="ListParagraph"/>
              <w:ind w:left="0"/>
              <w:rPr>
                <w:rFonts w:eastAsiaTheme="minorEastAsia"/>
              </w:rPr>
            </w:pPr>
            <w:r w:rsidRPr="3E0E9F22">
              <w:rPr>
                <w:rFonts w:eastAsiaTheme="minorEastAsia"/>
              </w:rPr>
              <w:t>New</w:t>
            </w:r>
          </w:p>
        </w:tc>
        <w:tc>
          <w:tcPr>
            <w:tcW w:w="4425" w:type="dxa"/>
            <w:vAlign w:val="center"/>
          </w:tcPr>
          <w:p w:rsidR="3E0E9F22" w:rsidP="3E0E9F22" w:rsidRDefault="3E0E9F22" w14:paraId="67314AE7" w14:textId="10210B79">
            <w:pPr>
              <w:pStyle w:val="ListParagraph"/>
              <w:ind w:left="0"/>
              <w:rPr>
                <w:rFonts w:eastAsiaTheme="minorEastAsia"/>
              </w:rPr>
            </w:pPr>
            <w:r w:rsidRPr="3E0E9F22">
              <w:rPr>
                <w:rFonts w:eastAsiaTheme="minorEastAsia"/>
              </w:rPr>
              <w:t>To hold incentive for Quantity in Tier</w:t>
            </w:r>
            <w:r w:rsidRPr="3E0E9F22" w:rsidR="12B0BB5A">
              <w:rPr>
                <w:rFonts w:eastAsiaTheme="minorEastAsia"/>
              </w:rPr>
              <w:t>5</w:t>
            </w:r>
          </w:p>
          <w:p w:rsidR="3E0E9F22" w:rsidP="3E0E9F22" w:rsidRDefault="3E0E9F22" w14:paraId="233790DF" w14:textId="793E937D">
            <w:pPr>
              <w:pStyle w:val="ListParagraph"/>
              <w:ind w:left="0"/>
              <w:rPr>
                <w:rFonts w:eastAsiaTheme="minorEastAsia"/>
              </w:rPr>
            </w:pPr>
          </w:p>
        </w:tc>
      </w:tr>
      <w:tr w:rsidR="5ADC250D" w:rsidTr="3E0E9F22" w14:paraId="035CB2F0" w14:textId="77777777">
        <w:trPr>
          <w:trHeight w:val="300"/>
        </w:trPr>
        <w:tc>
          <w:tcPr>
            <w:tcW w:w="1875" w:type="dxa"/>
            <w:vAlign w:val="center"/>
          </w:tcPr>
          <w:p w:rsidR="7F226B26" w:rsidP="5ADC250D" w:rsidRDefault="4562DD58" w14:paraId="64D5AA93" w14:textId="058DF172">
            <w:pPr>
              <w:pStyle w:val="ListParagraph"/>
              <w:ind w:left="0"/>
            </w:pPr>
            <w:r>
              <w:t>SPA MSI System Size Incentive</w:t>
            </w:r>
          </w:p>
        </w:tc>
        <w:tc>
          <w:tcPr>
            <w:tcW w:w="1890" w:type="dxa"/>
            <w:vAlign w:val="center"/>
          </w:tcPr>
          <w:p w:rsidR="5ADC250D" w:rsidP="5ADC250D" w:rsidRDefault="5ADC250D" w14:paraId="02C78662" w14:textId="5C0C96A7">
            <w:pPr>
              <w:pStyle w:val="ListParagraph"/>
              <w:ind w:left="0"/>
              <w:rPr>
                <w:rFonts w:eastAsiaTheme="minorEastAsia"/>
                <w:color w:val="181818"/>
              </w:rPr>
            </w:pPr>
            <w:r w:rsidRPr="5ADC250D">
              <w:rPr>
                <w:rFonts w:eastAsiaTheme="minorEastAsia"/>
                <w:color w:val="181818"/>
              </w:rPr>
              <w:t>Unique key</w:t>
            </w:r>
          </w:p>
        </w:tc>
        <w:tc>
          <w:tcPr>
            <w:tcW w:w="1830" w:type="dxa"/>
            <w:vAlign w:val="center"/>
          </w:tcPr>
          <w:p w:rsidR="5ADC250D" w:rsidP="5ADC250D" w:rsidRDefault="5ADC250D" w14:paraId="740ED48B" w14:textId="34280838">
            <w:pPr>
              <w:rPr>
                <w:rFonts w:eastAsiaTheme="minorEastAsia"/>
              </w:rPr>
            </w:pPr>
            <w:r w:rsidRPr="5ADC250D">
              <w:rPr>
                <w:rFonts w:eastAsiaTheme="minorEastAsia"/>
              </w:rPr>
              <w:t xml:space="preserve">New </w:t>
            </w:r>
          </w:p>
        </w:tc>
        <w:tc>
          <w:tcPr>
            <w:tcW w:w="4425" w:type="dxa"/>
            <w:vAlign w:val="center"/>
          </w:tcPr>
          <w:p w:rsidR="5ADC250D" w:rsidP="5ADC250D" w:rsidRDefault="5ADC250D" w14:paraId="0C8CDCFF" w14:textId="09C944A9">
            <w:pPr>
              <w:rPr>
                <w:rFonts w:eastAsiaTheme="minorEastAsia"/>
              </w:rPr>
            </w:pPr>
            <w:r w:rsidRPr="5ADC250D">
              <w:rPr>
                <w:rFonts w:eastAsiaTheme="minorEastAsia"/>
              </w:rPr>
              <w:t>Unique text field which would be combination of ProductId &amp; SPAId , to ensue product is added just once on SPA</w:t>
            </w:r>
          </w:p>
        </w:tc>
      </w:tr>
      <w:tr w:rsidR="3E0E9F22" w:rsidTr="3E0E9F22" w14:paraId="57E6040A" w14:textId="77777777">
        <w:trPr>
          <w:trHeight w:val="300"/>
        </w:trPr>
        <w:tc>
          <w:tcPr>
            <w:tcW w:w="1875" w:type="dxa"/>
            <w:vAlign w:val="center"/>
          </w:tcPr>
          <w:p w:rsidR="0A281A97" w:rsidP="3E0E9F22" w:rsidRDefault="0A281A97" w14:paraId="7F646C47" w14:textId="00A3D428">
            <w:pPr>
              <w:pStyle w:val="ListParagraph"/>
              <w:ind w:left="0"/>
            </w:pPr>
            <w:r>
              <w:t>SPA MSI System Size Incentive</w:t>
            </w:r>
          </w:p>
        </w:tc>
        <w:tc>
          <w:tcPr>
            <w:tcW w:w="1890" w:type="dxa"/>
            <w:vAlign w:val="center"/>
          </w:tcPr>
          <w:p w:rsidR="3E0E9F22" w:rsidP="3E0E9F22" w:rsidRDefault="3E0E9F22" w14:paraId="21657DD1" w14:textId="50EC23D9">
            <w:pPr>
              <w:rPr>
                <w:rFonts w:eastAsiaTheme="minorEastAsia"/>
                <w:color w:val="181818"/>
              </w:rPr>
            </w:pPr>
            <w:r w:rsidRPr="3E0E9F22">
              <w:rPr>
                <w:rFonts w:eastAsiaTheme="minorEastAsia"/>
                <w:color w:val="181818"/>
              </w:rPr>
              <w:t>Status__c</w:t>
            </w:r>
          </w:p>
        </w:tc>
        <w:tc>
          <w:tcPr>
            <w:tcW w:w="1830" w:type="dxa"/>
            <w:vAlign w:val="center"/>
          </w:tcPr>
          <w:p w:rsidR="3E0E9F22" w:rsidP="3E0E9F22" w:rsidRDefault="3E0E9F22" w14:paraId="69A50A1C" w14:textId="1C27C8B1">
            <w:pPr>
              <w:rPr>
                <w:rFonts w:eastAsiaTheme="minorEastAsia"/>
              </w:rPr>
            </w:pPr>
            <w:r w:rsidRPr="3E0E9F22">
              <w:rPr>
                <w:rFonts w:eastAsiaTheme="minorEastAsia"/>
              </w:rPr>
              <w:t>New</w:t>
            </w:r>
          </w:p>
        </w:tc>
        <w:tc>
          <w:tcPr>
            <w:tcW w:w="4425" w:type="dxa"/>
            <w:vAlign w:val="center"/>
          </w:tcPr>
          <w:p w:rsidR="3E0E9F22" w:rsidP="3E0E9F22" w:rsidRDefault="3E0E9F22" w14:paraId="27B12424" w14:textId="312E35A8">
            <w:pPr>
              <w:rPr>
                <w:rFonts w:eastAsiaTheme="minorEastAsia"/>
              </w:rPr>
            </w:pPr>
            <w:r w:rsidRPr="3E0E9F22">
              <w:rPr>
                <w:rFonts w:eastAsiaTheme="minorEastAsia"/>
              </w:rPr>
              <w:t>Draft(default), Approved, Rejected</w:t>
            </w:r>
          </w:p>
        </w:tc>
      </w:tr>
    </w:tbl>
    <w:p w:rsidR="756104CF" w:rsidP="756104CF" w:rsidRDefault="756104CF" w14:paraId="555E0361" w14:textId="3F79BE74"/>
    <w:p w:rsidR="5D321EBA" w:rsidP="3E0E9F22" w:rsidRDefault="1AB4572B" w14:paraId="27F544D9" w14:textId="679EB608">
      <w:pPr>
        <w:pStyle w:val="Heading2"/>
        <w:numPr>
          <w:ilvl w:val="0"/>
          <w:numId w:val="4"/>
        </w:numPr>
      </w:pPr>
      <w:bookmarkStart w:name="_Toc628042129" w:id="162"/>
      <w:r>
        <w:t>Flow/ Validations on system size incentives.</w:t>
      </w:r>
      <w:bookmarkEnd w:id="162"/>
    </w:p>
    <w:p w:rsidR="5D321EBA" w:rsidP="3E0E9F22" w:rsidRDefault="5D321EBA" w14:paraId="1E67081A" w14:textId="283BCE05">
      <w:r>
        <w:t xml:space="preserve">               - On create &amp; update flow</w:t>
      </w:r>
    </w:p>
    <w:p w:rsidR="5D321EBA" w:rsidP="3E0E9F22" w:rsidRDefault="5D321EBA" w14:paraId="3BE24FEE" w14:textId="5C581E87">
      <w:r>
        <w:t xml:space="preserve">                             - Set Unique key =   SPA__c + Product__c field</w:t>
      </w:r>
    </w:p>
    <w:p w:rsidR="5D321EBA" w:rsidP="3E0E9F22" w:rsidRDefault="5D321EBA" w14:paraId="15FD231C" w14:textId="50BE3C05">
      <w:r>
        <w:t xml:space="preserve">                             - Check if status = ‘Approved’ and  Status__c is not changed (meaning something else changed), throw error.   </w:t>
      </w:r>
    </w:p>
    <w:p w:rsidR="5D321EBA" w:rsidP="3E0E9F22" w:rsidRDefault="5D321EBA" w14:paraId="2E0AE1FD" w14:textId="7C0FDBF7">
      <w:r>
        <w:t xml:space="preserve">               - On delete flow, stop deletion of system size record which have status__c = Approved</w:t>
      </w:r>
    </w:p>
    <w:p w:rsidR="3E0E9F22" w:rsidRDefault="3E0E9F22" w14:paraId="6C2D9637" w14:textId="7DB39B6F"/>
    <w:p w:rsidR="5C336535" w:rsidP="756104CF" w:rsidRDefault="32CAAF5E" w14:paraId="690773C0" w14:textId="20689D79">
      <w:pPr>
        <w:pStyle w:val="Heading2"/>
        <w:numPr>
          <w:ilvl w:val="0"/>
          <w:numId w:val="4"/>
        </w:numPr>
      </w:pPr>
      <w:bookmarkStart w:name="_Toc1206198569" w:id="163"/>
      <w:r>
        <w:t>Create a new LWC to add and display System size/</w:t>
      </w:r>
      <w:r w:rsidR="30A01C8F">
        <w:t>incentive:</w:t>
      </w:r>
      <w:bookmarkEnd w:id="163"/>
    </w:p>
    <w:p w:rsidR="7F69C8AA" w:rsidP="756104CF" w:rsidRDefault="7F69C8AA" w14:paraId="6D2CB0C0" w14:textId="7DC7792D">
      <w:pPr>
        <w:ind w:left="720"/>
      </w:pPr>
      <w:r>
        <w:t xml:space="preserve">         </w:t>
      </w:r>
      <w:r w:rsidR="28EF8D39">
        <w:t xml:space="preserve">msi_SystemSizeIncentiveLWC </w:t>
      </w:r>
      <w:r w:rsidR="0F9CE0DD">
        <w:t xml:space="preserve">LWC would display information </w:t>
      </w:r>
      <w:r w:rsidR="4C5D4136">
        <w:t>like</w:t>
      </w:r>
      <w:r w:rsidR="0F9CE0DD">
        <w:t xml:space="preserve"> </w:t>
      </w:r>
      <w:r w:rsidR="78AF45E5">
        <w:t>below UI</w:t>
      </w:r>
    </w:p>
    <w:tbl>
      <w:tblPr>
        <w:tblW w:w="0" w:type="auto"/>
        <w:tblInd w:w="144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</w:tblBorders>
        <w:tblLayout w:type="fixed"/>
        <w:tblLook w:val="04A0" w:firstRow="1" w:lastRow="0" w:firstColumn="1" w:lastColumn="0" w:noHBand="0" w:noVBand="1"/>
      </w:tblPr>
      <w:tblGrid>
        <w:gridCol w:w="2535"/>
        <w:gridCol w:w="1702"/>
        <w:gridCol w:w="1702"/>
        <w:gridCol w:w="1702"/>
        <w:gridCol w:w="1702"/>
      </w:tblGrid>
      <w:tr w:rsidR="3E0E9F22" w:rsidTr="3E0E9F22" w14:paraId="3E826AD3" w14:textId="77777777">
        <w:trPr>
          <w:trHeight w:val="300"/>
        </w:trPr>
        <w:tc>
          <w:tcPr>
            <w:tcW w:w="25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105" w:type="dxa"/>
              <w:right w:w="105" w:type="dxa"/>
            </w:tcMar>
            <w:vAlign w:val="bottom"/>
          </w:tcPr>
          <w:p w:rsidR="4DF6881C" w:rsidP="3E0E9F22" w:rsidRDefault="4DF6881C" w14:paraId="107205D7" w14:textId="71E6AA1B">
            <w:pPr>
              <w:jc w:val="both"/>
              <w:rPr>
                <w:rFonts w:ascii="Aptos Narrow" w:hAnsi="Aptos Narrow" w:eastAsia="Aptos Narrow" w:cs="Aptos Narrow"/>
                <w:color w:val="000000" w:themeColor="text1"/>
                <w:sz w:val="22"/>
                <w:szCs w:val="22"/>
                <w:lang w:val="it-IT"/>
              </w:rPr>
            </w:pPr>
            <w:r w:rsidRPr="3E0E9F22">
              <w:rPr>
                <w:rFonts w:ascii="Aptos Narrow" w:hAnsi="Aptos Narrow" w:eastAsia="Aptos Narrow" w:cs="Aptos Narrow"/>
                <w:color w:val="000000" w:themeColor="text1"/>
                <w:sz w:val="22"/>
                <w:szCs w:val="22"/>
                <w:lang w:val="it-IT"/>
              </w:rPr>
              <w:t xml:space="preserve">How many Tiers </w:t>
            </w:r>
            <w:r w:rsidRPr="6695BB56" w:rsidR="4214C9CA">
              <w:rPr>
                <w:rFonts w:ascii="Aptos Narrow" w:hAnsi="Aptos Narrow" w:eastAsia="Aptos Narrow" w:cs="Aptos Narrow"/>
                <w:color w:val="000000" w:themeColor="text1"/>
                <w:sz w:val="22"/>
                <w:szCs w:val="22"/>
                <w:lang w:val="it-IT"/>
              </w:rPr>
              <w:t>n</w:t>
            </w:r>
            <w:r w:rsidRPr="6695BB56" w:rsidR="72365771">
              <w:rPr>
                <w:rFonts w:ascii="Aptos Narrow" w:hAnsi="Aptos Narrow" w:eastAsia="Aptos Narrow" w:cs="Aptos Narrow"/>
                <w:color w:val="000000" w:themeColor="text1"/>
                <w:sz w:val="22"/>
                <w:szCs w:val="22"/>
                <w:lang w:val="it-IT"/>
              </w:rPr>
              <w:t>eeded</w:t>
            </w:r>
          </w:p>
        </w:tc>
        <w:tc>
          <w:tcPr>
            <w:tcW w:w="6808" w:type="dxa"/>
            <w:gridSpan w:val="4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105" w:type="dxa"/>
              <w:right w:w="105" w:type="dxa"/>
            </w:tcMar>
            <w:vAlign w:val="bottom"/>
          </w:tcPr>
          <w:p w:rsidR="4DF6881C" w:rsidP="3E0E9F22" w:rsidRDefault="4DF6881C" w14:paraId="2BAEBCCF" w14:textId="57098FA1">
            <w:pPr>
              <w:rPr>
                <w:rFonts w:ascii="Aptos Narrow" w:hAnsi="Aptos Narrow" w:eastAsia="Aptos Narrow" w:cs="Aptos Narrow"/>
                <w:b/>
                <w:bCs/>
                <w:color w:val="000000" w:themeColor="text1"/>
                <w:sz w:val="22"/>
                <w:szCs w:val="22"/>
                <w:lang w:val="en-IN"/>
              </w:rPr>
            </w:pPr>
            <w:r w:rsidRPr="3E0E9F22">
              <w:rPr>
                <w:rFonts w:ascii="Aptos Narrow" w:hAnsi="Aptos Narrow" w:eastAsia="Aptos Narrow" w:cs="Aptos Narrow"/>
                <w:b/>
                <w:bCs/>
                <w:color w:val="000000" w:themeColor="text1"/>
                <w:sz w:val="22"/>
                <w:szCs w:val="22"/>
                <w:lang w:val="en-IN"/>
              </w:rPr>
              <w:t>4</w:t>
            </w:r>
          </w:p>
        </w:tc>
      </w:tr>
      <w:tr w:rsidR="756104CF" w:rsidTr="756104CF" w14:paraId="746C7D4A" w14:textId="77777777">
        <w:trPr>
          <w:trHeight w:val="300"/>
        </w:trPr>
        <w:tc>
          <w:tcPr>
            <w:tcW w:w="25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105" w:type="dxa"/>
              <w:right w:w="105" w:type="dxa"/>
            </w:tcMar>
            <w:vAlign w:val="bottom"/>
          </w:tcPr>
          <w:p w:rsidR="756104CF" w:rsidP="756104CF" w:rsidRDefault="756104CF" w14:paraId="6EE72C3B" w14:textId="7AA9509A">
            <w:pPr>
              <w:jc w:val="both"/>
              <w:rPr>
                <w:rFonts w:ascii="Aptos Narrow" w:hAnsi="Aptos Narrow" w:eastAsia="Aptos Narrow" w:cs="Aptos Narrow"/>
                <w:color w:val="000000" w:themeColor="text1"/>
                <w:sz w:val="22"/>
                <w:szCs w:val="22"/>
              </w:rPr>
            </w:pPr>
            <w:r w:rsidRPr="756104CF">
              <w:rPr>
                <w:rFonts w:ascii="Aptos Narrow" w:hAnsi="Aptos Narrow" w:eastAsia="Aptos Narrow" w:cs="Aptos Narrow"/>
                <w:color w:val="000000" w:themeColor="text1"/>
                <w:sz w:val="22"/>
                <w:szCs w:val="22"/>
                <w:lang w:val="it-IT"/>
              </w:rPr>
              <w:t> </w:t>
            </w:r>
          </w:p>
        </w:tc>
        <w:tc>
          <w:tcPr>
            <w:tcW w:w="6808" w:type="dxa"/>
            <w:gridSpan w:val="4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105" w:type="dxa"/>
              <w:right w:w="105" w:type="dxa"/>
            </w:tcMar>
            <w:vAlign w:val="bottom"/>
          </w:tcPr>
          <w:p w:rsidR="756104CF" w:rsidP="756104CF" w:rsidRDefault="756104CF" w14:paraId="2E066187" w14:textId="2A0AA343">
            <w:pPr>
              <w:jc w:val="center"/>
              <w:rPr>
                <w:rFonts w:ascii="Aptos Narrow" w:hAnsi="Aptos Narrow" w:eastAsia="Aptos Narrow" w:cs="Aptos Narrow"/>
                <w:b/>
                <w:bCs/>
                <w:color w:val="000000" w:themeColor="text1"/>
                <w:sz w:val="22"/>
                <w:szCs w:val="22"/>
                <w:lang w:val="en-IN"/>
              </w:rPr>
            </w:pPr>
            <w:r w:rsidRPr="756104CF">
              <w:rPr>
                <w:rFonts w:ascii="Aptos Narrow" w:hAnsi="Aptos Narrow" w:eastAsia="Aptos Narrow" w:cs="Aptos Narrow"/>
                <w:b/>
                <w:bCs/>
                <w:color w:val="000000" w:themeColor="text1"/>
                <w:sz w:val="22"/>
                <w:szCs w:val="22"/>
                <w:lang w:val="en-IN"/>
              </w:rPr>
              <w:t>Micro Units per Site</w:t>
            </w:r>
            <w:r w:rsidRPr="756104CF" w:rsidR="379E3208">
              <w:rPr>
                <w:rFonts w:ascii="Aptos Narrow" w:hAnsi="Aptos Narrow" w:eastAsia="Aptos Narrow" w:cs="Aptos Narrow"/>
                <w:b/>
                <w:bCs/>
                <w:color w:val="000000" w:themeColor="text1"/>
                <w:sz w:val="22"/>
                <w:szCs w:val="22"/>
                <w:lang w:val="en-IN"/>
              </w:rPr>
              <w:t xml:space="preserve">                                        + Add Product (Button)</w:t>
            </w:r>
          </w:p>
        </w:tc>
      </w:tr>
      <w:tr w:rsidR="756104CF" w:rsidTr="756104CF" w14:paraId="24A22FA1" w14:textId="77777777">
        <w:trPr>
          <w:trHeight w:val="300"/>
        </w:trPr>
        <w:tc>
          <w:tcPr>
            <w:tcW w:w="25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105" w:type="dxa"/>
              <w:right w:w="105" w:type="dxa"/>
            </w:tcMar>
            <w:vAlign w:val="bottom"/>
          </w:tcPr>
          <w:p w:rsidR="756104CF" w:rsidP="756104CF" w:rsidRDefault="756104CF" w14:paraId="7E2874D9" w14:textId="2F79408A">
            <w:pPr>
              <w:jc w:val="both"/>
              <w:rPr>
                <w:rFonts w:ascii="Aptos Narrow" w:hAnsi="Aptos Narrow" w:eastAsia="Aptos Narrow" w:cs="Aptos Narrow"/>
                <w:color w:val="000000" w:themeColor="text1"/>
                <w:sz w:val="22"/>
                <w:szCs w:val="22"/>
              </w:rPr>
            </w:pPr>
          </w:p>
        </w:tc>
        <w:tc>
          <w:tcPr>
            <w:tcW w:w="170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105" w:type="dxa"/>
              <w:right w:w="105" w:type="dxa"/>
            </w:tcMar>
            <w:vAlign w:val="bottom"/>
          </w:tcPr>
          <w:p w:rsidR="756104CF" w:rsidP="756104CF" w:rsidRDefault="756104CF" w14:paraId="6D5362BB" w14:textId="3A13D7CA">
            <w:pPr>
              <w:jc w:val="center"/>
              <w:rPr>
                <w:rFonts w:ascii="Aptos Narrow" w:hAnsi="Aptos Narrow" w:eastAsia="Aptos Narrow" w:cs="Aptos Narrow"/>
                <w:color w:val="0070C0"/>
                <w:sz w:val="22"/>
                <w:szCs w:val="22"/>
              </w:rPr>
            </w:pPr>
            <w:r w:rsidRPr="756104CF">
              <w:rPr>
                <w:rFonts w:ascii="Aptos Narrow" w:hAnsi="Aptos Narrow" w:eastAsia="Aptos Narrow" w:cs="Aptos Narrow"/>
                <w:b/>
                <w:bCs/>
                <w:color w:val="0070C0"/>
                <w:sz w:val="22"/>
                <w:szCs w:val="22"/>
                <w:lang w:val="en-IN"/>
              </w:rPr>
              <w:t>Tier 1</w:t>
            </w:r>
          </w:p>
        </w:tc>
        <w:tc>
          <w:tcPr>
            <w:tcW w:w="1702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105" w:type="dxa"/>
              <w:right w:w="105" w:type="dxa"/>
            </w:tcMar>
            <w:vAlign w:val="bottom"/>
          </w:tcPr>
          <w:p w:rsidR="756104CF" w:rsidP="756104CF" w:rsidRDefault="756104CF" w14:paraId="37A7D43B" w14:textId="28CA60FA">
            <w:pPr>
              <w:jc w:val="center"/>
              <w:rPr>
                <w:rFonts w:ascii="Aptos Narrow" w:hAnsi="Aptos Narrow" w:eastAsia="Aptos Narrow" w:cs="Aptos Narrow"/>
                <w:color w:val="0070C0"/>
                <w:sz w:val="22"/>
                <w:szCs w:val="22"/>
              </w:rPr>
            </w:pPr>
            <w:r w:rsidRPr="756104CF">
              <w:rPr>
                <w:rFonts w:ascii="Aptos Narrow" w:hAnsi="Aptos Narrow" w:eastAsia="Aptos Narrow" w:cs="Aptos Narrow"/>
                <w:b/>
                <w:bCs/>
                <w:color w:val="0070C0"/>
                <w:sz w:val="22"/>
                <w:szCs w:val="22"/>
                <w:lang w:val="en-IN"/>
              </w:rPr>
              <w:t>Tier 2</w:t>
            </w:r>
          </w:p>
        </w:tc>
        <w:tc>
          <w:tcPr>
            <w:tcW w:w="1702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105" w:type="dxa"/>
              <w:right w:w="105" w:type="dxa"/>
            </w:tcMar>
            <w:vAlign w:val="bottom"/>
          </w:tcPr>
          <w:p w:rsidR="756104CF" w:rsidP="756104CF" w:rsidRDefault="756104CF" w14:paraId="5DD5D5BD" w14:textId="517E0B08">
            <w:pPr>
              <w:jc w:val="center"/>
              <w:rPr>
                <w:rFonts w:ascii="Aptos Narrow" w:hAnsi="Aptos Narrow" w:eastAsia="Aptos Narrow" w:cs="Aptos Narrow"/>
                <w:color w:val="0070C0"/>
                <w:sz w:val="22"/>
                <w:szCs w:val="22"/>
              </w:rPr>
            </w:pPr>
            <w:r w:rsidRPr="756104CF">
              <w:rPr>
                <w:rFonts w:ascii="Aptos Narrow" w:hAnsi="Aptos Narrow" w:eastAsia="Aptos Narrow" w:cs="Aptos Narrow"/>
                <w:b/>
                <w:bCs/>
                <w:color w:val="0070C0"/>
                <w:sz w:val="22"/>
                <w:szCs w:val="22"/>
                <w:lang w:val="en-IN"/>
              </w:rPr>
              <w:t>Tier 3</w:t>
            </w:r>
          </w:p>
        </w:tc>
        <w:tc>
          <w:tcPr>
            <w:tcW w:w="1702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105" w:type="dxa"/>
              <w:right w:w="105" w:type="dxa"/>
            </w:tcMar>
            <w:vAlign w:val="bottom"/>
          </w:tcPr>
          <w:p w:rsidR="756104CF" w:rsidP="756104CF" w:rsidRDefault="756104CF" w14:paraId="712FA251" w14:textId="21B7FFC3">
            <w:pPr>
              <w:jc w:val="center"/>
              <w:rPr>
                <w:rFonts w:ascii="Aptos Narrow" w:hAnsi="Aptos Narrow" w:eastAsia="Aptos Narrow" w:cs="Aptos Narrow"/>
                <w:color w:val="0070C0"/>
                <w:sz w:val="22"/>
                <w:szCs w:val="22"/>
              </w:rPr>
            </w:pPr>
            <w:r w:rsidRPr="756104CF">
              <w:rPr>
                <w:rFonts w:ascii="Aptos Narrow" w:hAnsi="Aptos Narrow" w:eastAsia="Aptos Narrow" w:cs="Aptos Narrow"/>
                <w:b/>
                <w:bCs/>
                <w:color w:val="0070C0"/>
                <w:sz w:val="22"/>
                <w:szCs w:val="22"/>
                <w:lang w:val="en-IN"/>
              </w:rPr>
              <w:t>Tier 4</w:t>
            </w:r>
          </w:p>
        </w:tc>
      </w:tr>
      <w:tr w:rsidR="756104CF" w:rsidTr="756104CF" w14:paraId="27BA82EF" w14:textId="77777777">
        <w:trPr>
          <w:trHeight w:val="300"/>
        </w:trPr>
        <w:tc>
          <w:tcPr>
            <w:tcW w:w="25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105" w:type="dxa"/>
              <w:right w:w="105" w:type="dxa"/>
            </w:tcMar>
            <w:vAlign w:val="bottom"/>
          </w:tcPr>
          <w:p w:rsidR="756104CF" w:rsidP="756104CF" w:rsidRDefault="756104CF" w14:paraId="33F7A6A2" w14:textId="16011A45">
            <w:pPr>
              <w:jc w:val="both"/>
              <w:rPr>
                <w:rFonts w:ascii="Aptos Narrow" w:hAnsi="Aptos Narrow" w:eastAsia="Aptos Narrow" w:cs="Aptos Narrow"/>
                <w:color w:val="0070C0"/>
                <w:sz w:val="22"/>
                <w:szCs w:val="22"/>
              </w:rPr>
            </w:pPr>
            <w:r w:rsidRPr="756104CF">
              <w:rPr>
                <w:rFonts w:ascii="Aptos Narrow" w:hAnsi="Aptos Narrow" w:eastAsia="Aptos Narrow" w:cs="Aptos Narrow"/>
                <w:color w:val="0070C0"/>
                <w:sz w:val="22"/>
                <w:szCs w:val="22"/>
                <w:lang w:val="en-IN"/>
              </w:rPr>
              <w:t>Min Qty</w:t>
            </w:r>
          </w:p>
        </w:tc>
        <w:tc>
          <w:tcPr>
            <w:tcW w:w="170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105" w:type="dxa"/>
              <w:right w:w="105" w:type="dxa"/>
            </w:tcMar>
            <w:vAlign w:val="bottom"/>
          </w:tcPr>
          <w:p w:rsidR="756104CF" w:rsidP="756104CF" w:rsidRDefault="756104CF" w14:paraId="2732EFB1" w14:textId="087D9D80">
            <w:pPr>
              <w:jc w:val="center"/>
              <w:rPr>
                <w:rFonts w:ascii="Aptos Narrow" w:hAnsi="Aptos Narrow" w:eastAsia="Aptos Narrow" w:cs="Aptos Narrow"/>
                <w:color w:val="0070C0"/>
                <w:sz w:val="22"/>
                <w:szCs w:val="22"/>
              </w:rPr>
            </w:pPr>
            <w:r w:rsidRPr="756104CF">
              <w:rPr>
                <w:rFonts w:ascii="Aptos Narrow" w:hAnsi="Aptos Narrow" w:eastAsia="Aptos Narrow" w:cs="Aptos Narrow"/>
                <w:b/>
                <w:bCs/>
                <w:color w:val="0070C0"/>
                <w:sz w:val="22"/>
                <w:szCs w:val="22"/>
                <w:lang w:val="en-IN"/>
              </w:rPr>
              <w:t>30</w:t>
            </w:r>
          </w:p>
        </w:tc>
        <w:tc>
          <w:tcPr>
            <w:tcW w:w="170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105" w:type="dxa"/>
              <w:right w:w="105" w:type="dxa"/>
            </w:tcMar>
            <w:vAlign w:val="bottom"/>
          </w:tcPr>
          <w:p w:rsidR="756104CF" w:rsidP="756104CF" w:rsidRDefault="756104CF" w14:paraId="5D04B084" w14:textId="01ED4D93">
            <w:pPr>
              <w:jc w:val="center"/>
              <w:rPr>
                <w:rFonts w:ascii="Aptos Narrow" w:hAnsi="Aptos Narrow" w:eastAsia="Aptos Narrow" w:cs="Aptos Narrow"/>
                <w:color w:val="0070C0"/>
                <w:sz w:val="22"/>
                <w:szCs w:val="22"/>
              </w:rPr>
            </w:pPr>
            <w:r w:rsidRPr="756104CF">
              <w:rPr>
                <w:rFonts w:ascii="Aptos Narrow" w:hAnsi="Aptos Narrow" w:eastAsia="Aptos Narrow" w:cs="Aptos Narrow"/>
                <w:b/>
                <w:bCs/>
                <w:color w:val="0070C0"/>
                <w:sz w:val="22"/>
                <w:szCs w:val="22"/>
                <w:lang w:val="en-IN"/>
              </w:rPr>
              <w:t>51</w:t>
            </w:r>
          </w:p>
        </w:tc>
        <w:tc>
          <w:tcPr>
            <w:tcW w:w="170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105" w:type="dxa"/>
              <w:right w:w="105" w:type="dxa"/>
            </w:tcMar>
            <w:vAlign w:val="bottom"/>
          </w:tcPr>
          <w:p w:rsidR="756104CF" w:rsidP="756104CF" w:rsidRDefault="756104CF" w14:paraId="50117E55" w14:textId="129FE407">
            <w:pPr>
              <w:jc w:val="center"/>
              <w:rPr>
                <w:rFonts w:ascii="Aptos Narrow" w:hAnsi="Aptos Narrow" w:eastAsia="Aptos Narrow" w:cs="Aptos Narrow"/>
                <w:color w:val="0070C0"/>
                <w:sz w:val="22"/>
                <w:szCs w:val="22"/>
              </w:rPr>
            </w:pPr>
            <w:r w:rsidRPr="756104CF">
              <w:rPr>
                <w:rFonts w:ascii="Aptos Narrow" w:hAnsi="Aptos Narrow" w:eastAsia="Aptos Narrow" w:cs="Aptos Narrow"/>
                <w:b/>
                <w:bCs/>
                <w:color w:val="0070C0"/>
                <w:sz w:val="22"/>
                <w:szCs w:val="22"/>
                <w:lang w:val="en-IN"/>
              </w:rPr>
              <w:t>151</w:t>
            </w:r>
          </w:p>
        </w:tc>
        <w:tc>
          <w:tcPr>
            <w:tcW w:w="170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105" w:type="dxa"/>
              <w:right w:w="105" w:type="dxa"/>
            </w:tcMar>
            <w:vAlign w:val="bottom"/>
          </w:tcPr>
          <w:p w:rsidR="756104CF" w:rsidP="756104CF" w:rsidRDefault="756104CF" w14:paraId="0F33E082" w14:textId="308DF7FB">
            <w:pPr>
              <w:jc w:val="center"/>
              <w:rPr>
                <w:rFonts w:ascii="Aptos Narrow" w:hAnsi="Aptos Narrow" w:eastAsia="Aptos Narrow" w:cs="Aptos Narrow"/>
                <w:color w:val="0070C0"/>
                <w:sz w:val="22"/>
                <w:szCs w:val="22"/>
              </w:rPr>
            </w:pPr>
            <w:r w:rsidRPr="756104CF">
              <w:rPr>
                <w:rFonts w:ascii="Aptos Narrow" w:hAnsi="Aptos Narrow" w:eastAsia="Aptos Narrow" w:cs="Aptos Narrow"/>
                <w:b/>
                <w:bCs/>
                <w:color w:val="0070C0"/>
                <w:sz w:val="22"/>
                <w:szCs w:val="22"/>
                <w:lang w:val="en-IN"/>
              </w:rPr>
              <w:t>301</w:t>
            </w:r>
          </w:p>
        </w:tc>
      </w:tr>
      <w:tr w:rsidR="756104CF" w:rsidTr="756104CF" w14:paraId="3DC4DD7E" w14:textId="77777777">
        <w:trPr>
          <w:trHeight w:val="300"/>
        </w:trPr>
        <w:tc>
          <w:tcPr>
            <w:tcW w:w="25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105" w:type="dxa"/>
              <w:right w:w="105" w:type="dxa"/>
            </w:tcMar>
            <w:vAlign w:val="bottom"/>
          </w:tcPr>
          <w:p w:rsidR="756104CF" w:rsidP="756104CF" w:rsidRDefault="756104CF" w14:paraId="040CE945" w14:textId="68238741">
            <w:pPr>
              <w:jc w:val="both"/>
              <w:rPr>
                <w:rFonts w:ascii="Aptos Narrow" w:hAnsi="Aptos Narrow" w:eastAsia="Aptos Narrow" w:cs="Aptos Narrow"/>
                <w:color w:val="0070C0"/>
                <w:sz w:val="22"/>
                <w:szCs w:val="22"/>
              </w:rPr>
            </w:pPr>
            <w:r w:rsidRPr="756104CF">
              <w:rPr>
                <w:rFonts w:ascii="Aptos Narrow" w:hAnsi="Aptos Narrow" w:eastAsia="Aptos Narrow" w:cs="Aptos Narrow"/>
                <w:color w:val="0070C0"/>
                <w:sz w:val="22"/>
                <w:szCs w:val="22"/>
                <w:lang w:val="en-IN"/>
              </w:rPr>
              <w:t>Max Qty</w:t>
            </w:r>
          </w:p>
        </w:tc>
        <w:tc>
          <w:tcPr>
            <w:tcW w:w="170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105" w:type="dxa"/>
              <w:right w:w="105" w:type="dxa"/>
            </w:tcMar>
            <w:vAlign w:val="bottom"/>
          </w:tcPr>
          <w:p w:rsidR="756104CF" w:rsidP="756104CF" w:rsidRDefault="756104CF" w14:paraId="5B2A4EEF" w14:textId="02451F3F">
            <w:pPr>
              <w:jc w:val="center"/>
              <w:rPr>
                <w:rFonts w:ascii="Aptos Narrow" w:hAnsi="Aptos Narrow" w:eastAsia="Aptos Narrow" w:cs="Aptos Narrow"/>
                <w:color w:val="0070C0"/>
                <w:sz w:val="22"/>
                <w:szCs w:val="22"/>
              </w:rPr>
            </w:pPr>
            <w:r w:rsidRPr="756104CF">
              <w:rPr>
                <w:rFonts w:ascii="Aptos Narrow" w:hAnsi="Aptos Narrow" w:eastAsia="Aptos Narrow" w:cs="Aptos Narrow"/>
                <w:b/>
                <w:bCs/>
                <w:color w:val="0070C0"/>
                <w:sz w:val="22"/>
                <w:szCs w:val="22"/>
                <w:lang w:val="en-IN"/>
              </w:rPr>
              <w:t>50</w:t>
            </w:r>
          </w:p>
        </w:tc>
        <w:tc>
          <w:tcPr>
            <w:tcW w:w="170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105" w:type="dxa"/>
              <w:right w:w="105" w:type="dxa"/>
            </w:tcMar>
            <w:vAlign w:val="bottom"/>
          </w:tcPr>
          <w:p w:rsidR="756104CF" w:rsidP="756104CF" w:rsidRDefault="756104CF" w14:paraId="0106E1FB" w14:textId="5C52E359">
            <w:pPr>
              <w:jc w:val="center"/>
              <w:rPr>
                <w:rFonts w:ascii="Aptos Narrow" w:hAnsi="Aptos Narrow" w:eastAsia="Aptos Narrow" w:cs="Aptos Narrow"/>
                <w:color w:val="0070C0"/>
                <w:sz w:val="22"/>
                <w:szCs w:val="22"/>
              </w:rPr>
            </w:pPr>
            <w:r w:rsidRPr="756104CF">
              <w:rPr>
                <w:rFonts w:ascii="Aptos Narrow" w:hAnsi="Aptos Narrow" w:eastAsia="Aptos Narrow" w:cs="Aptos Narrow"/>
                <w:b/>
                <w:bCs/>
                <w:color w:val="0070C0"/>
                <w:sz w:val="22"/>
                <w:szCs w:val="22"/>
                <w:lang w:val="en-IN"/>
              </w:rPr>
              <w:t>150</w:t>
            </w:r>
          </w:p>
        </w:tc>
        <w:tc>
          <w:tcPr>
            <w:tcW w:w="170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105" w:type="dxa"/>
              <w:right w:w="105" w:type="dxa"/>
            </w:tcMar>
            <w:vAlign w:val="bottom"/>
          </w:tcPr>
          <w:p w:rsidR="756104CF" w:rsidP="756104CF" w:rsidRDefault="756104CF" w14:paraId="546FAC5D" w14:textId="2635DE89">
            <w:pPr>
              <w:jc w:val="center"/>
              <w:rPr>
                <w:rFonts w:ascii="Aptos Narrow" w:hAnsi="Aptos Narrow" w:eastAsia="Aptos Narrow" w:cs="Aptos Narrow"/>
                <w:color w:val="0070C0"/>
                <w:sz w:val="22"/>
                <w:szCs w:val="22"/>
              </w:rPr>
            </w:pPr>
            <w:r w:rsidRPr="756104CF">
              <w:rPr>
                <w:rFonts w:ascii="Aptos Narrow" w:hAnsi="Aptos Narrow" w:eastAsia="Aptos Narrow" w:cs="Aptos Narrow"/>
                <w:b/>
                <w:bCs/>
                <w:color w:val="0070C0"/>
                <w:sz w:val="22"/>
                <w:szCs w:val="22"/>
                <w:lang w:val="en-IN"/>
              </w:rPr>
              <w:t>300</w:t>
            </w:r>
          </w:p>
        </w:tc>
        <w:tc>
          <w:tcPr>
            <w:tcW w:w="170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105" w:type="dxa"/>
              <w:right w:w="105" w:type="dxa"/>
            </w:tcMar>
            <w:vAlign w:val="bottom"/>
          </w:tcPr>
          <w:p w:rsidR="756104CF" w:rsidP="756104CF" w:rsidRDefault="756104CF" w14:paraId="5F137C5E" w14:textId="7D664FBD">
            <w:pPr>
              <w:jc w:val="center"/>
              <w:rPr>
                <w:rFonts w:ascii="Aptos Narrow" w:hAnsi="Aptos Narrow" w:eastAsia="Aptos Narrow" w:cs="Aptos Narrow"/>
                <w:color w:val="0070C0"/>
                <w:sz w:val="22"/>
                <w:szCs w:val="22"/>
              </w:rPr>
            </w:pPr>
            <w:r w:rsidRPr="756104CF">
              <w:rPr>
                <w:rFonts w:ascii="Aptos Narrow" w:hAnsi="Aptos Narrow" w:eastAsia="Aptos Narrow" w:cs="Aptos Narrow"/>
                <w:b/>
                <w:bCs/>
                <w:color w:val="0070C0"/>
                <w:sz w:val="22"/>
                <w:szCs w:val="22"/>
                <w:lang w:val="en-IN"/>
              </w:rPr>
              <w:t>9999999</w:t>
            </w:r>
          </w:p>
        </w:tc>
      </w:tr>
      <w:tr w:rsidR="756104CF" w:rsidTr="756104CF" w14:paraId="13080813" w14:textId="77777777">
        <w:trPr>
          <w:trHeight w:val="300"/>
        </w:trPr>
        <w:tc>
          <w:tcPr>
            <w:tcW w:w="25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105" w:type="dxa"/>
              <w:right w:w="105" w:type="dxa"/>
            </w:tcMar>
            <w:vAlign w:val="bottom"/>
          </w:tcPr>
          <w:p w:rsidR="756104CF" w:rsidP="756104CF" w:rsidRDefault="756104CF" w14:paraId="772D7840" w14:textId="6E8AE555">
            <w:pPr>
              <w:jc w:val="both"/>
              <w:rPr>
                <w:rFonts w:ascii="Aptos Narrow" w:hAnsi="Aptos Narrow" w:eastAsia="Aptos Narrow" w:cs="Aptos Narrow"/>
                <w:color w:val="000000" w:themeColor="text1"/>
                <w:sz w:val="22"/>
                <w:szCs w:val="22"/>
              </w:rPr>
            </w:pPr>
            <w:r w:rsidRPr="756104CF">
              <w:rPr>
                <w:rFonts w:ascii="Aptos Narrow" w:hAnsi="Aptos Narrow" w:eastAsia="Aptos Narrow" w:cs="Aptos Narrow"/>
                <w:color w:val="000000" w:themeColor="text1"/>
                <w:sz w:val="22"/>
                <w:szCs w:val="22"/>
                <w:lang w:val="en-IN"/>
              </w:rPr>
              <w:t> </w:t>
            </w:r>
          </w:p>
        </w:tc>
        <w:tc>
          <w:tcPr>
            <w:tcW w:w="170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105" w:type="dxa"/>
              <w:right w:w="105" w:type="dxa"/>
            </w:tcMar>
            <w:vAlign w:val="bottom"/>
          </w:tcPr>
          <w:p w:rsidR="756104CF" w:rsidP="756104CF" w:rsidRDefault="756104CF" w14:paraId="17B18800" w14:textId="7F6BE983">
            <w:pPr>
              <w:jc w:val="center"/>
              <w:rPr>
                <w:rFonts w:ascii="Aptos Narrow" w:hAnsi="Aptos Narrow" w:eastAsia="Aptos Narrow" w:cs="Aptos Narrow"/>
                <w:color w:val="000000" w:themeColor="text1"/>
                <w:sz w:val="22"/>
                <w:szCs w:val="22"/>
              </w:rPr>
            </w:pPr>
            <w:r w:rsidRPr="756104CF">
              <w:rPr>
                <w:rFonts w:ascii="Aptos Narrow" w:hAnsi="Aptos Narrow" w:eastAsia="Aptos Narrow" w:cs="Aptos Narrow"/>
                <w:b/>
                <w:bCs/>
                <w:color w:val="000000" w:themeColor="text1"/>
                <w:sz w:val="22"/>
                <w:szCs w:val="22"/>
                <w:lang w:val="en-IN"/>
              </w:rPr>
              <w:t>30 - 50</w:t>
            </w:r>
          </w:p>
        </w:tc>
        <w:tc>
          <w:tcPr>
            <w:tcW w:w="170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105" w:type="dxa"/>
              <w:right w:w="105" w:type="dxa"/>
            </w:tcMar>
            <w:vAlign w:val="bottom"/>
          </w:tcPr>
          <w:p w:rsidR="756104CF" w:rsidP="756104CF" w:rsidRDefault="756104CF" w14:paraId="7FCEDDC4" w14:textId="7AEA3764">
            <w:pPr>
              <w:jc w:val="center"/>
              <w:rPr>
                <w:rFonts w:ascii="Aptos Narrow" w:hAnsi="Aptos Narrow" w:eastAsia="Aptos Narrow" w:cs="Aptos Narrow"/>
                <w:color w:val="000000" w:themeColor="text1"/>
                <w:sz w:val="22"/>
                <w:szCs w:val="22"/>
              </w:rPr>
            </w:pPr>
            <w:r w:rsidRPr="756104CF">
              <w:rPr>
                <w:rFonts w:ascii="Aptos Narrow" w:hAnsi="Aptos Narrow" w:eastAsia="Aptos Narrow" w:cs="Aptos Narrow"/>
                <w:b/>
                <w:bCs/>
                <w:color w:val="000000" w:themeColor="text1"/>
                <w:sz w:val="22"/>
                <w:szCs w:val="22"/>
                <w:lang w:val="en-IN"/>
              </w:rPr>
              <w:t>51-150</w:t>
            </w:r>
          </w:p>
        </w:tc>
        <w:tc>
          <w:tcPr>
            <w:tcW w:w="170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105" w:type="dxa"/>
              <w:right w:w="105" w:type="dxa"/>
            </w:tcMar>
            <w:vAlign w:val="bottom"/>
          </w:tcPr>
          <w:p w:rsidR="756104CF" w:rsidP="756104CF" w:rsidRDefault="756104CF" w14:paraId="67835EF8" w14:textId="74B1D0CE">
            <w:pPr>
              <w:jc w:val="center"/>
              <w:rPr>
                <w:rFonts w:ascii="Aptos Narrow" w:hAnsi="Aptos Narrow" w:eastAsia="Aptos Narrow" w:cs="Aptos Narrow"/>
                <w:color w:val="000000" w:themeColor="text1"/>
                <w:sz w:val="22"/>
                <w:szCs w:val="22"/>
              </w:rPr>
            </w:pPr>
            <w:r w:rsidRPr="756104CF">
              <w:rPr>
                <w:rFonts w:ascii="Aptos Narrow" w:hAnsi="Aptos Narrow" w:eastAsia="Aptos Narrow" w:cs="Aptos Narrow"/>
                <w:b/>
                <w:bCs/>
                <w:color w:val="000000" w:themeColor="text1"/>
                <w:sz w:val="22"/>
                <w:szCs w:val="22"/>
                <w:lang w:val="en-IN"/>
              </w:rPr>
              <w:t>151-300</w:t>
            </w:r>
          </w:p>
        </w:tc>
        <w:tc>
          <w:tcPr>
            <w:tcW w:w="170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105" w:type="dxa"/>
              <w:right w:w="105" w:type="dxa"/>
            </w:tcMar>
            <w:vAlign w:val="bottom"/>
          </w:tcPr>
          <w:p w:rsidR="756104CF" w:rsidP="756104CF" w:rsidRDefault="756104CF" w14:paraId="31538242" w14:textId="36474DDE">
            <w:pPr>
              <w:jc w:val="center"/>
              <w:rPr>
                <w:rFonts w:ascii="Aptos Narrow" w:hAnsi="Aptos Narrow" w:eastAsia="Aptos Narrow" w:cs="Aptos Narrow"/>
                <w:color w:val="000000" w:themeColor="text1"/>
                <w:sz w:val="22"/>
                <w:szCs w:val="22"/>
              </w:rPr>
            </w:pPr>
            <w:r w:rsidRPr="756104CF">
              <w:rPr>
                <w:rFonts w:ascii="Aptos Narrow" w:hAnsi="Aptos Narrow" w:eastAsia="Aptos Narrow" w:cs="Aptos Narrow"/>
                <w:b/>
                <w:bCs/>
                <w:color w:val="000000" w:themeColor="text1"/>
                <w:sz w:val="22"/>
                <w:szCs w:val="22"/>
                <w:lang w:val="en-IN"/>
              </w:rPr>
              <w:t>300+</w:t>
            </w:r>
          </w:p>
        </w:tc>
      </w:tr>
      <w:tr w:rsidR="756104CF" w:rsidTr="756104CF" w14:paraId="144C2B75" w14:textId="77777777">
        <w:trPr>
          <w:trHeight w:val="300"/>
        </w:trPr>
        <w:tc>
          <w:tcPr>
            <w:tcW w:w="25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105" w:type="dxa"/>
              <w:right w:w="105" w:type="dxa"/>
            </w:tcMar>
            <w:vAlign w:val="bottom"/>
          </w:tcPr>
          <w:p w:rsidR="756104CF" w:rsidP="756104CF" w:rsidRDefault="756104CF" w14:paraId="7154B027" w14:textId="0D59AD28">
            <w:pPr>
              <w:jc w:val="both"/>
              <w:rPr>
                <w:rFonts w:ascii="Aptos Narrow" w:hAnsi="Aptos Narrow" w:eastAsia="Aptos Narrow" w:cs="Aptos Narrow"/>
                <w:color w:val="000000" w:themeColor="text1"/>
                <w:sz w:val="22"/>
                <w:szCs w:val="22"/>
              </w:rPr>
            </w:pPr>
            <w:hyperlink r:id="rId18">
              <w:r w:rsidRPr="756104CF">
                <w:rPr>
                  <w:rStyle w:val="Hyperlink"/>
                  <w:rFonts w:ascii="Aptos Narrow" w:hAnsi="Aptos Narrow" w:eastAsia="Aptos Narrow" w:cs="Aptos Narrow"/>
                  <w:color w:val="000000" w:themeColor="text1"/>
                  <w:sz w:val="22"/>
                  <w:szCs w:val="22"/>
                  <w:u w:val="none"/>
                </w:rPr>
                <w:t>IQ8HC-72-M-INT</w:t>
              </w:r>
            </w:hyperlink>
          </w:p>
        </w:tc>
        <w:tc>
          <w:tcPr>
            <w:tcW w:w="170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105" w:type="dxa"/>
              <w:right w:w="105" w:type="dxa"/>
            </w:tcMar>
          </w:tcPr>
          <w:p w:rsidR="756104CF" w:rsidP="756104CF" w:rsidRDefault="756104CF" w14:paraId="0C6DFA82" w14:textId="6D6135F1">
            <w:pPr>
              <w:jc w:val="center"/>
              <w:rPr>
                <w:rFonts w:ascii="Aptos Narrow" w:hAnsi="Aptos Narrow" w:eastAsia="Aptos Narrow" w:cs="Aptos Narrow"/>
                <w:color w:val="000000" w:themeColor="text1"/>
                <w:sz w:val="22"/>
                <w:szCs w:val="22"/>
              </w:rPr>
            </w:pPr>
            <w:r w:rsidRPr="756104CF">
              <w:rPr>
                <w:rFonts w:ascii="Aptos Narrow" w:hAnsi="Aptos Narrow" w:eastAsia="Aptos Narrow" w:cs="Aptos Narrow"/>
                <w:color w:val="000000" w:themeColor="text1"/>
                <w:sz w:val="22"/>
                <w:szCs w:val="22"/>
                <w:lang w:val="en-IN"/>
              </w:rPr>
              <w:t>€5</w:t>
            </w:r>
          </w:p>
        </w:tc>
        <w:tc>
          <w:tcPr>
            <w:tcW w:w="170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105" w:type="dxa"/>
              <w:right w:w="105" w:type="dxa"/>
            </w:tcMar>
            <w:vAlign w:val="bottom"/>
          </w:tcPr>
          <w:p w:rsidR="756104CF" w:rsidP="756104CF" w:rsidRDefault="756104CF" w14:paraId="5DF8D748" w14:textId="0C9D7D03">
            <w:pPr>
              <w:jc w:val="center"/>
              <w:rPr>
                <w:rFonts w:ascii="Aptos Narrow" w:hAnsi="Aptos Narrow" w:eastAsia="Aptos Narrow" w:cs="Aptos Narrow"/>
                <w:color w:val="000000" w:themeColor="text1"/>
                <w:sz w:val="22"/>
                <w:szCs w:val="22"/>
              </w:rPr>
            </w:pPr>
            <w:r w:rsidRPr="756104CF">
              <w:rPr>
                <w:rFonts w:ascii="Aptos Narrow" w:hAnsi="Aptos Narrow" w:eastAsia="Aptos Narrow" w:cs="Aptos Narrow"/>
                <w:color w:val="000000" w:themeColor="text1"/>
                <w:sz w:val="22"/>
                <w:szCs w:val="22"/>
                <w:lang w:val="en-IN"/>
              </w:rPr>
              <w:t>€6.5</w:t>
            </w:r>
          </w:p>
        </w:tc>
        <w:tc>
          <w:tcPr>
            <w:tcW w:w="170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105" w:type="dxa"/>
              <w:right w:w="105" w:type="dxa"/>
            </w:tcMar>
            <w:vAlign w:val="bottom"/>
          </w:tcPr>
          <w:p w:rsidR="756104CF" w:rsidP="756104CF" w:rsidRDefault="756104CF" w14:paraId="66395B10" w14:textId="5B07201F">
            <w:pPr>
              <w:jc w:val="center"/>
              <w:rPr>
                <w:rFonts w:ascii="Aptos Narrow" w:hAnsi="Aptos Narrow" w:eastAsia="Aptos Narrow" w:cs="Aptos Narrow"/>
                <w:color w:val="000000" w:themeColor="text1"/>
                <w:sz w:val="22"/>
                <w:szCs w:val="22"/>
              </w:rPr>
            </w:pPr>
            <w:r w:rsidRPr="756104CF">
              <w:rPr>
                <w:rFonts w:ascii="Aptos Narrow" w:hAnsi="Aptos Narrow" w:eastAsia="Aptos Narrow" w:cs="Aptos Narrow"/>
                <w:color w:val="000000" w:themeColor="text1"/>
                <w:sz w:val="22"/>
                <w:szCs w:val="22"/>
                <w:lang w:val="en-IN"/>
              </w:rPr>
              <w:t>€7.5</w:t>
            </w:r>
          </w:p>
        </w:tc>
        <w:tc>
          <w:tcPr>
            <w:tcW w:w="170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105" w:type="dxa"/>
              <w:right w:w="105" w:type="dxa"/>
            </w:tcMar>
            <w:vAlign w:val="bottom"/>
          </w:tcPr>
          <w:p w:rsidR="756104CF" w:rsidP="756104CF" w:rsidRDefault="756104CF" w14:paraId="22F72DD7" w14:textId="1BFB972B">
            <w:pPr>
              <w:jc w:val="center"/>
              <w:rPr>
                <w:rFonts w:ascii="Aptos Narrow" w:hAnsi="Aptos Narrow" w:eastAsia="Aptos Narrow" w:cs="Aptos Narrow"/>
                <w:color w:val="000000" w:themeColor="text1"/>
                <w:sz w:val="22"/>
                <w:szCs w:val="22"/>
              </w:rPr>
            </w:pPr>
            <w:r w:rsidRPr="756104CF">
              <w:rPr>
                <w:rFonts w:ascii="Aptos Narrow" w:hAnsi="Aptos Narrow" w:eastAsia="Aptos Narrow" w:cs="Aptos Narrow"/>
                <w:color w:val="000000" w:themeColor="text1"/>
                <w:sz w:val="22"/>
                <w:szCs w:val="22"/>
                <w:lang w:val="en-IN"/>
              </w:rPr>
              <w:t>€8.5</w:t>
            </w:r>
          </w:p>
        </w:tc>
      </w:tr>
      <w:tr w:rsidR="756104CF" w:rsidTr="756104CF" w14:paraId="292B265D" w14:textId="77777777">
        <w:trPr>
          <w:trHeight w:val="300"/>
        </w:trPr>
        <w:tc>
          <w:tcPr>
            <w:tcW w:w="25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105" w:type="dxa"/>
              <w:right w:w="105" w:type="dxa"/>
            </w:tcMar>
            <w:vAlign w:val="bottom"/>
          </w:tcPr>
          <w:p w:rsidR="756104CF" w:rsidP="756104CF" w:rsidRDefault="756104CF" w14:paraId="7DCEAA5A" w14:textId="24EF1AFA">
            <w:pPr>
              <w:jc w:val="both"/>
              <w:rPr>
                <w:rFonts w:ascii="Aptos Narrow" w:hAnsi="Aptos Narrow" w:eastAsia="Aptos Narrow" w:cs="Aptos Narrow"/>
                <w:color w:val="000000" w:themeColor="text1"/>
                <w:sz w:val="22"/>
                <w:szCs w:val="22"/>
              </w:rPr>
            </w:pPr>
            <w:r w:rsidRPr="756104CF">
              <w:rPr>
                <w:rFonts w:ascii="Aptos Narrow" w:hAnsi="Aptos Narrow" w:eastAsia="Aptos Narrow" w:cs="Aptos Narrow"/>
                <w:color w:val="000000" w:themeColor="text1"/>
                <w:sz w:val="22"/>
                <w:szCs w:val="22"/>
                <w:lang w:val="en-IN"/>
              </w:rPr>
              <w:t>IQ8MC-72-M-INT</w:t>
            </w:r>
          </w:p>
        </w:tc>
        <w:tc>
          <w:tcPr>
            <w:tcW w:w="170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105" w:type="dxa"/>
              <w:right w:w="105" w:type="dxa"/>
            </w:tcMar>
          </w:tcPr>
          <w:p w:rsidR="756104CF" w:rsidP="756104CF" w:rsidRDefault="756104CF" w14:paraId="1BC78E70" w14:textId="023A72F4">
            <w:pPr>
              <w:jc w:val="center"/>
              <w:rPr>
                <w:rFonts w:ascii="Aptos Narrow" w:hAnsi="Aptos Narrow" w:eastAsia="Aptos Narrow" w:cs="Aptos Narrow"/>
                <w:color w:val="000000" w:themeColor="text1"/>
                <w:sz w:val="22"/>
                <w:szCs w:val="22"/>
              </w:rPr>
            </w:pPr>
            <w:r w:rsidRPr="756104CF">
              <w:rPr>
                <w:rFonts w:ascii="Aptos Narrow" w:hAnsi="Aptos Narrow" w:eastAsia="Aptos Narrow" w:cs="Aptos Narrow"/>
                <w:color w:val="000000" w:themeColor="text1"/>
                <w:sz w:val="22"/>
                <w:szCs w:val="22"/>
                <w:lang w:val="en-IN"/>
              </w:rPr>
              <w:t>€6</w:t>
            </w:r>
          </w:p>
        </w:tc>
        <w:tc>
          <w:tcPr>
            <w:tcW w:w="170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105" w:type="dxa"/>
              <w:right w:w="105" w:type="dxa"/>
            </w:tcMar>
          </w:tcPr>
          <w:p w:rsidR="756104CF" w:rsidP="756104CF" w:rsidRDefault="756104CF" w14:paraId="42BCBDC5" w14:textId="618858A6">
            <w:pPr>
              <w:jc w:val="center"/>
              <w:rPr>
                <w:rFonts w:ascii="Aptos Narrow" w:hAnsi="Aptos Narrow" w:eastAsia="Aptos Narrow" w:cs="Aptos Narrow"/>
                <w:color w:val="000000" w:themeColor="text1"/>
                <w:sz w:val="22"/>
                <w:szCs w:val="22"/>
              </w:rPr>
            </w:pPr>
            <w:r w:rsidRPr="756104CF">
              <w:rPr>
                <w:rFonts w:ascii="Aptos Narrow" w:hAnsi="Aptos Narrow" w:eastAsia="Aptos Narrow" w:cs="Aptos Narrow"/>
                <w:color w:val="000000" w:themeColor="text1"/>
                <w:sz w:val="22"/>
                <w:szCs w:val="22"/>
                <w:lang w:val="en-IN"/>
              </w:rPr>
              <w:t>€9</w:t>
            </w:r>
          </w:p>
        </w:tc>
        <w:tc>
          <w:tcPr>
            <w:tcW w:w="170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105" w:type="dxa"/>
              <w:right w:w="105" w:type="dxa"/>
            </w:tcMar>
          </w:tcPr>
          <w:p w:rsidR="756104CF" w:rsidP="756104CF" w:rsidRDefault="756104CF" w14:paraId="755884BF" w14:textId="0FAA5604">
            <w:pPr>
              <w:jc w:val="center"/>
              <w:rPr>
                <w:rFonts w:ascii="Aptos Narrow" w:hAnsi="Aptos Narrow" w:eastAsia="Aptos Narrow" w:cs="Aptos Narrow"/>
                <w:color w:val="000000" w:themeColor="text1"/>
                <w:sz w:val="22"/>
                <w:szCs w:val="22"/>
              </w:rPr>
            </w:pPr>
            <w:r w:rsidRPr="756104CF">
              <w:rPr>
                <w:rFonts w:ascii="Aptos Narrow" w:hAnsi="Aptos Narrow" w:eastAsia="Aptos Narrow" w:cs="Aptos Narrow"/>
                <w:color w:val="000000" w:themeColor="text1"/>
                <w:sz w:val="22"/>
                <w:szCs w:val="22"/>
                <w:lang w:val="en-IN"/>
              </w:rPr>
              <w:t>€12</w:t>
            </w:r>
          </w:p>
        </w:tc>
        <w:tc>
          <w:tcPr>
            <w:tcW w:w="170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105" w:type="dxa"/>
              <w:right w:w="105" w:type="dxa"/>
            </w:tcMar>
          </w:tcPr>
          <w:p w:rsidR="756104CF" w:rsidP="756104CF" w:rsidRDefault="756104CF" w14:paraId="562FEA93" w14:textId="5EA1BF7C">
            <w:pPr>
              <w:jc w:val="center"/>
              <w:rPr>
                <w:rFonts w:ascii="Aptos Narrow" w:hAnsi="Aptos Narrow" w:eastAsia="Aptos Narrow" w:cs="Aptos Narrow"/>
                <w:color w:val="000000" w:themeColor="text1"/>
                <w:sz w:val="22"/>
                <w:szCs w:val="22"/>
              </w:rPr>
            </w:pPr>
            <w:r w:rsidRPr="756104CF">
              <w:rPr>
                <w:rFonts w:ascii="Aptos Narrow" w:hAnsi="Aptos Narrow" w:eastAsia="Aptos Narrow" w:cs="Aptos Narrow"/>
                <w:color w:val="000000" w:themeColor="text1"/>
                <w:sz w:val="22"/>
                <w:szCs w:val="22"/>
                <w:lang w:val="en-IN"/>
              </w:rPr>
              <w:t>€15</w:t>
            </w:r>
          </w:p>
        </w:tc>
      </w:tr>
      <w:tr w:rsidR="756104CF" w:rsidTr="756104CF" w14:paraId="615C1CB8" w14:textId="77777777">
        <w:trPr>
          <w:trHeight w:val="300"/>
        </w:trPr>
        <w:tc>
          <w:tcPr>
            <w:tcW w:w="25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105" w:type="dxa"/>
              <w:right w:w="105" w:type="dxa"/>
            </w:tcMar>
            <w:vAlign w:val="bottom"/>
          </w:tcPr>
          <w:p w:rsidR="756104CF" w:rsidP="756104CF" w:rsidRDefault="756104CF" w14:paraId="7B968E17" w14:textId="653E89CB">
            <w:pPr>
              <w:jc w:val="both"/>
              <w:rPr>
                <w:rFonts w:ascii="Aptos Narrow" w:hAnsi="Aptos Narrow" w:eastAsia="Aptos Narrow" w:cs="Aptos Narrow"/>
                <w:color w:val="000000" w:themeColor="text1"/>
                <w:sz w:val="22"/>
                <w:szCs w:val="22"/>
              </w:rPr>
            </w:pPr>
            <w:hyperlink r:id="rId19">
              <w:r w:rsidRPr="756104CF">
                <w:rPr>
                  <w:rStyle w:val="Hyperlink"/>
                  <w:rFonts w:ascii="Aptos Narrow" w:hAnsi="Aptos Narrow" w:eastAsia="Aptos Narrow" w:cs="Aptos Narrow"/>
                  <w:color w:val="000000" w:themeColor="text1"/>
                  <w:sz w:val="22"/>
                  <w:szCs w:val="22"/>
                  <w:u w:val="none"/>
                </w:rPr>
                <w:t>IQ8P-80-M-INT</w:t>
              </w:r>
            </w:hyperlink>
          </w:p>
        </w:tc>
        <w:tc>
          <w:tcPr>
            <w:tcW w:w="170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105" w:type="dxa"/>
              <w:right w:w="105" w:type="dxa"/>
            </w:tcMar>
            <w:vAlign w:val="bottom"/>
          </w:tcPr>
          <w:p w:rsidR="756104CF" w:rsidP="756104CF" w:rsidRDefault="756104CF" w14:paraId="7A3BFA02" w14:textId="54574293">
            <w:pPr>
              <w:jc w:val="center"/>
              <w:rPr>
                <w:rFonts w:ascii="Aptos Narrow" w:hAnsi="Aptos Narrow" w:eastAsia="Aptos Narrow" w:cs="Aptos Narrow"/>
                <w:color w:val="000000" w:themeColor="text1"/>
                <w:sz w:val="22"/>
                <w:szCs w:val="22"/>
              </w:rPr>
            </w:pPr>
            <w:r w:rsidRPr="756104CF">
              <w:rPr>
                <w:rFonts w:ascii="Aptos Narrow" w:hAnsi="Aptos Narrow" w:eastAsia="Aptos Narrow" w:cs="Aptos Narrow"/>
                <w:color w:val="000000" w:themeColor="text1"/>
                <w:sz w:val="22"/>
                <w:szCs w:val="22"/>
                <w:lang w:val="en-IN"/>
              </w:rPr>
              <w:t>€7</w:t>
            </w:r>
          </w:p>
        </w:tc>
        <w:tc>
          <w:tcPr>
            <w:tcW w:w="170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105" w:type="dxa"/>
              <w:right w:w="105" w:type="dxa"/>
            </w:tcMar>
          </w:tcPr>
          <w:p w:rsidR="756104CF" w:rsidP="756104CF" w:rsidRDefault="756104CF" w14:paraId="4E9A831B" w14:textId="41E25BF5">
            <w:pPr>
              <w:jc w:val="center"/>
              <w:rPr>
                <w:rFonts w:ascii="Aptos Narrow" w:hAnsi="Aptos Narrow" w:eastAsia="Aptos Narrow" w:cs="Aptos Narrow"/>
                <w:color w:val="000000" w:themeColor="text1"/>
                <w:sz w:val="22"/>
                <w:szCs w:val="22"/>
              </w:rPr>
            </w:pPr>
            <w:r w:rsidRPr="756104CF">
              <w:rPr>
                <w:rFonts w:ascii="Aptos Narrow" w:hAnsi="Aptos Narrow" w:eastAsia="Aptos Narrow" w:cs="Aptos Narrow"/>
                <w:color w:val="000000" w:themeColor="text1"/>
                <w:sz w:val="22"/>
                <w:szCs w:val="22"/>
                <w:lang w:val="en-IN"/>
              </w:rPr>
              <w:t>€10.5</w:t>
            </w:r>
          </w:p>
        </w:tc>
        <w:tc>
          <w:tcPr>
            <w:tcW w:w="170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105" w:type="dxa"/>
              <w:right w:w="105" w:type="dxa"/>
            </w:tcMar>
          </w:tcPr>
          <w:p w:rsidR="756104CF" w:rsidP="756104CF" w:rsidRDefault="756104CF" w14:paraId="529A7476" w14:textId="1ACA6E4F">
            <w:pPr>
              <w:jc w:val="center"/>
              <w:rPr>
                <w:rFonts w:ascii="Aptos Narrow" w:hAnsi="Aptos Narrow" w:eastAsia="Aptos Narrow" w:cs="Aptos Narrow"/>
                <w:color w:val="000000" w:themeColor="text1"/>
                <w:sz w:val="22"/>
                <w:szCs w:val="22"/>
              </w:rPr>
            </w:pPr>
            <w:r w:rsidRPr="756104CF">
              <w:rPr>
                <w:rFonts w:ascii="Aptos Narrow" w:hAnsi="Aptos Narrow" w:eastAsia="Aptos Narrow" w:cs="Aptos Narrow"/>
                <w:color w:val="000000" w:themeColor="text1"/>
                <w:sz w:val="22"/>
                <w:szCs w:val="22"/>
                <w:lang w:val="en-IN"/>
              </w:rPr>
              <w:t>€14</w:t>
            </w:r>
          </w:p>
        </w:tc>
        <w:tc>
          <w:tcPr>
            <w:tcW w:w="170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105" w:type="dxa"/>
              <w:right w:w="105" w:type="dxa"/>
            </w:tcMar>
          </w:tcPr>
          <w:p w:rsidR="756104CF" w:rsidP="756104CF" w:rsidRDefault="756104CF" w14:paraId="6A2947E5" w14:textId="5BD5D299">
            <w:pPr>
              <w:jc w:val="center"/>
              <w:rPr>
                <w:rFonts w:ascii="Aptos Narrow" w:hAnsi="Aptos Narrow" w:eastAsia="Aptos Narrow" w:cs="Aptos Narrow"/>
                <w:color w:val="000000" w:themeColor="text1"/>
                <w:sz w:val="22"/>
                <w:szCs w:val="22"/>
              </w:rPr>
            </w:pPr>
            <w:r w:rsidRPr="756104CF">
              <w:rPr>
                <w:rFonts w:ascii="Aptos Narrow" w:hAnsi="Aptos Narrow" w:eastAsia="Aptos Narrow" w:cs="Aptos Narrow"/>
                <w:color w:val="000000" w:themeColor="text1"/>
                <w:sz w:val="22"/>
                <w:szCs w:val="22"/>
                <w:lang w:val="en-IN"/>
              </w:rPr>
              <w:t>€17.5</w:t>
            </w:r>
          </w:p>
        </w:tc>
      </w:tr>
    </w:tbl>
    <w:p w:rsidR="0C40F432" w:rsidP="756104CF" w:rsidRDefault="0C40F432" w14:paraId="2F7AD4F0" w14:textId="219E9363">
      <w:r>
        <w:t xml:space="preserve">             </w:t>
      </w:r>
    </w:p>
    <w:p w:rsidR="0C40F432" w:rsidP="756104CF" w:rsidRDefault="0C40F432" w14:paraId="033096DB" w14:textId="7BE735A0">
      <w:r>
        <w:t xml:space="preserve">           Mix Qty and Max Qty rows would be prepopulated based on data </w:t>
      </w:r>
      <w:r w:rsidR="22B5CE92">
        <w:t>from MSI</w:t>
      </w:r>
      <w:r>
        <w:t xml:space="preserve"> SPA Tier Range object. </w:t>
      </w:r>
    </w:p>
    <w:p w:rsidR="0C40F432" w:rsidP="756104CF" w:rsidRDefault="0C40F432" w14:paraId="39BA2541" w14:textId="1EC9E3E0">
      <w:r>
        <w:t xml:space="preserve">           Those rows would be editable.</w:t>
      </w:r>
    </w:p>
    <w:p w:rsidR="75744031" w:rsidP="756104CF" w:rsidRDefault="75744031" w14:paraId="12C25E44" w14:textId="1A5D2023">
      <w:r>
        <w:t xml:space="preserve">           Min and Max </w:t>
      </w:r>
      <w:r w:rsidR="549E0B36">
        <w:t>quantity</w:t>
      </w:r>
      <w:r>
        <w:t xml:space="preserve"> field data would be stored in the </w:t>
      </w:r>
      <w:r w:rsidR="683BE31F">
        <w:t xml:space="preserve">new </w:t>
      </w:r>
      <w:r>
        <w:t xml:space="preserve">fields </w:t>
      </w:r>
      <w:r w:rsidR="683BE31F">
        <w:t xml:space="preserve">created on SPA Object. </w:t>
      </w:r>
    </w:p>
    <w:p w:rsidR="683BE31F" w:rsidP="3E0E9F22" w:rsidRDefault="683BE31F" w14:paraId="2B3F37DF" w14:textId="6394216C"/>
    <w:p w:rsidR="683BE31F" w:rsidP="3E0E9F22" w:rsidRDefault="195E043F" w14:paraId="25EB6B89" w14:textId="52CED438">
      <w:pPr>
        <w:pStyle w:val="Heading2"/>
        <w:numPr>
          <w:ilvl w:val="0"/>
          <w:numId w:val="4"/>
        </w:numPr>
      </w:pPr>
      <w:bookmarkStart w:name="_Toc1990121749" w:id="164"/>
      <w:r>
        <w:t>Create a new object to store System size/volume incentives for CHM consumption</w:t>
      </w:r>
      <w:bookmarkEnd w:id="164"/>
    </w:p>
    <w:p w:rsidR="683BE31F" w:rsidP="3E0E9F22" w:rsidRDefault="448AAE36" w14:paraId="359BF3B8" w14:textId="010CA891">
      <w:r>
        <w:t xml:space="preserve">    This schema would not be directly exposed on </w:t>
      </w:r>
      <w:r w:rsidR="347012AB">
        <w:t>UI but</w:t>
      </w:r>
      <w:r>
        <w:t xml:space="preserve"> would be transferred over to CHM for their consumption of calculation.</w:t>
      </w:r>
    </w:p>
    <w:p w:rsidR="683BE31F" w:rsidP="756104CF" w:rsidRDefault="7C7A3979" w14:paraId="06E432E3" w14:textId="15B4B789">
      <w:pPr>
        <w:ind w:firstLine="720"/>
      </w:pPr>
      <w:r>
        <w:t xml:space="preserve"> </w:t>
      </w:r>
      <w:r w:rsidR="46B6B7AF">
        <w:t xml:space="preserve">     </w:t>
      </w:r>
    </w:p>
    <w:tbl>
      <w:tblPr>
        <w:tblStyle w:val="TableGrid"/>
        <w:tblW w:w="0" w:type="auto"/>
        <w:tblInd w:w="720" w:type="dxa"/>
        <w:tblLook w:val="06A0" w:firstRow="1" w:lastRow="0" w:firstColumn="1" w:lastColumn="0" w:noHBand="1" w:noVBand="1"/>
      </w:tblPr>
      <w:tblGrid>
        <w:gridCol w:w="1875"/>
        <w:gridCol w:w="1890"/>
        <w:gridCol w:w="1830"/>
        <w:gridCol w:w="4425"/>
      </w:tblGrid>
      <w:tr w:rsidR="3E0E9F22" w:rsidTr="3E0E9F22" w14:paraId="7F8EC71C" w14:textId="77777777">
        <w:trPr>
          <w:trHeight w:val="375"/>
        </w:trPr>
        <w:tc>
          <w:tcPr>
            <w:tcW w:w="1875" w:type="dxa"/>
            <w:shd w:val="clear" w:color="auto" w:fill="0070C0"/>
            <w:vAlign w:val="center"/>
          </w:tcPr>
          <w:p w:rsidR="3E0E9F22" w:rsidP="3E0E9F22" w:rsidRDefault="3E0E9F22" w14:paraId="18C2A246" w14:textId="2B7C4DA3">
            <w:pPr>
              <w:pStyle w:val="ListParagraph"/>
              <w:ind w:left="0"/>
              <w:rPr>
                <w:b/>
                <w:bCs/>
              </w:rPr>
            </w:pPr>
            <w:r w:rsidRPr="3E0E9F22">
              <w:rPr>
                <w:b/>
                <w:bCs/>
              </w:rPr>
              <w:t>Object</w:t>
            </w:r>
          </w:p>
        </w:tc>
        <w:tc>
          <w:tcPr>
            <w:tcW w:w="1890" w:type="dxa"/>
            <w:shd w:val="clear" w:color="auto" w:fill="0070C0"/>
            <w:vAlign w:val="center"/>
          </w:tcPr>
          <w:p w:rsidR="3E0E9F22" w:rsidP="3E0E9F22" w:rsidRDefault="3E0E9F22" w14:paraId="4F8126DF" w14:textId="014CFAC7">
            <w:pPr>
              <w:pStyle w:val="ListParagraph"/>
              <w:ind w:left="0"/>
              <w:rPr>
                <w:b/>
                <w:bCs/>
              </w:rPr>
            </w:pPr>
            <w:r w:rsidRPr="3E0E9F22">
              <w:rPr>
                <w:b/>
                <w:bCs/>
              </w:rPr>
              <w:t>Field</w:t>
            </w:r>
          </w:p>
        </w:tc>
        <w:tc>
          <w:tcPr>
            <w:tcW w:w="1830" w:type="dxa"/>
            <w:shd w:val="clear" w:color="auto" w:fill="0070C0"/>
            <w:vAlign w:val="center"/>
          </w:tcPr>
          <w:p w:rsidR="3E0E9F22" w:rsidP="3E0E9F22" w:rsidRDefault="3E0E9F22" w14:paraId="2222FC53" w14:textId="5EEFE048">
            <w:pPr>
              <w:pStyle w:val="ListParagraph"/>
              <w:ind w:left="0"/>
              <w:rPr>
                <w:b/>
                <w:bCs/>
              </w:rPr>
            </w:pPr>
            <w:r w:rsidRPr="3E0E9F22">
              <w:rPr>
                <w:b/>
                <w:bCs/>
              </w:rPr>
              <w:t>New/ Existing</w:t>
            </w:r>
          </w:p>
        </w:tc>
        <w:tc>
          <w:tcPr>
            <w:tcW w:w="4425" w:type="dxa"/>
            <w:shd w:val="clear" w:color="auto" w:fill="0070C0"/>
            <w:vAlign w:val="center"/>
          </w:tcPr>
          <w:p w:rsidR="3E0E9F22" w:rsidP="3E0E9F22" w:rsidRDefault="3E0E9F22" w14:paraId="61993B6C" w14:textId="39E8B09C">
            <w:pPr>
              <w:pStyle w:val="ListParagraph"/>
              <w:ind w:left="0"/>
              <w:rPr>
                <w:b/>
                <w:bCs/>
              </w:rPr>
            </w:pPr>
            <w:r w:rsidRPr="3E0E9F22">
              <w:rPr>
                <w:b/>
                <w:bCs/>
              </w:rPr>
              <w:t>Description</w:t>
            </w:r>
          </w:p>
        </w:tc>
      </w:tr>
      <w:tr w:rsidR="3E0E9F22" w:rsidTr="3E0E9F22" w14:paraId="00ED1D63" w14:textId="77777777">
        <w:trPr>
          <w:trHeight w:val="300"/>
        </w:trPr>
        <w:tc>
          <w:tcPr>
            <w:tcW w:w="1875" w:type="dxa"/>
            <w:vAlign w:val="center"/>
          </w:tcPr>
          <w:p w:rsidR="3E0E9F22" w:rsidP="3E0E9F22" w:rsidRDefault="3E0E9F22" w14:paraId="2946F482" w14:textId="7495FACE">
            <w:pPr>
              <w:pStyle w:val="ListParagraph"/>
              <w:ind w:left="0"/>
            </w:pPr>
            <w:r>
              <w:t xml:space="preserve">SPA MSI System Size </w:t>
            </w:r>
            <w:r w:rsidR="5809838F">
              <w:t>for CHM</w:t>
            </w:r>
          </w:p>
        </w:tc>
        <w:tc>
          <w:tcPr>
            <w:tcW w:w="1890" w:type="dxa"/>
            <w:vAlign w:val="center"/>
          </w:tcPr>
          <w:p w:rsidR="3E0E9F22" w:rsidP="3E0E9F22" w:rsidRDefault="3E0E9F22" w14:paraId="770EE69B" w14:textId="36BBD815">
            <w:pPr>
              <w:pStyle w:val="ListParagraph"/>
              <w:ind w:left="0"/>
              <w:rPr>
                <w:rFonts w:eastAsiaTheme="minorEastAsia"/>
                <w:color w:val="181818"/>
              </w:rPr>
            </w:pPr>
            <w:r w:rsidRPr="3E0E9F22">
              <w:rPr>
                <w:rFonts w:eastAsiaTheme="minorEastAsia"/>
                <w:color w:val="181818"/>
              </w:rPr>
              <w:t>Product</w:t>
            </w:r>
          </w:p>
        </w:tc>
        <w:tc>
          <w:tcPr>
            <w:tcW w:w="1830" w:type="dxa"/>
            <w:vAlign w:val="center"/>
          </w:tcPr>
          <w:p w:rsidR="3E0E9F22" w:rsidP="3E0E9F22" w:rsidRDefault="3E0E9F22" w14:paraId="5EC6B052" w14:textId="2DD95535">
            <w:pPr>
              <w:pStyle w:val="ListParagraph"/>
              <w:ind w:left="0"/>
              <w:rPr>
                <w:rFonts w:eastAsiaTheme="minorEastAsia"/>
              </w:rPr>
            </w:pPr>
            <w:r w:rsidRPr="3E0E9F22">
              <w:rPr>
                <w:rFonts w:eastAsiaTheme="minorEastAsia"/>
              </w:rPr>
              <w:t>New</w:t>
            </w:r>
          </w:p>
        </w:tc>
        <w:tc>
          <w:tcPr>
            <w:tcW w:w="4425" w:type="dxa"/>
            <w:vAlign w:val="center"/>
          </w:tcPr>
          <w:p w:rsidR="0B8758CC" w:rsidP="3E0E9F22" w:rsidRDefault="0B8758CC" w14:paraId="16F8246E" w14:textId="557122CF">
            <w:pPr>
              <w:pStyle w:val="ListParagraph"/>
              <w:ind w:left="0"/>
              <w:rPr>
                <w:rFonts w:eastAsiaTheme="minorEastAsia"/>
              </w:rPr>
            </w:pPr>
            <w:r w:rsidRPr="3E0E9F22">
              <w:rPr>
                <w:rFonts w:eastAsiaTheme="minorEastAsia"/>
              </w:rPr>
              <w:t>SKU</w:t>
            </w:r>
          </w:p>
        </w:tc>
      </w:tr>
      <w:tr w:rsidR="3E0E9F22" w:rsidTr="3E0E9F22" w14:paraId="684D0B53" w14:textId="77777777">
        <w:trPr>
          <w:trHeight w:val="300"/>
        </w:trPr>
        <w:tc>
          <w:tcPr>
            <w:tcW w:w="1875" w:type="dxa"/>
            <w:vAlign w:val="center"/>
          </w:tcPr>
          <w:p w:rsidR="3E0E9F22" w:rsidP="3E0E9F22" w:rsidRDefault="3E0E9F22" w14:paraId="06E29CBA" w14:textId="7495FACE">
            <w:pPr>
              <w:pStyle w:val="ListParagraph"/>
              <w:ind w:left="0"/>
            </w:pPr>
            <w:r>
              <w:t>SPA MSI System Size for CHM</w:t>
            </w:r>
          </w:p>
        </w:tc>
        <w:tc>
          <w:tcPr>
            <w:tcW w:w="1890" w:type="dxa"/>
            <w:vAlign w:val="center"/>
          </w:tcPr>
          <w:p w:rsidR="1E0E0775" w:rsidP="3E0E9F22" w:rsidRDefault="1E0E0775" w14:paraId="7E998854" w14:textId="14FD756A">
            <w:pPr>
              <w:pStyle w:val="ListParagraph"/>
              <w:ind w:left="0"/>
            </w:pPr>
            <w:r w:rsidRPr="3E0E9F22">
              <w:rPr>
                <w:rFonts w:eastAsiaTheme="minorEastAsia"/>
                <w:color w:val="181818"/>
              </w:rPr>
              <w:t>SPA</w:t>
            </w:r>
          </w:p>
        </w:tc>
        <w:tc>
          <w:tcPr>
            <w:tcW w:w="1830" w:type="dxa"/>
            <w:vAlign w:val="center"/>
          </w:tcPr>
          <w:p w:rsidR="3E0E9F22" w:rsidP="3E0E9F22" w:rsidRDefault="3E0E9F22" w14:paraId="4A8C2DBE" w14:textId="2DD95535">
            <w:pPr>
              <w:pStyle w:val="ListParagraph"/>
              <w:ind w:left="0"/>
              <w:rPr>
                <w:rFonts w:eastAsiaTheme="minorEastAsia"/>
              </w:rPr>
            </w:pPr>
            <w:r w:rsidRPr="3E0E9F22">
              <w:rPr>
                <w:rFonts w:eastAsiaTheme="minorEastAsia"/>
              </w:rPr>
              <w:t>New</w:t>
            </w:r>
          </w:p>
        </w:tc>
        <w:tc>
          <w:tcPr>
            <w:tcW w:w="4425" w:type="dxa"/>
            <w:vAlign w:val="center"/>
          </w:tcPr>
          <w:p w:rsidR="4C6545EF" w:rsidP="3E0E9F22" w:rsidRDefault="4C6545EF" w14:paraId="141C62CD" w14:textId="0BC73617">
            <w:pPr>
              <w:pStyle w:val="ListParagraph"/>
              <w:ind w:left="0"/>
            </w:pPr>
            <w:r w:rsidRPr="3E0E9F22">
              <w:rPr>
                <w:rFonts w:eastAsiaTheme="minorEastAsia"/>
              </w:rPr>
              <w:t>Master detail with SPA</w:t>
            </w:r>
          </w:p>
        </w:tc>
      </w:tr>
      <w:tr w:rsidR="3E0E9F22" w:rsidTr="3E0E9F22" w14:paraId="0E4BCDDB" w14:textId="77777777">
        <w:trPr>
          <w:trHeight w:val="300"/>
        </w:trPr>
        <w:tc>
          <w:tcPr>
            <w:tcW w:w="1875" w:type="dxa"/>
            <w:vAlign w:val="center"/>
          </w:tcPr>
          <w:p w:rsidR="5F028168" w:rsidP="3E0E9F22" w:rsidRDefault="5F028168" w14:paraId="68D23B8D" w14:textId="04B7B53F">
            <w:pPr>
              <w:pStyle w:val="ListParagraph"/>
              <w:ind w:left="0"/>
            </w:pPr>
            <w:r>
              <w:t>SPA MSI System Size for CHM</w:t>
            </w:r>
          </w:p>
        </w:tc>
        <w:tc>
          <w:tcPr>
            <w:tcW w:w="1890" w:type="dxa"/>
            <w:vAlign w:val="center"/>
          </w:tcPr>
          <w:p w:rsidR="690DA94E" w:rsidP="3E0E9F22" w:rsidRDefault="690DA94E" w14:paraId="5B4358C3" w14:textId="452D82A0">
            <w:pPr>
              <w:pStyle w:val="ListParagraph"/>
              <w:ind w:left="0"/>
              <w:rPr>
                <w:rFonts w:eastAsiaTheme="minorEastAsia"/>
                <w:color w:val="181818"/>
              </w:rPr>
            </w:pPr>
            <w:r w:rsidRPr="3E0E9F22">
              <w:rPr>
                <w:rFonts w:eastAsiaTheme="minorEastAsia"/>
                <w:color w:val="181818"/>
              </w:rPr>
              <w:t>Tier Name</w:t>
            </w:r>
          </w:p>
        </w:tc>
        <w:tc>
          <w:tcPr>
            <w:tcW w:w="1830" w:type="dxa"/>
            <w:vAlign w:val="center"/>
          </w:tcPr>
          <w:p w:rsidR="3E0E9F22" w:rsidP="3E0E9F22" w:rsidRDefault="3E0E9F22" w14:paraId="4C6D886B" w14:textId="59F66901">
            <w:pPr>
              <w:pStyle w:val="ListParagraph"/>
              <w:ind w:left="0"/>
              <w:rPr>
                <w:rFonts w:eastAsiaTheme="minorEastAsia"/>
              </w:rPr>
            </w:pPr>
            <w:r w:rsidRPr="3E0E9F22">
              <w:rPr>
                <w:rFonts w:eastAsiaTheme="minorEastAsia"/>
              </w:rPr>
              <w:t>New</w:t>
            </w:r>
          </w:p>
        </w:tc>
        <w:tc>
          <w:tcPr>
            <w:tcW w:w="4425" w:type="dxa"/>
            <w:vAlign w:val="center"/>
          </w:tcPr>
          <w:p w:rsidR="253C35B2" w:rsidP="3E0E9F22" w:rsidRDefault="253C35B2" w14:paraId="67415FBA" w14:textId="1F064647">
            <w:pPr>
              <w:pStyle w:val="ListParagraph"/>
              <w:ind w:left="0"/>
            </w:pPr>
            <w:r w:rsidRPr="3E0E9F22">
              <w:rPr>
                <w:rFonts w:eastAsiaTheme="minorEastAsia"/>
              </w:rPr>
              <w:t>Tier1/Tier2 etc</w:t>
            </w:r>
          </w:p>
        </w:tc>
      </w:tr>
      <w:tr w:rsidR="3E0E9F22" w:rsidTr="3E0E9F22" w14:paraId="50FB9D81" w14:textId="77777777">
        <w:trPr>
          <w:trHeight w:val="300"/>
        </w:trPr>
        <w:tc>
          <w:tcPr>
            <w:tcW w:w="1875" w:type="dxa"/>
            <w:vAlign w:val="center"/>
          </w:tcPr>
          <w:p w:rsidR="12E00B11" w:rsidP="3E0E9F22" w:rsidRDefault="12E00B11" w14:paraId="57504A14" w14:textId="749866EE">
            <w:pPr>
              <w:pStyle w:val="ListParagraph"/>
              <w:ind w:left="0"/>
            </w:pPr>
            <w:r>
              <w:t>SPA MSI System Size for CHM</w:t>
            </w:r>
          </w:p>
        </w:tc>
        <w:tc>
          <w:tcPr>
            <w:tcW w:w="1890" w:type="dxa"/>
            <w:vAlign w:val="center"/>
          </w:tcPr>
          <w:p w:rsidR="4D3CA792" w:rsidP="3E0E9F22" w:rsidRDefault="4D3CA792" w14:paraId="06AC7355" w14:textId="2658B11F">
            <w:pPr>
              <w:pStyle w:val="ListParagraph"/>
              <w:ind w:left="0"/>
            </w:pPr>
            <w:r w:rsidRPr="3E0E9F22">
              <w:rPr>
                <w:rFonts w:eastAsiaTheme="minorEastAsia"/>
                <w:color w:val="181818"/>
              </w:rPr>
              <w:t>Min Qty</w:t>
            </w:r>
          </w:p>
        </w:tc>
        <w:tc>
          <w:tcPr>
            <w:tcW w:w="1830" w:type="dxa"/>
            <w:vAlign w:val="center"/>
          </w:tcPr>
          <w:p w:rsidR="3E0E9F22" w:rsidP="3E0E9F22" w:rsidRDefault="3E0E9F22" w14:paraId="1517259D" w14:textId="37FD72F0">
            <w:pPr>
              <w:pStyle w:val="ListParagraph"/>
              <w:ind w:left="0"/>
              <w:rPr>
                <w:rFonts w:eastAsiaTheme="minorEastAsia"/>
              </w:rPr>
            </w:pPr>
            <w:r w:rsidRPr="3E0E9F22">
              <w:rPr>
                <w:rFonts w:eastAsiaTheme="minorEastAsia"/>
              </w:rPr>
              <w:t>New</w:t>
            </w:r>
          </w:p>
        </w:tc>
        <w:tc>
          <w:tcPr>
            <w:tcW w:w="4425" w:type="dxa"/>
            <w:vAlign w:val="center"/>
          </w:tcPr>
          <w:p w:rsidR="4E89A497" w:rsidP="3E0E9F22" w:rsidRDefault="4E89A497" w14:paraId="65555EAC" w14:textId="7EB27623">
            <w:pPr>
              <w:pStyle w:val="ListParagraph"/>
              <w:ind w:left="0"/>
            </w:pPr>
            <w:r w:rsidRPr="3E0E9F22">
              <w:rPr>
                <w:rFonts w:eastAsiaTheme="minorEastAsia"/>
              </w:rPr>
              <w:t>To hold minimu</w:t>
            </w:r>
            <w:r w:rsidRPr="3E0E9F22" w:rsidR="761623EF">
              <w:rPr>
                <w:rFonts w:eastAsiaTheme="minorEastAsia"/>
              </w:rPr>
              <w:t>m</w:t>
            </w:r>
            <w:r w:rsidRPr="3E0E9F22">
              <w:rPr>
                <w:rFonts w:eastAsiaTheme="minorEastAsia"/>
              </w:rPr>
              <w:t xml:space="preserve"> quantity for given tier for current SPA</w:t>
            </w:r>
          </w:p>
        </w:tc>
      </w:tr>
      <w:tr w:rsidR="3E0E9F22" w:rsidTr="3E0E9F22" w14:paraId="692C2A02" w14:textId="77777777">
        <w:trPr>
          <w:trHeight w:val="300"/>
        </w:trPr>
        <w:tc>
          <w:tcPr>
            <w:tcW w:w="1875" w:type="dxa"/>
            <w:vAlign w:val="center"/>
          </w:tcPr>
          <w:p w:rsidR="54268EF4" w:rsidP="3E0E9F22" w:rsidRDefault="54268EF4" w14:paraId="18B65947" w14:textId="5C35D748">
            <w:pPr>
              <w:pStyle w:val="ListParagraph"/>
              <w:ind w:left="0"/>
            </w:pPr>
            <w:r>
              <w:t>SPA MSI System Size for CHM</w:t>
            </w:r>
          </w:p>
        </w:tc>
        <w:tc>
          <w:tcPr>
            <w:tcW w:w="1890" w:type="dxa"/>
            <w:vAlign w:val="center"/>
          </w:tcPr>
          <w:p w:rsidR="57DFCE1F" w:rsidP="3E0E9F22" w:rsidRDefault="57DFCE1F" w14:paraId="46D2327F" w14:textId="05684A5D">
            <w:pPr>
              <w:pStyle w:val="ListParagraph"/>
              <w:ind w:left="0"/>
            </w:pPr>
            <w:r w:rsidRPr="3E0E9F22">
              <w:rPr>
                <w:rFonts w:eastAsiaTheme="minorEastAsia"/>
                <w:color w:val="181818"/>
              </w:rPr>
              <w:t>Max Qty</w:t>
            </w:r>
          </w:p>
        </w:tc>
        <w:tc>
          <w:tcPr>
            <w:tcW w:w="1830" w:type="dxa"/>
            <w:vAlign w:val="center"/>
          </w:tcPr>
          <w:p w:rsidR="3E0E9F22" w:rsidP="3E0E9F22" w:rsidRDefault="3E0E9F22" w14:paraId="7DE30389" w14:textId="37FD72F0">
            <w:pPr>
              <w:pStyle w:val="ListParagraph"/>
              <w:ind w:left="0"/>
              <w:rPr>
                <w:rFonts w:eastAsiaTheme="minorEastAsia"/>
              </w:rPr>
            </w:pPr>
            <w:r w:rsidRPr="3E0E9F22">
              <w:rPr>
                <w:rFonts w:eastAsiaTheme="minorEastAsia"/>
              </w:rPr>
              <w:t>New</w:t>
            </w:r>
          </w:p>
        </w:tc>
        <w:tc>
          <w:tcPr>
            <w:tcW w:w="4425" w:type="dxa"/>
            <w:vAlign w:val="center"/>
          </w:tcPr>
          <w:p w:rsidR="137D1741" w:rsidP="3E0E9F22" w:rsidRDefault="137D1741" w14:paraId="78C55897" w14:textId="2CD41381">
            <w:pPr>
              <w:pStyle w:val="ListParagraph"/>
              <w:ind w:left="0"/>
            </w:pPr>
            <w:r w:rsidRPr="3E0E9F22">
              <w:rPr>
                <w:rFonts w:eastAsiaTheme="minorEastAsia"/>
              </w:rPr>
              <w:t>To hold maximum quantity for given tier for current SPA</w:t>
            </w:r>
          </w:p>
          <w:p w:rsidR="3E0E9F22" w:rsidP="3E0E9F22" w:rsidRDefault="3E0E9F22" w14:paraId="3D9E4A96" w14:textId="793E937D">
            <w:pPr>
              <w:pStyle w:val="ListParagraph"/>
              <w:ind w:left="0"/>
              <w:rPr>
                <w:rFonts w:eastAsiaTheme="minorEastAsia"/>
              </w:rPr>
            </w:pPr>
          </w:p>
        </w:tc>
      </w:tr>
      <w:tr w:rsidR="3E0E9F22" w:rsidTr="3E0E9F22" w14:paraId="73176712" w14:textId="77777777">
        <w:trPr>
          <w:trHeight w:val="300"/>
        </w:trPr>
        <w:tc>
          <w:tcPr>
            <w:tcW w:w="1875" w:type="dxa"/>
            <w:vAlign w:val="center"/>
          </w:tcPr>
          <w:p w:rsidR="17C00FD8" w:rsidP="3E0E9F22" w:rsidRDefault="17C00FD8" w14:paraId="1A72B76F" w14:textId="55BED64C">
            <w:pPr>
              <w:pStyle w:val="ListParagraph"/>
              <w:ind w:left="0"/>
            </w:pPr>
            <w:r>
              <w:t>SPA MSI System Size for CHM</w:t>
            </w:r>
          </w:p>
        </w:tc>
        <w:tc>
          <w:tcPr>
            <w:tcW w:w="1890" w:type="dxa"/>
            <w:vAlign w:val="center"/>
          </w:tcPr>
          <w:p w:rsidR="073DA291" w:rsidP="3E0E9F22" w:rsidRDefault="073DA291" w14:paraId="4496242B" w14:textId="08E6F950">
            <w:pPr>
              <w:pStyle w:val="ListParagraph"/>
              <w:ind w:left="0"/>
            </w:pPr>
            <w:r w:rsidRPr="3E0E9F22">
              <w:rPr>
                <w:rFonts w:eastAsiaTheme="minorEastAsia"/>
                <w:color w:val="181818"/>
              </w:rPr>
              <w:t>Tier Incentive</w:t>
            </w:r>
          </w:p>
        </w:tc>
        <w:tc>
          <w:tcPr>
            <w:tcW w:w="1830" w:type="dxa"/>
            <w:vAlign w:val="center"/>
          </w:tcPr>
          <w:p w:rsidR="3E0E9F22" w:rsidP="3E0E9F22" w:rsidRDefault="3E0E9F22" w14:paraId="5330FAB9" w14:textId="37FD72F0">
            <w:pPr>
              <w:pStyle w:val="ListParagraph"/>
              <w:ind w:left="0"/>
              <w:rPr>
                <w:rFonts w:eastAsiaTheme="minorEastAsia"/>
              </w:rPr>
            </w:pPr>
            <w:r w:rsidRPr="3E0E9F22">
              <w:rPr>
                <w:rFonts w:eastAsiaTheme="minorEastAsia"/>
              </w:rPr>
              <w:t>New</w:t>
            </w:r>
          </w:p>
        </w:tc>
        <w:tc>
          <w:tcPr>
            <w:tcW w:w="4425" w:type="dxa"/>
            <w:vAlign w:val="center"/>
          </w:tcPr>
          <w:p w:rsidR="293A0A6B" w:rsidP="3E0E9F22" w:rsidRDefault="293A0A6B" w14:paraId="52C495DD" w14:textId="2D2122D3">
            <w:pPr>
              <w:pStyle w:val="ListParagraph"/>
              <w:ind w:left="0"/>
              <w:rPr>
                <w:rFonts w:eastAsiaTheme="minorEastAsia"/>
              </w:rPr>
            </w:pPr>
            <w:r w:rsidRPr="3E0E9F22">
              <w:rPr>
                <w:rFonts w:eastAsiaTheme="minorEastAsia"/>
              </w:rPr>
              <w:t>Money value of the incentive offered.</w:t>
            </w:r>
          </w:p>
        </w:tc>
      </w:tr>
    </w:tbl>
    <w:p w:rsidR="683BE31F" w:rsidP="756104CF" w:rsidRDefault="683BE31F" w14:paraId="1730A573" w14:textId="57330C08">
      <w:pPr>
        <w:ind w:firstLine="720"/>
      </w:pPr>
    </w:p>
    <w:p w:rsidR="5F710824" w:rsidP="5F710824" w:rsidRDefault="5F710824" w14:paraId="446DE4D4" w14:textId="3D61A137">
      <w:pPr>
        <w:pStyle w:val="ListParagraph"/>
      </w:pPr>
    </w:p>
    <w:p w:rsidR="042DD29F" w:rsidP="756104CF" w:rsidRDefault="69BC5A92" w14:paraId="55FB0ADB" w14:textId="5C9E8B8D">
      <w:pPr>
        <w:pStyle w:val="Heading2"/>
        <w:numPr>
          <w:ilvl w:val="0"/>
          <w:numId w:val="4"/>
        </w:numPr>
      </w:pPr>
      <w:r>
        <w:t xml:space="preserve">   </w:t>
      </w:r>
      <w:bookmarkStart w:name="_Toc1876814894" w:id="165"/>
      <w:r>
        <w:t xml:space="preserve">Custom </w:t>
      </w:r>
      <w:r w:rsidR="76F3793C">
        <w:t>Object</w:t>
      </w:r>
      <w:r>
        <w:t xml:space="preserve"> to store Tier Min /Max Range.</w:t>
      </w:r>
      <w:bookmarkEnd w:id="165"/>
    </w:p>
    <w:p w:rsidR="1084FCF6" w:rsidP="3E0E9F22" w:rsidRDefault="1084FCF6" w14:paraId="7D88F653" w14:textId="0A076955">
      <w:r>
        <w:t xml:space="preserve">                     This table would be maintained by </w:t>
      </w:r>
      <w:r w:rsidR="06CFBFD9">
        <w:t>the Pricing</w:t>
      </w:r>
      <w:r>
        <w:t xml:space="preserve"> team. It stores the default value which would come up on the Tier screen while </w:t>
      </w:r>
      <w:r w:rsidR="66325843">
        <w:t xml:space="preserve">adding the System Size incentive. </w:t>
      </w:r>
    </w:p>
    <w:tbl>
      <w:tblPr>
        <w:tblStyle w:val="TableGrid"/>
        <w:tblW w:w="0" w:type="auto"/>
        <w:tblInd w:w="720" w:type="dxa"/>
        <w:tblLayout w:type="fixed"/>
        <w:tblLook w:val="06A0" w:firstRow="1" w:lastRow="0" w:firstColumn="1" w:lastColumn="0" w:noHBand="1" w:noVBand="1"/>
      </w:tblPr>
      <w:tblGrid>
        <w:gridCol w:w="1890"/>
        <w:gridCol w:w="2265"/>
        <w:gridCol w:w="1200"/>
        <w:gridCol w:w="4740"/>
      </w:tblGrid>
      <w:tr w:rsidR="756104CF" w:rsidTr="756104CF" w14:paraId="7EDB8D51" w14:textId="77777777">
        <w:trPr>
          <w:trHeight w:val="300"/>
        </w:trPr>
        <w:tc>
          <w:tcPr>
            <w:tcW w:w="1890" w:type="dxa"/>
            <w:shd w:val="clear" w:color="auto" w:fill="0070C0"/>
            <w:vAlign w:val="center"/>
          </w:tcPr>
          <w:p w:rsidR="756104CF" w:rsidP="756104CF" w:rsidRDefault="756104CF" w14:paraId="20EC8132" w14:textId="2B7C4DA3">
            <w:pPr>
              <w:pStyle w:val="ListParagraph"/>
              <w:ind w:left="0"/>
              <w:rPr>
                <w:b/>
                <w:bCs/>
              </w:rPr>
            </w:pPr>
            <w:r w:rsidRPr="756104CF">
              <w:rPr>
                <w:b/>
                <w:bCs/>
              </w:rPr>
              <w:t>Object</w:t>
            </w:r>
          </w:p>
        </w:tc>
        <w:tc>
          <w:tcPr>
            <w:tcW w:w="2265" w:type="dxa"/>
            <w:shd w:val="clear" w:color="auto" w:fill="0070C0"/>
            <w:vAlign w:val="center"/>
          </w:tcPr>
          <w:p w:rsidR="756104CF" w:rsidP="756104CF" w:rsidRDefault="756104CF" w14:paraId="617483F2" w14:textId="014CFAC7">
            <w:pPr>
              <w:pStyle w:val="ListParagraph"/>
              <w:ind w:left="0"/>
              <w:rPr>
                <w:b/>
                <w:bCs/>
              </w:rPr>
            </w:pPr>
            <w:r w:rsidRPr="756104CF">
              <w:rPr>
                <w:b/>
                <w:bCs/>
              </w:rPr>
              <w:t>Field</w:t>
            </w:r>
          </w:p>
        </w:tc>
        <w:tc>
          <w:tcPr>
            <w:tcW w:w="1200" w:type="dxa"/>
            <w:shd w:val="clear" w:color="auto" w:fill="0070C0"/>
            <w:vAlign w:val="center"/>
          </w:tcPr>
          <w:p w:rsidR="756104CF" w:rsidP="756104CF" w:rsidRDefault="756104CF" w14:paraId="29C06394" w14:textId="5EEFE048">
            <w:pPr>
              <w:pStyle w:val="ListParagraph"/>
              <w:ind w:left="0"/>
              <w:rPr>
                <w:b/>
                <w:bCs/>
              </w:rPr>
            </w:pPr>
            <w:r w:rsidRPr="756104CF">
              <w:rPr>
                <w:b/>
                <w:bCs/>
              </w:rPr>
              <w:t>New/ Existing</w:t>
            </w:r>
          </w:p>
        </w:tc>
        <w:tc>
          <w:tcPr>
            <w:tcW w:w="4740" w:type="dxa"/>
            <w:shd w:val="clear" w:color="auto" w:fill="0070C0"/>
            <w:vAlign w:val="center"/>
          </w:tcPr>
          <w:p w:rsidR="756104CF" w:rsidP="756104CF" w:rsidRDefault="756104CF" w14:paraId="5FD6E8C3" w14:textId="39E8B09C">
            <w:pPr>
              <w:pStyle w:val="ListParagraph"/>
              <w:ind w:left="0"/>
              <w:rPr>
                <w:b/>
                <w:bCs/>
              </w:rPr>
            </w:pPr>
            <w:r w:rsidRPr="756104CF">
              <w:rPr>
                <w:b/>
                <w:bCs/>
              </w:rPr>
              <w:t>Description</w:t>
            </w:r>
          </w:p>
        </w:tc>
      </w:tr>
      <w:tr w:rsidR="756104CF" w:rsidTr="756104CF" w14:paraId="41B6DE97" w14:textId="77777777">
        <w:trPr>
          <w:trHeight w:val="300"/>
        </w:trPr>
        <w:tc>
          <w:tcPr>
            <w:tcW w:w="1890" w:type="dxa"/>
            <w:vAlign w:val="center"/>
          </w:tcPr>
          <w:p w:rsidR="0DF36546" w:rsidP="756104CF" w:rsidRDefault="0DF36546" w14:paraId="503574EE" w14:textId="72642B18">
            <w:pPr>
              <w:pStyle w:val="ListParagraph"/>
              <w:ind w:left="0"/>
            </w:pPr>
            <w:r>
              <w:t>MSI SPA Tier Range_c</w:t>
            </w:r>
          </w:p>
        </w:tc>
        <w:tc>
          <w:tcPr>
            <w:tcW w:w="2265" w:type="dxa"/>
            <w:vAlign w:val="center"/>
          </w:tcPr>
          <w:p w:rsidR="0DF36546" w:rsidP="756104CF" w:rsidRDefault="0DF36546" w14:paraId="605D036E" w14:textId="719BFF0A">
            <w:pPr>
              <w:pStyle w:val="ListParagraph"/>
              <w:rPr>
                <w:rFonts w:eastAsiaTheme="minorEastAsia"/>
                <w:color w:val="181818"/>
              </w:rPr>
            </w:pPr>
            <w:r w:rsidRPr="756104CF">
              <w:rPr>
                <w:rFonts w:eastAsiaTheme="minorEastAsia"/>
                <w:color w:val="181818"/>
              </w:rPr>
              <w:t>Type</w:t>
            </w:r>
            <w:r w:rsidRPr="756104CF" w:rsidR="29724E66">
              <w:rPr>
                <w:rFonts w:eastAsiaTheme="minorEastAsia"/>
                <w:color w:val="181818"/>
              </w:rPr>
              <w:t>__c</w:t>
            </w:r>
          </w:p>
        </w:tc>
        <w:tc>
          <w:tcPr>
            <w:tcW w:w="1200" w:type="dxa"/>
          </w:tcPr>
          <w:p w:rsidR="0DF36546" w:rsidP="756104CF" w:rsidRDefault="0DF36546" w14:paraId="346D992C" w14:textId="7EBFF935">
            <w:pPr>
              <w:pStyle w:val="ListParagraph"/>
              <w:ind w:left="0"/>
              <w:rPr>
                <w:rFonts w:eastAsiaTheme="minorEastAsia"/>
              </w:rPr>
            </w:pPr>
            <w:r w:rsidRPr="756104CF">
              <w:rPr>
                <w:rFonts w:eastAsiaTheme="minorEastAsia"/>
              </w:rPr>
              <w:t>New</w:t>
            </w:r>
            <w:r w:rsidRPr="756104CF" w:rsidR="23F9F511">
              <w:rPr>
                <w:rFonts w:eastAsiaTheme="minorEastAsia"/>
              </w:rPr>
              <w:t xml:space="preserve"> /Unique field</w:t>
            </w:r>
          </w:p>
        </w:tc>
        <w:tc>
          <w:tcPr>
            <w:tcW w:w="4740" w:type="dxa"/>
            <w:vAlign w:val="center"/>
          </w:tcPr>
          <w:p w:rsidR="0DF36546" w:rsidP="756104CF" w:rsidRDefault="0DF36546" w14:paraId="0628EF94" w14:textId="1CFB5D26">
            <w:pPr>
              <w:pStyle w:val="ListParagraph"/>
              <w:rPr>
                <w:rFonts w:eastAsiaTheme="minorEastAsia"/>
              </w:rPr>
            </w:pPr>
            <w:r w:rsidRPr="756104CF">
              <w:rPr>
                <w:rFonts w:eastAsiaTheme="minorEastAsia"/>
              </w:rPr>
              <w:t xml:space="preserve"> Microinverter  </w:t>
            </w:r>
          </w:p>
          <w:p w:rsidR="0DF36546" w:rsidP="756104CF" w:rsidRDefault="0DF36546" w14:paraId="6C46E932" w14:textId="14E08BB2">
            <w:pPr>
              <w:pStyle w:val="ListParagraph"/>
              <w:rPr>
                <w:rFonts w:eastAsiaTheme="minorEastAsia"/>
              </w:rPr>
            </w:pPr>
            <w:r w:rsidRPr="756104CF">
              <w:rPr>
                <w:rFonts w:eastAsiaTheme="minorEastAsia"/>
              </w:rPr>
              <w:t xml:space="preserve">  Battery</w:t>
            </w:r>
          </w:p>
          <w:p w:rsidR="0DF36546" w:rsidP="756104CF" w:rsidRDefault="0DF36546" w14:paraId="76987054" w14:textId="5613E8E5">
            <w:pPr>
              <w:pStyle w:val="ListParagraph"/>
              <w:rPr>
                <w:rFonts w:eastAsiaTheme="minorEastAsia"/>
              </w:rPr>
            </w:pPr>
            <w:r w:rsidRPr="756104CF">
              <w:rPr>
                <w:rFonts w:eastAsiaTheme="minorEastAsia"/>
              </w:rPr>
              <w:t xml:space="preserve">     </w:t>
            </w:r>
          </w:p>
        </w:tc>
      </w:tr>
      <w:tr w:rsidR="756104CF" w:rsidTr="756104CF" w14:paraId="29293849" w14:textId="77777777">
        <w:trPr>
          <w:trHeight w:val="300"/>
        </w:trPr>
        <w:tc>
          <w:tcPr>
            <w:tcW w:w="1890" w:type="dxa"/>
            <w:vAlign w:val="center"/>
          </w:tcPr>
          <w:p w:rsidR="756104CF" w:rsidP="756104CF" w:rsidRDefault="756104CF" w14:paraId="005F3EBB" w14:textId="1415F41D">
            <w:pPr>
              <w:pStyle w:val="ListParagraph"/>
              <w:ind w:left="0"/>
            </w:pPr>
            <w:r>
              <w:t>MSI SPA Tier Range_</w:t>
            </w:r>
            <w:r w:rsidR="1445333B">
              <w:t>c</w:t>
            </w:r>
          </w:p>
        </w:tc>
        <w:tc>
          <w:tcPr>
            <w:tcW w:w="2265" w:type="dxa"/>
            <w:vAlign w:val="center"/>
          </w:tcPr>
          <w:p w:rsidR="756104CF" w:rsidP="756104CF" w:rsidRDefault="756104CF" w14:paraId="2A909310" w14:textId="22B82EFB">
            <w:pPr>
              <w:pStyle w:val="ListParagraph"/>
              <w:ind w:left="0"/>
              <w:rPr>
                <w:rFonts w:eastAsiaTheme="minorEastAsia"/>
                <w:color w:val="181818"/>
              </w:rPr>
            </w:pPr>
            <w:r w:rsidRPr="756104CF">
              <w:rPr>
                <w:rFonts w:eastAsiaTheme="minorEastAsia"/>
                <w:color w:val="181818"/>
              </w:rPr>
              <w:t>Tier1_Min_Qty__c</w:t>
            </w:r>
          </w:p>
        </w:tc>
        <w:tc>
          <w:tcPr>
            <w:tcW w:w="1200" w:type="dxa"/>
            <w:vAlign w:val="center"/>
          </w:tcPr>
          <w:p w:rsidR="756104CF" w:rsidP="756104CF" w:rsidRDefault="756104CF" w14:paraId="7EBF03A2" w14:textId="02EE4234">
            <w:pPr>
              <w:pStyle w:val="ListParagraph"/>
              <w:ind w:left="0"/>
              <w:rPr>
                <w:rFonts w:eastAsiaTheme="minorEastAsia"/>
              </w:rPr>
            </w:pPr>
            <w:r w:rsidRPr="756104CF">
              <w:rPr>
                <w:rFonts w:eastAsiaTheme="minorEastAsia"/>
              </w:rPr>
              <w:t>New</w:t>
            </w:r>
          </w:p>
        </w:tc>
        <w:tc>
          <w:tcPr>
            <w:tcW w:w="4740" w:type="dxa"/>
            <w:vAlign w:val="center"/>
          </w:tcPr>
          <w:p w:rsidR="756104CF" w:rsidP="756104CF" w:rsidRDefault="756104CF" w14:paraId="1D4F0F77" w14:textId="0DBA3B12">
            <w:pPr>
              <w:pStyle w:val="ListParagraph"/>
              <w:ind w:left="0"/>
              <w:rPr>
                <w:rFonts w:eastAsiaTheme="minorEastAsia"/>
              </w:rPr>
            </w:pPr>
            <w:r w:rsidRPr="756104CF">
              <w:rPr>
                <w:rFonts w:eastAsiaTheme="minorEastAsia"/>
              </w:rPr>
              <w:t>Number field to denote min qty for Tier1</w:t>
            </w:r>
          </w:p>
        </w:tc>
      </w:tr>
      <w:tr w:rsidR="756104CF" w:rsidTr="756104CF" w14:paraId="5B89D741" w14:textId="77777777">
        <w:trPr>
          <w:trHeight w:val="540"/>
        </w:trPr>
        <w:tc>
          <w:tcPr>
            <w:tcW w:w="1890" w:type="dxa"/>
            <w:vAlign w:val="center"/>
          </w:tcPr>
          <w:p w:rsidR="11374F3C" w:rsidP="756104CF" w:rsidRDefault="11374F3C" w14:paraId="371AA6D6" w14:textId="4248CD6A">
            <w:pPr>
              <w:pStyle w:val="ListParagraph"/>
              <w:ind w:left="0"/>
            </w:pPr>
            <w:r>
              <w:t>MSI SPA Tier Range_c</w:t>
            </w:r>
          </w:p>
        </w:tc>
        <w:tc>
          <w:tcPr>
            <w:tcW w:w="2265" w:type="dxa"/>
            <w:vAlign w:val="center"/>
          </w:tcPr>
          <w:p w:rsidR="756104CF" w:rsidP="756104CF" w:rsidRDefault="756104CF" w14:paraId="74361748" w14:textId="28E6A1BF">
            <w:pPr>
              <w:pStyle w:val="ListParagraph"/>
              <w:ind w:left="0"/>
              <w:rPr>
                <w:rFonts w:eastAsiaTheme="minorEastAsia"/>
                <w:color w:val="181818"/>
              </w:rPr>
            </w:pPr>
            <w:r w:rsidRPr="756104CF">
              <w:rPr>
                <w:rFonts w:eastAsiaTheme="minorEastAsia"/>
                <w:color w:val="181818"/>
              </w:rPr>
              <w:t>Tier1_Max_Qty__c</w:t>
            </w:r>
          </w:p>
        </w:tc>
        <w:tc>
          <w:tcPr>
            <w:tcW w:w="1200" w:type="dxa"/>
            <w:vAlign w:val="center"/>
          </w:tcPr>
          <w:p w:rsidR="756104CF" w:rsidP="756104CF" w:rsidRDefault="756104CF" w14:paraId="59C5535B" w14:textId="59F66901">
            <w:pPr>
              <w:pStyle w:val="ListParagraph"/>
              <w:ind w:left="0"/>
              <w:rPr>
                <w:rFonts w:eastAsiaTheme="minorEastAsia"/>
              </w:rPr>
            </w:pPr>
            <w:r w:rsidRPr="756104CF">
              <w:rPr>
                <w:rFonts w:eastAsiaTheme="minorEastAsia"/>
              </w:rPr>
              <w:t>New</w:t>
            </w:r>
          </w:p>
        </w:tc>
        <w:tc>
          <w:tcPr>
            <w:tcW w:w="4740" w:type="dxa"/>
            <w:vAlign w:val="center"/>
          </w:tcPr>
          <w:p w:rsidR="756104CF" w:rsidP="756104CF" w:rsidRDefault="756104CF" w14:paraId="126DABC4" w14:textId="3B415151">
            <w:pPr>
              <w:pStyle w:val="ListParagraph"/>
              <w:ind w:left="0"/>
              <w:rPr>
                <w:rFonts w:eastAsiaTheme="minorEastAsia"/>
              </w:rPr>
            </w:pPr>
            <w:r w:rsidRPr="756104CF">
              <w:rPr>
                <w:rFonts w:eastAsiaTheme="minorEastAsia"/>
              </w:rPr>
              <w:t>Number field to denote max qty for Tier1</w:t>
            </w:r>
          </w:p>
        </w:tc>
      </w:tr>
      <w:tr w:rsidR="756104CF" w:rsidTr="756104CF" w14:paraId="5C59DD35" w14:textId="77777777">
        <w:trPr>
          <w:trHeight w:val="525"/>
        </w:trPr>
        <w:tc>
          <w:tcPr>
            <w:tcW w:w="1890" w:type="dxa"/>
            <w:vAlign w:val="center"/>
          </w:tcPr>
          <w:p w:rsidR="7082381B" w:rsidP="756104CF" w:rsidRDefault="7082381B" w14:paraId="51FFE98E" w14:textId="1415F41D">
            <w:pPr>
              <w:pStyle w:val="ListParagraph"/>
              <w:ind w:left="0"/>
            </w:pPr>
            <w:r>
              <w:t>MSI SPA Tier Range_c</w:t>
            </w:r>
          </w:p>
          <w:p w:rsidR="756104CF" w:rsidP="756104CF" w:rsidRDefault="756104CF" w14:paraId="0DAEED8B" w14:textId="640CBF7B">
            <w:pPr>
              <w:pStyle w:val="ListParagraph"/>
              <w:ind w:left="0"/>
            </w:pPr>
          </w:p>
        </w:tc>
        <w:tc>
          <w:tcPr>
            <w:tcW w:w="2265" w:type="dxa"/>
            <w:vAlign w:val="center"/>
          </w:tcPr>
          <w:p w:rsidR="756104CF" w:rsidP="756104CF" w:rsidRDefault="756104CF" w14:paraId="50411A89" w14:textId="1C03689D">
            <w:pPr>
              <w:pStyle w:val="ListParagraph"/>
              <w:ind w:left="0"/>
              <w:rPr>
                <w:rFonts w:eastAsiaTheme="minorEastAsia"/>
                <w:color w:val="181818"/>
              </w:rPr>
            </w:pPr>
            <w:r w:rsidRPr="756104CF">
              <w:rPr>
                <w:rFonts w:eastAsiaTheme="minorEastAsia"/>
                <w:color w:val="181818"/>
              </w:rPr>
              <w:t>Tier2_Min_Qty__c</w:t>
            </w:r>
          </w:p>
        </w:tc>
        <w:tc>
          <w:tcPr>
            <w:tcW w:w="1200" w:type="dxa"/>
            <w:vAlign w:val="center"/>
          </w:tcPr>
          <w:p w:rsidR="756104CF" w:rsidP="756104CF" w:rsidRDefault="756104CF" w14:paraId="05D1415E" w14:textId="37FD72F0">
            <w:pPr>
              <w:pStyle w:val="ListParagraph"/>
              <w:ind w:left="0"/>
              <w:rPr>
                <w:rFonts w:eastAsiaTheme="minorEastAsia"/>
              </w:rPr>
            </w:pPr>
            <w:r w:rsidRPr="756104CF">
              <w:rPr>
                <w:rFonts w:eastAsiaTheme="minorEastAsia"/>
              </w:rPr>
              <w:t>New</w:t>
            </w:r>
          </w:p>
        </w:tc>
        <w:tc>
          <w:tcPr>
            <w:tcW w:w="4740" w:type="dxa"/>
            <w:vAlign w:val="center"/>
          </w:tcPr>
          <w:p w:rsidR="756104CF" w:rsidP="756104CF" w:rsidRDefault="756104CF" w14:paraId="07C369E8" w14:textId="38C7071A">
            <w:pPr>
              <w:pStyle w:val="ListParagraph"/>
              <w:ind w:left="0"/>
              <w:rPr>
                <w:rFonts w:eastAsiaTheme="minorEastAsia"/>
              </w:rPr>
            </w:pPr>
            <w:r w:rsidRPr="756104CF">
              <w:rPr>
                <w:rFonts w:eastAsiaTheme="minorEastAsia"/>
              </w:rPr>
              <w:t>Number field to denote min qty for Tier</w:t>
            </w:r>
            <w:r w:rsidRPr="756104CF" w:rsidR="34E06CDC">
              <w:rPr>
                <w:rFonts w:eastAsiaTheme="minorEastAsia"/>
              </w:rPr>
              <w:t>2</w:t>
            </w:r>
          </w:p>
        </w:tc>
      </w:tr>
      <w:tr w:rsidR="756104CF" w:rsidTr="756104CF" w14:paraId="60229DE7" w14:textId="77777777">
        <w:trPr>
          <w:trHeight w:val="405"/>
        </w:trPr>
        <w:tc>
          <w:tcPr>
            <w:tcW w:w="1890" w:type="dxa"/>
            <w:vAlign w:val="center"/>
          </w:tcPr>
          <w:p w:rsidR="415CC123" w:rsidP="756104CF" w:rsidRDefault="415CC123" w14:paraId="0097A2C1" w14:textId="0D5841B0">
            <w:pPr>
              <w:pStyle w:val="ListParagraph"/>
              <w:ind w:left="0"/>
            </w:pPr>
            <w:r>
              <w:t>MSI SPA Tier Range_c</w:t>
            </w:r>
          </w:p>
        </w:tc>
        <w:tc>
          <w:tcPr>
            <w:tcW w:w="2265" w:type="dxa"/>
            <w:vAlign w:val="center"/>
          </w:tcPr>
          <w:p w:rsidR="756104CF" w:rsidP="756104CF" w:rsidRDefault="756104CF" w14:paraId="1492A6BC" w14:textId="1DA87505">
            <w:pPr>
              <w:pStyle w:val="ListParagraph"/>
              <w:ind w:left="0"/>
              <w:rPr>
                <w:rFonts w:eastAsiaTheme="minorEastAsia"/>
                <w:color w:val="181818"/>
              </w:rPr>
            </w:pPr>
            <w:r w:rsidRPr="756104CF">
              <w:rPr>
                <w:rFonts w:eastAsiaTheme="minorEastAsia"/>
                <w:color w:val="181818"/>
              </w:rPr>
              <w:t>Tier2_Max_Qty__c</w:t>
            </w:r>
          </w:p>
        </w:tc>
        <w:tc>
          <w:tcPr>
            <w:tcW w:w="1200" w:type="dxa"/>
            <w:vAlign w:val="center"/>
          </w:tcPr>
          <w:p w:rsidR="756104CF" w:rsidP="756104CF" w:rsidRDefault="756104CF" w14:paraId="22357726" w14:textId="68A52502">
            <w:pPr>
              <w:pStyle w:val="ListParagraph"/>
              <w:ind w:left="0"/>
              <w:rPr>
                <w:rFonts w:eastAsiaTheme="minorEastAsia"/>
              </w:rPr>
            </w:pPr>
            <w:r w:rsidRPr="756104CF">
              <w:rPr>
                <w:rFonts w:eastAsiaTheme="minorEastAsia"/>
              </w:rPr>
              <w:t>New</w:t>
            </w:r>
          </w:p>
        </w:tc>
        <w:tc>
          <w:tcPr>
            <w:tcW w:w="4740" w:type="dxa"/>
            <w:vAlign w:val="center"/>
          </w:tcPr>
          <w:p w:rsidR="756104CF" w:rsidP="756104CF" w:rsidRDefault="756104CF" w14:paraId="752C2999" w14:textId="02C28EDD">
            <w:pPr>
              <w:pStyle w:val="ListParagraph"/>
              <w:ind w:left="0"/>
              <w:rPr>
                <w:rFonts w:eastAsiaTheme="minorEastAsia"/>
              </w:rPr>
            </w:pPr>
            <w:r w:rsidRPr="756104CF">
              <w:rPr>
                <w:rFonts w:eastAsiaTheme="minorEastAsia"/>
              </w:rPr>
              <w:t>Number field to denote max qty for Tier</w:t>
            </w:r>
            <w:r w:rsidRPr="756104CF" w:rsidR="46A1C86D">
              <w:rPr>
                <w:rFonts w:eastAsiaTheme="minorEastAsia"/>
              </w:rPr>
              <w:t>2</w:t>
            </w:r>
          </w:p>
        </w:tc>
      </w:tr>
      <w:tr w:rsidR="756104CF" w:rsidTr="756104CF" w14:paraId="46DC98BB" w14:textId="77777777">
        <w:trPr>
          <w:trHeight w:val="405"/>
        </w:trPr>
        <w:tc>
          <w:tcPr>
            <w:tcW w:w="1890" w:type="dxa"/>
            <w:vAlign w:val="center"/>
          </w:tcPr>
          <w:p w:rsidR="20F0AAFD" w:rsidP="756104CF" w:rsidRDefault="20F0AAFD" w14:paraId="54F3E170" w14:textId="6FD07CE9">
            <w:pPr>
              <w:pStyle w:val="ListParagraph"/>
              <w:ind w:left="0"/>
            </w:pPr>
            <w:r>
              <w:t>MSI SPA Tier Range_c</w:t>
            </w:r>
          </w:p>
        </w:tc>
        <w:tc>
          <w:tcPr>
            <w:tcW w:w="2265" w:type="dxa"/>
            <w:vAlign w:val="center"/>
          </w:tcPr>
          <w:p w:rsidR="756104CF" w:rsidP="756104CF" w:rsidRDefault="756104CF" w14:paraId="4181ABA5" w14:textId="36260D29">
            <w:pPr>
              <w:pStyle w:val="ListParagraph"/>
              <w:ind w:left="0"/>
              <w:rPr>
                <w:rFonts w:eastAsiaTheme="minorEastAsia"/>
                <w:color w:val="181818"/>
              </w:rPr>
            </w:pPr>
            <w:r w:rsidRPr="756104CF">
              <w:rPr>
                <w:rFonts w:eastAsiaTheme="minorEastAsia"/>
                <w:color w:val="181818"/>
              </w:rPr>
              <w:t>Tier3_Min_Qty__c</w:t>
            </w:r>
          </w:p>
        </w:tc>
        <w:tc>
          <w:tcPr>
            <w:tcW w:w="1200" w:type="dxa"/>
            <w:vAlign w:val="center"/>
          </w:tcPr>
          <w:p w:rsidR="756104CF" w:rsidP="756104CF" w:rsidRDefault="756104CF" w14:paraId="5CA4E974" w14:textId="73A0689D">
            <w:pPr>
              <w:pStyle w:val="ListParagraph"/>
              <w:ind w:left="0"/>
              <w:rPr>
                <w:rFonts w:eastAsiaTheme="minorEastAsia"/>
              </w:rPr>
            </w:pPr>
            <w:r w:rsidRPr="756104CF">
              <w:rPr>
                <w:rFonts w:eastAsiaTheme="minorEastAsia"/>
              </w:rPr>
              <w:t>New</w:t>
            </w:r>
          </w:p>
        </w:tc>
        <w:tc>
          <w:tcPr>
            <w:tcW w:w="4740" w:type="dxa"/>
            <w:vAlign w:val="center"/>
          </w:tcPr>
          <w:p w:rsidR="756104CF" w:rsidP="756104CF" w:rsidRDefault="756104CF" w14:paraId="21296F8D" w14:textId="63A0BC3C">
            <w:pPr>
              <w:pStyle w:val="ListParagraph"/>
              <w:ind w:left="0"/>
              <w:rPr>
                <w:rFonts w:eastAsiaTheme="minorEastAsia"/>
              </w:rPr>
            </w:pPr>
            <w:r w:rsidRPr="756104CF">
              <w:rPr>
                <w:rFonts w:eastAsiaTheme="minorEastAsia"/>
              </w:rPr>
              <w:t>Number field to denote min qty for Tier</w:t>
            </w:r>
            <w:r w:rsidRPr="756104CF" w:rsidR="34A47BE4">
              <w:rPr>
                <w:rFonts w:eastAsiaTheme="minorEastAsia"/>
              </w:rPr>
              <w:t>3</w:t>
            </w:r>
          </w:p>
        </w:tc>
      </w:tr>
      <w:tr w:rsidR="756104CF" w:rsidTr="756104CF" w14:paraId="5B903499" w14:textId="77777777">
        <w:trPr>
          <w:trHeight w:val="405"/>
        </w:trPr>
        <w:tc>
          <w:tcPr>
            <w:tcW w:w="1890" w:type="dxa"/>
            <w:vAlign w:val="center"/>
          </w:tcPr>
          <w:p w:rsidR="3A0AE5F7" w:rsidP="756104CF" w:rsidRDefault="3A0AE5F7" w14:paraId="3E6F2EC1" w14:textId="1E8F9DFB">
            <w:pPr>
              <w:pStyle w:val="ListParagraph"/>
              <w:ind w:left="0"/>
            </w:pPr>
            <w:r>
              <w:t>MSI SPA Tier Range_c</w:t>
            </w:r>
          </w:p>
        </w:tc>
        <w:tc>
          <w:tcPr>
            <w:tcW w:w="2265" w:type="dxa"/>
            <w:vAlign w:val="center"/>
          </w:tcPr>
          <w:p w:rsidR="756104CF" w:rsidP="756104CF" w:rsidRDefault="756104CF" w14:paraId="7C18D45D" w14:textId="021FEB6E">
            <w:pPr>
              <w:pStyle w:val="ListParagraph"/>
              <w:ind w:left="0"/>
              <w:rPr>
                <w:rFonts w:eastAsiaTheme="minorEastAsia"/>
                <w:color w:val="181818"/>
              </w:rPr>
            </w:pPr>
            <w:r w:rsidRPr="756104CF">
              <w:rPr>
                <w:rFonts w:eastAsiaTheme="minorEastAsia"/>
                <w:color w:val="181818"/>
              </w:rPr>
              <w:t>Tier3_Max_Qty__c</w:t>
            </w:r>
          </w:p>
        </w:tc>
        <w:tc>
          <w:tcPr>
            <w:tcW w:w="1200" w:type="dxa"/>
            <w:vAlign w:val="center"/>
          </w:tcPr>
          <w:p w:rsidR="756104CF" w:rsidP="756104CF" w:rsidRDefault="756104CF" w14:paraId="2FD03638" w14:textId="0439BE00">
            <w:pPr>
              <w:pStyle w:val="ListParagraph"/>
              <w:ind w:left="0"/>
              <w:rPr>
                <w:rFonts w:eastAsiaTheme="minorEastAsia"/>
              </w:rPr>
            </w:pPr>
            <w:r w:rsidRPr="756104CF">
              <w:rPr>
                <w:rFonts w:eastAsiaTheme="minorEastAsia"/>
              </w:rPr>
              <w:t>New</w:t>
            </w:r>
          </w:p>
        </w:tc>
        <w:tc>
          <w:tcPr>
            <w:tcW w:w="4740" w:type="dxa"/>
            <w:vAlign w:val="center"/>
          </w:tcPr>
          <w:p w:rsidR="756104CF" w:rsidP="756104CF" w:rsidRDefault="756104CF" w14:paraId="3FE4A382" w14:textId="652CF610">
            <w:pPr>
              <w:pStyle w:val="ListParagraph"/>
              <w:ind w:left="0"/>
              <w:rPr>
                <w:rFonts w:eastAsiaTheme="minorEastAsia"/>
              </w:rPr>
            </w:pPr>
            <w:r w:rsidRPr="756104CF">
              <w:rPr>
                <w:rFonts w:eastAsiaTheme="minorEastAsia"/>
              </w:rPr>
              <w:t>Number field to denote max qty for Tier</w:t>
            </w:r>
            <w:r w:rsidRPr="756104CF" w:rsidR="4423F61F">
              <w:rPr>
                <w:rFonts w:eastAsiaTheme="minorEastAsia"/>
              </w:rPr>
              <w:t>3</w:t>
            </w:r>
          </w:p>
        </w:tc>
      </w:tr>
      <w:tr w:rsidR="756104CF" w:rsidTr="756104CF" w14:paraId="719402A0" w14:textId="77777777">
        <w:trPr>
          <w:trHeight w:val="405"/>
        </w:trPr>
        <w:tc>
          <w:tcPr>
            <w:tcW w:w="1890" w:type="dxa"/>
            <w:vAlign w:val="center"/>
          </w:tcPr>
          <w:p w:rsidR="2B9BF439" w:rsidP="756104CF" w:rsidRDefault="2B9BF439" w14:paraId="498FCAA4" w14:textId="48400837">
            <w:pPr>
              <w:pStyle w:val="ListParagraph"/>
              <w:ind w:left="0"/>
            </w:pPr>
            <w:r>
              <w:t>MSI SPA Tier Range_c</w:t>
            </w:r>
          </w:p>
        </w:tc>
        <w:tc>
          <w:tcPr>
            <w:tcW w:w="2265" w:type="dxa"/>
            <w:vAlign w:val="center"/>
          </w:tcPr>
          <w:p w:rsidR="756104CF" w:rsidP="756104CF" w:rsidRDefault="756104CF" w14:paraId="0B982CD2" w14:textId="7125FD82">
            <w:pPr>
              <w:pStyle w:val="ListParagraph"/>
              <w:ind w:left="0"/>
              <w:rPr>
                <w:rFonts w:eastAsiaTheme="minorEastAsia"/>
                <w:color w:val="181818"/>
              </w:rPr>
            </w:pPr>
            <w:r w:rsidRPr="756104CF">
              <w:rPr>
                <w:rFonts w:eastAsiaTheme="minorEastAsia"/>
                <w:color w:val="181818"/>
              </w:rPr>
              <w:t>Tier4_Min_Qty__c</w:t>
            </w:r>
          </w:p>
        </w:tc>
        <w:tc>
          <w:tcPr>
            <w:tcW w:w="1200" w:type="dxa"/>
            <w:vAlign w:val="center"/>
          </w:tcPr>
          <w:p w:rsidR="756104CF" w:rsidP="756104CF" w:rsidRDefault="756104CF" w14:paraId="58EEAC10" w14:textId="74076F14">
            <w:pPr>
              <w:pStyle w:val="ListParagraph"/>
              <w:ind w:left="0"/>
              <w:rPr>
                <w:rFonts w:eastAsiaTheme="minorEastAsia"/>
              </w:rPr>
            </w:pPr>
            <w:r w:rsidRPr="756104CF">
              <w:rPr>
                <w:rFonts w:eastAsiaTheme="minorEastAsia"/>
              </w:rPr>
              <w:t>New</w:t>
            </w:r>
          </w:p>
        </w:tc>
        <w:tc>
          <w:tcPr>
            <w:tcW w:w="4740" w:type="dxa"/>
            <w:vAlign w:val="center"/>
          </w:tcPr>
          <w:p w:rsidR="756104CF" w:rsidP="756104CF" w:rsidRDefault="756104CF" w14:paraId="6E29104A" w14:textId="2BD19A6C">
            <w:pPr>
              <w:pStyle w:val="ListParagraph"/>
              <w:ind w:left="0"/>
              <w:rPr>
                <w:rFonts w:eastAsiaTheme="minorEastAsia"/>
              </w:rPr>
            </w:pPr>
            <w:r w:rsidRPr="756104CF">
              <w:rPr>
                <w:rFonts w:eastAsiaTheme="minorEastAsia"/>
              </w:rPr>
              <w:t>Number field to denote min qty for Tier</w:t>
            </w:r>
            <w:r w:rsidRPr="756104CF" w:rsidR="6EB15763">
              <w:rPr>
                <w:rFonts w:eastAsiaTheme="minorEastAsia"/>
              </w:rPr>
              <w:t>4</w:t>
            </w:r>
          </w:p>
        </w:tc>
      </w:tr>
      <w:tr w:rsidR="756104CF" w:rsidTr="756104CF" w14:paraId="4D0C0B40" w14:textId="77777777">
        <w:trPr>
          <w:trHeight w:val="405"/>
        </w:trPr>
        <w:tc>
          <w:tcPr>
            <w:tcW w:w="1890" w:type="dxa"/>
            <w:vAlign w:val="center"/>
          </w:tcPr>
          <w:p w:rsidR="5886909D" w:rsidP="756104CF" w:rsidRDefault="5886909D" w14:paraId="6481465B" w14:textId="49D5926D">
            <w:pPr>
              <w:pStyle w:val="ListParagraph"/>
              <w:ind w:left="0"/>
            </w:pPr>
            <w:r>
              <w:t>MSI SPA Tier Range_c</w:t>
            </w:r>
          </w:p>
        </w:tc>
        <w:tc>
          <w:tcPr>
            <w:tcW w:w="2265" w:type="dxa"/>
            <w:vAlign w:val="center"/>
          </w:tcPr>
          <w:p w:rsidR="756104CF" w:rsidP="756104CF" w:rsidRDefault="756104CF" w14:paraId="5B20853E" w14:textId="1E482BF7">
            <w:pPr>
              <w:pStyle w:val="ListParagraph"/>
              <w:ind w:left="0"/>
              <w:rPr>
                <w:rFonts w:eastAsiaTheme="minorEastAsia"/>
                <w:color w:val="181818"/>
              </w:rPr>
            </w:pPr>
            <w:r w:rsidRPr="756104CF">
              <w:rPr>
                <w:rFonts w:eastAsiaTheme="minorEastAsia"/>
                <w:color w:val="181818"/>
              </w:rPr>
              <w:t>Tier4_Max_Qty__c</w:t>
            </w:r>
          </w:p>
        </w:tc>
        <w:tc>
          <w:tcPr>
            <w:tcW w:w="1200" w:type="dxa"/>
            <w:vAlign w:val="center"/>
          </w:tcPr>
          <w:p w:rsidR="756104CF" w:rsidP="756104CF" w:rsidRDefault="756104CF" w14:paraId="3A42DA1D" w14:textId="27C6B53A">
            <w:pPr>
              <w:pStyle w:val="ListParagraph"/>
              <w:ind w:left="0"/>
              <w:rPr>
                <w:rFonts w:eastAsiaTheme="minorEastAsia"/>
              </w:rPr>
            </w:pPr>
            <w:r w:rsidRPr="756104CF">
              <w:rPr>
                <w:rFonts w:eastAsiaTheme="minorEastAsia"/>
              </w:rPr>
              <w:t>New</w:t>
            </w:r>
          </w:p>
        </w:tc>
        <w:tc>
          <w:tcPr>
            <w:tcW w:w="4740" w:type="dxa"/>
            <w:vAlign w:val="center"/>
          </w:tcPr>
          <w:p w:rsidR="756104CF" w:rsidP="756104CF" w:rsidRDefault="756104CF" w14:paraId="14CE4C2E" w14:textId="7CDE056E">
            <w:pPr>
              <w:pStyle w:val="ListParagraph"/>
              <w:ind w:left="0"/>
              <w:rPr>
                <w:rFonts w:eastAsiaTheme="minorEastAsia"/>
              </w:rPr>
            </w:pPr>
            <w:r w:rsidRPr="756104CF">
              <w:rPr>
                <w:rFonts w:eastAsiaTheme="minorEastAsia"/>
              </w:rPr>
              <w:t>Number field to denote max qty for Tier</w:t>
            </w:r>
            <w:r w:rsidRPr="756104CF" w:rsidR="6EB15763">
              <w:rPr>
                <w:rFonts w:eastAsiaTheme="minorEastAsia"/>
              </w:rPr>
              <w:t>4</w:t>
            </w:r>
          </w:p>
        </w:tc>
      </w:tr>
    </w:tbl>
    <w:p w:rsidR="756104CF" w:rsidP="756104CF" w:rsidRDefault="756104CF" w14:paraId="03F46B1E" w14:textId="6E5FEF7D"/>
    <w:p w:rsidR="7C5D5878" w:rsidP="756104CF" w:rsidRDefault="7C5D5878" w14:paraId="1F81AC3E" w14:textId="28EAC286">
      <w:pPr>
        <w:rPr>
          <w:rFonts w:eastAsiaTheme="minorEastAsia"/>
        </w:rPr>
      </w:pPr>
      <w:r w:rsidRPr="756104CF">
        <w:rPr>
          <w:rFonts w:eastAsiaTheme="minorEastAsia"/>
        </w:rPr>
        <w:t xml:space="preserve">             Access to this object would be given only to </w:t>
      </w:r>
      <w:r w:rsidRPr="756104CF" w:rsidR="5AE7997D">
        <w:rPr>
          <w:rFonts w:eastAsiaTheme="minorEastAsia"/>
        </w:rPr>
        <w:t>the pricing</w:t>
      </w:r>
      <w:r w:rsidRPr="756104CF">
        <w:rPr>
          <w:rFonts w:eastAsiaTheme="minorEastAsia"/>
        </w:rPr>
        <w:t xml:space="preserve"> team. </w:t>
      </w:r>
      <w:r w:rsidRPr="756104CF" w:rsidR="1B632DE5">
        <w:rPr>
          <w:rFonts w:eastAsiaTheme="minorEastAsia"/>
        </w:rPr>
        <w:t xml:space="preserve"> They should be able to change tier and  </w:t>
      </w:r>
      <w:r>
        <w:tab/>
      </w:r>
      <w:r w:rsidRPr="756104CF" w:rsidR="1B632DE5">
        <w:rPr>
          <w:rFonts w:eastAsiaTheme="minorEastAsia"/>
        </w:rPr>
        <w:t>not type. Also, type would be unique so that duplicate records cannot be created.</w:t>
      </w:r>
    </w:p>
    <w:p w:rsidR="756104CF" w:rsidP="756104CF" w:rsidRDefault="756104CF" w14:paraId="1477C897" w14:textId="6FD209E2">
      <w:pPr>
        <w:rPr>
          <w:rFonts w:eastAsiaTheme="minorEastAsia"/>
        </w:rPr>
      </w:pPr>
    </w:p>
    <w:p w:rsidR="7C5D5878" w:rsidP="756104CF" w:rsidRDefault="7C5D5878" w14:paraId="2ED0AB82" w14:textId="114CC951">
      <w:pPr>
        <w:rPr>
          <w:rFonts w:eastAsiaTheme="minorEastAsia"/>
        </w:rPr>
      </w:pPr>
      <w:r w:rsidRPr="756104CF">
        <w:rPr>
          <w:rFonts w:eastAsiaTheme="minorEastAsia"/>
        </w:rPr>
        <w:t xml:space="preserve">              </w:t>
      </w:r>
      <w:r w:rsidRPr="756104CF" w:rsidR="0A44CD75">
        <w:rPr>
          <w:rFonts w:eastAsiaTheme="minorEastAsia"/>
        </w:rPr>
        <w:t>Initial</w:t>
      </w:r>
      <w:r w:rsidRPr="756104CF">
        <w:rPr>
          <w:rFonts w:eastAsiaTheme="minorEastAsia"/>
        </w:rPr>
        <w:t xml:space="preserve"> data would be </w:t>
      </w:r>
      <w:r w:rsidRPr="756104CF" w:rsidR="0AFBC6F0">
        <w:rPr>
          <w:rFonts w:eastAsiaTheme="minorEastAsia"/>
        </w:rPr>
        <w:t>set up</w:t>
      </w:r>
      <w:r w:rsidRPr="756104CF">
        <w:rPr>
          <w:rFonts w:eastAsiaTheme="minorEastAsia"/>
        </w:rPr>
        <w:t xml:space="preserve"> as part of deployment.</w:t>
      </w:r>
      <w:r w:rsidRPr="756104CF" w:rsidR="4A7F671C">
        <w:rPr>
          <w:rFonts w:eastAsiaTheme="minorEastAsia"/>
        </w:rPr>
        <w:t xml:space="preserve"> </w:t>
      </w:r>
    </w:p>
    <w:p w:rsidR="756104CF" w:rsidRDefault="756104CF" w14:paraId="15E3B7F8" w14:textId="2A70C917"/>
    <w:p w:rsidR="00AD437C" w:rsidP="3E0E9F22" w:rsidRDefault="363C8E62" w14:paraId="546CC569" w14:textId="38DE2213">
      <w:pPr>
        <w:pStyle w:val="Heading2"/>
        <w:numPr>
          <w:ilvl w:val="0"/>
          <w:numId w:val="4"/>
        </w:numPr>
      </w:pPr>
      <w:bookmarkStart w:name="_Toc1875460702" w:id="166"/>
      <w:commentRangeStart w:id="167"/>
      <w:commentRangeStart w:id="168"/>
      <w:r>
        <w:t>SPA Geography details for incentive</w:t>
      </w:r>
      <w:bookmarkEnd w:id="166"/>
      <w:commentRangeEnd w:id="167"/>
      <w:r w:rsidR="2F63D954">
        <w:rPr>
          <w:rStyle w:val="CommentReference"/>
        </w:rPr>
        <w:commentReference w:id="167"/>
      </w:r>
      <w:commentRangeEnd w:id="168"/>
      <w:r w:rsidR="2F63D954">
        <w:rPr>
          <w:rStyle w:val="CommentReference"/>
        </w:rPr>
        <w:commentReference w:id="168"/>
      </w:r>
    </w:p>
    <w:p w:rsidR="00AD437C" w:rsidP="3E0E9F22" w:rsidRDefault="0AD6BEBF" w14:paraId="214CD2D5" w14:textId="35A05E2A">
      <w:pPr>
        <w:ind w:firstLine="720"/>
      </w:pPr>
      <w:r>
        <w:t>This section</w:t>
      </w:r>
      <w:r w:rsidR="15D5EE2C">
        <w:t xml:space="preserve"> would contain approved geographies </w:t>
      </w:r>
      <w:r w:rsidR="331979B1">
        <w:t>where incentive</w:t>
      </w:r>
      <w:r w:rsidR="15D5EE2C">
        <w:t xml:space="preserve"> on activation is approved. </w:t>
      </w:r>
    </w:p>
    <w:p w:rsidR="00AD437C" w:rsidP="3E0E9F22" w:rsidRDefault="78AFD113" w14:paraId="3E01C071" w14:textId="517B0AB4">
      <w:pPr>
        <w:ind w:firstLine="720"/>
      </w:pPr>
      <w:r>
        <w:t xml:space="preserve">No records on this would mean all activations for installer are approved for incentive but one or more </w:t>
      </w:r>
      <w:r w:rsidR="00AD437C">
        <w:tab/>
      </w:r>
      <w:r>
        <w:t>records in this table would restrict the incentive only to those geographies.</w:t>
      </w:r>
    </w:p>
    <w:tbl>
      <w:tblPr>
        <w:tblStyle w:val="TableGrid"/>
        <w:tblW w:w="0" w:type="auto"/>
        <w:tblInd w:w="720" w:type="dxa"/>
        <w:tblLook w:val="06A0" w:firstRow="1" w:lastRow="0" w:firstColumn="1" w:lastColumn="0" w:noHBand="1" w:noVBand="1"/>
      </w:tblPr>
      <w:tblGrid>
        <w:gridCol w:w="1885"/>
        <w:gridCol w:w="2259"/>
        <w:gridCol w:w="1199"/>
        <w:gridCol w:w="4727"/>
      </w:tblGrid>
      <w:tr w:rsidR="3E0E9F22" w:rsidTr="0CF2B529" w14:paraId="7B68E32B" w14:textId="77777777">
        <w:trPr>
          <w:trHeight w:val="300"/>
        </w:trPr>
        <w:tc>
          <w:tcPr>
            <w:tcW w:w="1890" w:type="dxa"/>
            <w:shd w:val="clear" w:color="auto" w:fill="0070C0"/>
            <w:vAlign w:val="center"/>
          </w:tcPr>
          <w:p w:rsidR="3E0E9F22" w:rsidP="3E0E9F22" w:rsidRDefault="3E0E9F22" w14:paraId="2DB9FA6D" w14:textId="2B7C4DA3">
            <w:pPr>
              <w:pStyle w:val="ListParagraph"/>
              <w:ind w:left="0"/>
              <w:rPr>
                <w:b/>
                <w:bCs/>
              </w:rPr>
            </w:pPr>
            <w:r w:rsidRPr="3E0E9F22">
              <w:rPr>
                <w:b/>
                <w:bCs/>
              </w:rPr>
              <w:t>Object</w:t>
            </w:r>
          </w:p>
        </w:tc>
        <w:tc>
          <w:tcPr>
            <w:tcW w:w="2265" w:type="dxa"/>
            <w:shd w:val="clear" w:color="auto" w:fill="0070C0"/>
            <w:vAlign w:val="center"/>
          </w:tcPr>
          <w:p w:rsidR="3E0E9F22" w:rsidP="3E0E9F22" w:rsidRDefault="3E0E9F22" w14:paraId="193C0132" w14:textId="014CFAC7">
            <w:pPr>
              <w:pStyle w:val="ListParagraph"/>
              <w:ind w:left="0"/>
              <w:rPr>
                <w:b/>
                <w:bCs/>
              </w:rPr>
            </w:pPr>
            <w:r w:rsidRPr="3E0E9F22">
              <w:rPr>
                <w:b/>
                <w:bCs/>
              </w:rPr>
              <w:t>Field</w:t>
            </w:r>
          </w:p>
        </w:tc>
        <w:tc>
          <w:tcPr>
            <w:tcW w:w="1200" w:type="dxa"/>
            <w:shd w:val="clear" w:color="auto" w:fill="0070C0"/>
            <w:vAlign w:val="center"/>
          </w:tcPr>
          <w:p w:rsidR="3E0E9F22" w:rsidP="3E0E9F22" w:rsidRDefault="3E0E9F22" w14:paraId="70A44D90" w14:textId="5EEFE048">
            <w:pPr>
              <w:pStyle w:val="ListParagraph"/>
              <w:ind w:left="0"/>
              <w:rPr>
                <w:b/>
                <w:bCs/>
              </w:rPr>
            </w:pPr>
            <w:r w:rsidRPr="3E0E9F22">
              <w:rPr>
                <w:b/>
                <w:bCs/>
              </w:rPr>
              <w:t>New/ Existing</w:t>
            </w:r>
          </w:p>
        </w:tc>
        <w:tc>
          <w:tcPr>
            <w:tcW w:w="4740" w:type="dxa"/>
            <w:shd w:val="clear" w:color="auto" w:fill="0070C0"/>
            <w:vAlign w:val="center"/>
          </w:tcPr>
          <w:p w:rsidR="3E0E9F22" w:rsidP="3E0E9F22" w:rsidRDefault="3E0E9F22" w14:paraId="6A784D5D" w14:textId="39E8B09C">
            <w:pPr>
              <w:pStyle w:val="ListParagraph"/>
              <w:ind w:left="0"/>
              <w:rPr>
                <w:b/>
                <w:bCs/>
              </w:rPr>
            </w:pPr>
            <w:r w:rsidRPr="3E0E9F22">
              <w:rPr>
                <w:b/>
                <w:bCs/>
              </w:rPr>
              <w:t>Description</w:t>
            </w:r>
          </w:p>
        </w:tc>
      </w:tr>
      <w:tr w:rsidR="3E0E9F22" w:rsidTr="0CF2B529" w14:paraId="1B46EC55" w14:textId="77777777">
        <w:trPr>
          <w:trHeight w:val="300"/>
        </w:trPr>
        <w:tc>
          <w:tcPr>
            <w:tcW w:w="1890" w:type="dxa"/>
            <w:vAlign w:val="center"/>
          </w:tcPr>
          <w:p w:rsidR="0B579773" w:rsidP="3E0E9F22" w:rsidRDefault="0B579773" w14:paraId="38331D3F" w14:textId="6068E378">
            <w:pPr>
              <w:pStyle w:val="ListParagraph"/>
              <w:ind w:left="0"/>
            </w:pPr>
            <w:r>
              <w:t xml:space="preserve">SPA </w:t>
            </w:r>
            <w:r w:rsidR="2B0759C7">
              <w:t>MSI</w:t>
            </w:r>
            <w:r w:rsidR="5BE07ED6">
              <w:t xml:space="preserve"> </w:t>
            </w:r>
            <w:r w:rsidR="2B0759C7">
              <w:t>Geo</w:t>
            </w:r>
            <w:r w:rsidR="5D80ECF9">
              <w:t xml:space="preserve"> </w:t>
            </w:r>
            <w:r w:rsidR="2B0759C7">
              <w:t>Detail</w:t>
            </w:r>
          </w:p>
        </w:tc>
        <w:tc>
          <w:tcPr>
            <w:tcW w:w="2265" w:type="dxa"/>
            <w:vAlign w:val="center"/>
          </w:tcPr>
          <w:p w:rsidR="2B48EE04" w:rsidP="3E0E9F22" w:rsidRDefault="2B48EE04" w14:paraId="15B11F12" w14:textId="5F56E609">
            <w:r w:rsidRPr="3E0E9F22">
              <w:rPr>
                <w:rFonts w:eastAsiaTheme="minorEastAsia"/>
                <w:color w:val="181818"/>
              </w:rPr>
              <w:t>Country</w:t>
            </w:r>
          </w:p>
        </w:tc>
        <w:tc>
          <w:tcPr>
            <w:tcW w:w="1200" w:type="dxa"/>
          </w:tcPr>
          <w:p w:rsidR="2B48EE04" w:rsidP="3E0E9F22" w:rsidRDefault="2B48EE04" w14:paraId="4B090E51" w14:textId="3DBBDC6F">
            <w:pPr>
              <w:pStyle w:val="ListParagraph"/>
              <w:ind w:left="0"/>
            </w:pPr>
            <w:r w:rsidRPr="3E0E9F22">
              <w:rPr>
                <w:rFonts w:eastAsiaTheme="minorEastAsia"/>
              </w:rPr>
              <w:t>New</w:t>
            </w:r>
          </w:p>
        </w:tc>
        <w:tc>
          <w:tcPr>
            <w:tcW w:w="4740" w:type="dxa"/>
            <w:vAlign w:val="center"/>
          </w:tcPr>
          <w:p w:rsidR="2B48EE04" w:rsidP="3E0E9F22" w:rsidRDefault="2B48EE04" w14:paraId="256E2D49" w14:textId="5070F4F9">
            <w:pPr>
              <w:pStyle w:val="ListParagraph"/>
              <w:rPr>
                <w:rFonts w:eastAsiaTheme="minorEastAsia"/>
              </w:rPr>
            </w:pPr>
            <w:commentRangeStart w:id="170"/>
            <w:commentRangeStart w:id="171"/>
            <w:r w:rsidRPr="3E0E9F22">
              <w:rPr>
                <w:rFonts w:eastAsiaTheme="minorEastAsia"/>
              </w:rPr>
              <w:t>GB, IT, AU, ES</w:t>
            </w:r>
            <w:commentRangeEnd w:id="170"/>
            <w:r w:rsidR="001833AD">
              <w:rPr>
                <w:rStyle w:val="CommentReference"/>
              </w:rPr>
              <w:commentReference w:id="170"/>
            </w:r>
            <w:commentRangeEnd w:id="171"/>
            <w:r>
              <w:rPr>
                <w:rStyle w:val="CommentReference"/>
              </w:rPr>
              <w:commentReference w:id="171"/>
            </w:r>
          </w:p>
        </w:tc>
      </w:tr>
      <w:tr w:rsidR="3E0E9F22" w:rsidTr="0CF2B529" w14:paraId="11621C94" w14:textId="77777777">
        <w:trPr>
          <w:trHeight w:val="300"/>
        </w:trPr>
        <w:tc>
          <w:tcPr>
            <w:tcW w:w="1890" w:type="dxa"/>
            <w:vAlign w:val="center"/>
          </w:tcPr>
          <w:p w:rsidR="4BA83EBA" w:rsidP="3E0E9F22" w:rsidRDefault="4BA83EBA" w14:paraId="7DA82E7D" w14:textId="26495B72">
            <w:pPr>
              <w:pStyle w:val="ListParagraph"/>
              <w:ind w:left="0"/>
            </w:pPr>
            <w:r>
              <w:t>SPA MSI Geo Detail</w:t>
            </w:r>
          </w:p>
        </w:tc>
        <w:tc>
          <w:tcPr>
            <w:tcW w:w="2265" w:type="dxa"/>
            <w:vAlign w:val="center"/>
          </w:tcPr>
          <w:p w:rsidR="007679AF" w:rsidP="3E0E9F22" w:rsidRDefault="007679AF" w14:paraId="01FDD475" w14:textId="51796F38">
            <w:pPr>
              <w:pStyle w:val="ListParagraph"/>
              <w:ind w:left="0"/>
            </w:pPr>
            <w:r w:rsidRPr="3E0E9F22">
              <w:rPr>
                <w:rFonts w:eastAsiaTheme="minorEastAsia"/>
                <w:color w:val="181818"/>
              </w:rPr>
              <w:t>State</w:t>
            </w:r>
          </w:p>
        </w:tc>
        <w:tc>
          <w:tcPr>
            <w:tcW w:w="1200" w:type="dxa"/>
            <w:vAlign w:val="center"/>
          </w:tcPr>
          <w:p w:rsidR="3E0E9F22" w:rsidP="3E0E9F22" w:rsidRDefault="3E0E9F22" w14:paraId="5F9A3D31" w14:textId="02EE4234">
            <w:pPr>
              <w:pStyle w:val="ListParagraph"/>
              <w:ind w:left="0"/>
              <w:rPr>
                <w:rFonts w:eastAsiaTheme="minorEastAsia"/>
              </w:rPr>
            </w:pPr>
            <w:r w:rsidRPr="3E0E9F22">
              <w:rPr>
                <w:rFonts w:eastAsiaTheme="minorEastAsia"/>
              </w:rPr>
              <w:t>New</w:t>
            </w:r>
          </w:p>
        </w:tc>
        <w:tc>
          <w:tcPr>
            <w:tcW w:w="4740" w:type="dxa"/>
            <w:vAlign w:val="center"/>
          </w:tcPr>
          <w:p w:rsidR="6F92E4A5" w:rsidP="3E0E9F22" w:rsidRDefault="6F92E4A5" w14:paraId="5673D788" w14:textId="0E9D8AB0">
            <w:pPr>
              <w:pStyle w:val="ListParagraph"/>
              <w:ind w:left="0"/>
              <w:rPr>
                <w:rFonts w:eastAsiaTheme="minorEastAsia"/>
              </w:rPr>
            </w:pPr>
            <w:commentRangeStart w:id="172"/>
            <w:r w:rsidRPr="3E0E9F22">
              <w:rPr>
                <w:rFonts w:eastAsiaTheme="minorEastAsia"/>
              </w:rPr>
              <w:t>Depe</w:t>
            </w:r>
            <w:r w:rsidRPr="3E0E9F22" w:rsidR="44170823">
              <w:rPr>
                <w:rFonts w:eastAsiaTheme="minorEastAsia"/>
              </w:rPr>
              <w:t>n</w:t>
            </w:r>
            <w:r w:rsidRPr="3E0E9F22">
              <w:rPr>
                <w:rFonts w:eastAsiaTheme="minorEastAsia"/>
              </w:rPr>
              <w:t>dent picklist from Country</w:t>
            </w:r>
            <w:commentRangeEnd w:id="172"/>
            <w:r w:rsidR="00E22469">
              <w:rPr>
                <w:rStyle w:val="CommentReference"/>
              </w:rPr>
              <w:commentReference w:id="172"/>
            </w:r>
          </w:p>
        </w:tc>
      </w:tr>
      <w:tr w:rsidR="3E0E9F22" w:rsidTr="0CF2B529" w14:paraId="5E12C57B" w14:textId="77777777">
        <w:trPr>
          <w:trHeight w:val="540"/>
        </w:trPr>
        <w:tc>
          <w:tcPr>
            <w:tcW w:w="1890" w:type="dxa"/>
            <w:vAlign w:val="center"/>
          </w:tcPr>
          <w:p w:rsidR="64CC90E9" w:rsidP="3E0E9F22" w:rsidRDefault="64CC90E9" w14:paraId="44EF1E01" w14:textId="30C1F465">
            <w:pPr>
              <w:pStyle w:val="ListParagraph"/>
              <w:ind w:left="0"/>
            </w:pPr>
            <w:r>
              <w:t>SPA MSI Geo Detail</w:t>
            </w:r>
          </w:p>
        </w:tc>
        <w:tc>
          <w:tcPr>
            <w:tcW w:w="2265" w:type="dxa"/>
            <w:vAlign w:val="center"/>
          </w:tcPr>
          <w:p w:rsidR="10DFC654" w:rsidP="3E0E9F22" w:rsidRDefault="10DFC654" w14:paraId="258C8540" w14:textId="651BF010">
            <w:pPr>
              <w:pStyle w:val="ListParagraph"/>
              <w:ind w:left="0"/>
              <w:rPr>
                <w:rFonts w:eastAsiaTheme="minorEastAsia"/>
                <w:color w:val="181818"/>
              </w:rPr>
            </w:pPr>
            <w:r w:rsidRPr="3E0E9F22">
              <w:rPr>
                <w:rFonts w:eastAsiaTheme="minorEastAsia"/>
                <w:color w:val="181818"/>
              </w:rPr>
              <w:t>Zip code</w:t>
            </w:r>
          </w:p>
        </w:tc>
        <w:tc>
          <w:tcPr>
            <w:tcW w:w="1200" w:type="dxa"/>
            <w:vAlign w:val="center"/>
          </w:tcPr>
          <w:p w:rsidR="3E0E9F22" w:rsidP="3E0E9F22" w:rsidRDefault="3E0E9F22" w14:paraId="457DBEFE" w14:textId="59F66901">
            <w:pPr>
              <w:pStyle w:val="ListParagraph"/>
              <w:ind w:left="0"/>
              <w:rPr>
                <w:rFonts w:eastAsiaTheme="minorEastAsia"/>
              </w:rPr>
            </w:pPr>
            <w:r w:rsidRPr="3E0E9F22">
              <w:rPr>
                <w:rFonts w:eastAsiaTheme="minorEastAsia"/>
              </w:rPr>
              <w:t>New</w:t>
            </w:r>
          </w:p>
        </w:tc>
        <w:tc>
          <w:tcPr>
            <w:tcW w:w="4740" w:type="dxa"/>
            <w:vAlign w:val="center"/>
          </w:tcPr>
          <w:p w:rsidR="60D34E6C" w:rsidP="3E0E9F22" w:rsidRDefault="60D34E6C" w14:paraId="10889644" w14:textId="79C00533">
            <w:pPr>
              <w:pStyle w:val="ListParagraph"/>
              <w:ind w:left="0"/>
              <w:rPr>
                <w:rFonts w:eastAsiaTheme="minorEastAsia"/>
              </w:rPr>
            </w:pPr>
            <w:r w:rsidRPr="3E0E9F22">
              <w:rPr>
                <w:rFonts w:eastAsiaTheme="minorEastAsia"/>
              </w:rPr>
              <w:t xml:space="preserve">Large text field to store upto 10000 characters </w:t>
            </w:r>
            <w:r w:rsidRPr="3E0E9F22" w:rsidR="4F63B835">
              <w:rPr>
                <w:rFonts w:eastAsiaTheme="minorEastAsia"/>
              </w:rPr>
              <w:t xml:space="preserve">to store multiple zip delimited by </w:t>
            </w:r>
            <w:r w:rsidRPr="3E0E9F22" w:rsidR="0177CC9F">
              <w:rPr>
                <w:rFonts w:eastAsiaTheme="minorEastAsia"/>
              </w:rPr>
              <w:t>;</w:t>
            </w:r>
          </w:p>
        </w:tc>
      </w:tr>
      <w:tr w:rsidR="3E0E9F22" w:rsidTr="0CF2B529" w14:paraId="480271F1" w14:textId="77777777">
        <w:trPr>
          <w:trHeight w:val="540"/>
        </w:trPr>
        <w:tc>
          <w:tcPr>
            <w:tcW w:w="1890" w:type="dxa"/>
            <w:vAlign w:val="center"/>
          </w:tcPr>
          <w:p w:rsidR="52209AA1" w:rsidP="3E0E9F22" w:rsidRDefault="52209AA1" w14:paraId="017FD31F" w14:textId="6F313B95">
            <w:pPr>
              <w:pStyle w:val="ListParagraph"/>
              <w:ind w:left="0"/>
            </w:pPr>
            <w:r>
              <w:t>SPA MSI Geo Detail</w:t>
            </w:r>
          </w:p>
        </w:tc>
        <w:tc>
          <w:tcPr>
            <w:tcW w:w="2265" w:type="dxa"/>
            <w:vAlign w:val="center"/>
          </w:tcPr>
          <w:p w:rsidR="5F00E8A0" w:rsidP="3E0E9F22" w:rsidRDefault="5F00E8A0" w14:paraId="17FD3DA8" w14:textId="02EB68C0">
            <w:pPr>
              <w:rPr>
                <w:rFonts w:eastAsiaTheme="minorEastAsia"/>
                <w:color w:val="181818"/>
              </w:rPr>
            </w:pPr>
            <w:r w:rsidRPr="3E0E9F22">
              <w:rPr>
                <w:rFonts w:eastAsiaTheme="minorEastAsia"/>
                <w:color w:val="181818"/>
              </w:rPr>
              <w:t>Status</w:t>
            </w:r>
          </w:p>
        </w:tc>
        <w:tc>
          <w:tcPr>
            <w:tcW w:w="1200" w:type="dxa"/>
            <w:vAlign w:val="center"/>
          </w:tcPr>
          <w:p w:rsidR="5F00E8A0" w:rsidP="3E0E9F22" w:rsidRDefault="5F00E8A0" w14:paraId="266E8FEC" w14:textId="5073B4ED">
            <w:pPr>
              <w:rPr>
                <w:rFonts w:eastAsiaTheme="minorEastAsia"/>
              </w:rPr>
            </w:pPr>
            <w:r w:rsidRPr="3E0E9F22">
              <w:rPr>
                <w:rFonts w:eastAsiaTheme="minorEastAsia"/>
              </w:rPr>
              <w:t>New</w:t>
            </w:r>
          </w:p>
        </w:tc>
        <w:tc>
          <w:tcPr>
            <w:tcW w:w="4740" w:type="dxa"/>
            <w:vAlign w:val="center"/>
          </w:tcPr>
          <w:p w:rsidR="5F00E8A0" w:rsidP="3E0E9F22" w:rsidRDefault="5F00E8A0" w14:paraId="49D7A25A" w14:textId="35B35913">
            <w:pPr>
              <w:rPr>
                <w:rFonts w:eastAsiaTheme="minorEastAsia"/>
              </w:rPr>
            </w:pPr>
            <w:r w:rsidRPr="3E0E9F22">
              <w:rPr>
                <w:rFonts w:eastAsiaTheme="minorEastAsia"/>
              </w:rPr>
              <w:t>Draft(default), Approved, Rejected</w:t>
            </w:r>
          </w:p>
        </w:tc>
      </w:tr>
      <w:tr w:rsidR="0CF2B529" w:rsidTr="0CF2B529" w14:paraId="7F1F3A46" w14:textId="77777777">
        <w:trPr>
          <w:trHeight w:val="540"/>
        </w:trPr>
        <w:tc>
          <w:tcPr>
            <w:tcW w:w="1885" w:type="dxa"/>
            <w:vAlign w:val="center"/>
          </w:tcPr>
          <w:p w:rsidR="0CF2B529" w:rsidP="0CF2B529" w:rsidRDefault="0CF2B529" w14:paraId="19EE84DA" w14:textId="259725CA">
            <w:pPr>
              <w:pStyle w:val="ListParagraph"/>
              <w:ind w:left="0"/>
            </w:pPr>
            <w:r>
              <w:t xml:space="preserve">SPA MSI </w:t>
            </w:r>
            <w:r w:rsidR="47DDA487">
              <w:t>Geo Details</w:t>
            </w:r>
          </w:p>
        </w:tc>
        <w:tc>
          <w:tcPr>
            <w:tcW w:w="2259" w:type="dxa"/>
            <w:vAlign w:val="center"/>
          </w:tcPr>
          <w:p w:rsidR="0CF2B529" w:rsidP="0CF2B529" w:rsidRDefault="0CF2B529" w14:paraId="607EB7E8" w14:textId="6F505167">
            <w:pPr>
              <w:pStyle w:val="ListParagraph"/>
              <w:ind w:left="0"/>
              <w:rPr>
                <w:rFonts w:eastAsiaTheme="minorEastAsia"/>
                <w:color w:val="181818"/>
              </w:rPr>
            </w:pPr>
            <w:r w:rsidRPr="0CF2B529">
              <w:rPr>
                <w:rFonts w:eastAsiaTheme="minorEastAsia"/>
                <w:color w:val="181818"/>
              </w:rPr>
              <w:t>SPA__c</w:t>
            </w:r>
          </w:p>
        </w:tc>
        <w:tc>
          <w:tcPr>
            <w:tcW w:w="1199" w:type="dxa"/>
            <w:vAlign w:val="center"/>
          </w:tcPr>
          <w:p w:rsidR="0CF2B529" w:rsidP="0CF2B529" w:rsidRDefault="0CF2B529" w14:paraId="47F0E48A" w14:textId="37FD72F0">
            <w:pPr>
              <w:pStyle w:val="ListParagraph"/>
              <w:ind w:left="0"/>
              <w:rPr>
                <w:rFonts w:eastAsiaTheme="minorEastAsia"/>
              </w:rPr>
            </w:pPr>
            <w:r w:rsidRPr="0CF2B529">
              <w:rPr>
                <w:rFonts w:eastAsiaTheme="minorEastAsia"/>
              </w:rPr>
              <w:t>New</w:t>
            </w:r>
          </w:p>
        </w:tc>
        <w:tc>
          <w:tcPr>
            <w:tcW w:w="4727" w:type="dxa"/>
            <w:vAlign w:val="center"/>
          </w:tcPr>
          <w:p w:rsidR="0CF2B529" w:rsidP="0CF2B529" w:rsidRDefault="0CF2B529" w14:paraId="037EB830" w14:textId="4B29ECEB">
            <w:pPr>
              <w:pStyle w:val="ListParagraph"/>
              <w:ind w:left="0"/>
            </w:pPr>
            <w:r w:rsidRPr="0CF2B529">
              <w:rPr>
                <w:rFonts w:eastAsiaTheme="minorEastAsia"/>
              </w:rPr>
              <w:t>Master Detail with SPA(Quote)</w:t>
            </w:r>
          </w:p>
        </w:tc>
      </w:tr>
    </w:tbl>
    <w:p w:rsidR="00AD437C" w:rsidP="00AD437C" w:rsidRDefault="00AD437C" w14:paraId="35E039DE" w14:textId="1B144B54"/>
    <w:p w:rsidR="32311FF9" w:rsidP="3E0E9F22" w:rsidRDefault="72DE5C21" w14:paraId="22C9C2B3" w14:textId="0808284A">
      <w:pPr>
        <w:pStyle w:val="Heading2"/>
        <w:numPr>
          <w:ilvl w:val="0"/>
          <w:numId w:val="4"/>
        </w:numPr>
      </w:pPr>
      <w:bookmarkStart w:name="_Toc851114462" w:id="173"/>
      <w:r>
        <w:t xml:space="preserve">Geography Zip code </w:t>
      </w:r>
      <w:r w:rsidR="710A401E">
        <w:t xml:space="preserve">size </w:t>
      </w:r>
      <w:r>
        <w:t>validation metadata</w:t>
      </w:r>
      <w:bookmarkEnd w:id="173"/>
    </w:p>
    <w:p w:rsidR="32311FF9" w:rsidP="3E0E9F22" w:rsidRDefault="32311FF9" w14:paraId="2EEBC4DA" w14:textId="3375A7F9">
      <w:pPr>
        <w:ind w:firstLine="720"/>
      </w:pPr>
      <w:r>
        <w:t>This metadata would mention how many characters are valid for a given country</w:t>
      </w:r>
    </w:p>
    <w:tbl>
      <w:tblPr>
        <w:tblStyle w:val="TableGrid"/>
        <w:tblW w:w="0" w:type="auto"/>
        <w:tblInd w:w="720" w:type="dxa"/>
        <w:tblLook w:val="06A0" w:firstRow="1" w:lastRow="0" w:firstColumn="1" w:lastColumn="0" w:noHBand="1" w:noVBand="1"/>
      </w:tblPr>
      <w:tblGrid>
        <w:gridCol w:w="1886"/>
        <w:gridCol w:w="2260"/>
        <w:gridCol w:w="1199"/>
        <w:gridCol w:w="4725"/>
      </w:tblGrid>
      <w:tr w:rsidR="3E0E9F22" w:rsidTr="3E0E9F22" w14:paraId="7159E392" w14:textId="77777777">
        <w:trPr>
          <w:trHeight w:val="300"/>
        </w:trPr>
        <w:tc>
          <w:tcPr>
            <w:tcW w:w="1890" w:type="dxa"/>
            <w:shd w:val="clear" w:color="auto" w:fill="0070C0"/>
            <w:vAlign w:val="center"/>
          </w:tcPr>
          <w:p w:rsidR="3E0E9F22" w:rsidP="3E0E9F22" w:rsidRDefault="3E0E9F22" w14:paraId="7DBBC1A7" w14:textId="2B7C4DA3">
            <w:pPr>
              <w:pStyle w:val="ListParagraph"/>
              <w:ind w:left="0"/>
              <w:rPr>
                <w:b/>
                <w:bCs/>
              </w:rPr>
            </w:pPr>
            <w:r w:rsidRPr="3E0E9F22">
              <w:rPr>
                <w:b/>
                <w:bCs/>
              </w:rPr>
              <w:t>Object</w:t>
            </w:r>
          </w:p>
        </w:tc>
        <w:tc>
          <w:tcPr>
            <w:tcW w:w="2265" w:type="dxa"/>
            <w:shd w:val="clear" w:color="auto" w:fill="0070C0"/>
            <w:vAlign w:val="center"/>
          </w:tcPr>
          <w:p w:rsidR="3E0E9F22" w:rsidP="3E0E9F22" w:rsidRDefault="3E0E9F22" w14:paraId="1D238A2E" w14:textId="014CFAC7">
            <w:pPr>
              <w:pStyle w:val="ListParagraph"/>
              <w:ind w:left="0"/>
              <w:rPr>
                <w:b/>
                <w:bCs/>
              </w:rPr>
            </w:pPr>
            <w:r w:rsidRPr="3E0E9F22">
              <w:rPr>
                <w:b/>
                <w:bCs/>
              </w:rPr>
              <w:t>Field</w:t>
            </w:r>
          </w:p>
        </w:tc>
        <w:tc>
          <w:tcPr>
            <w:tcW w:w="1200" w:type="dxa"/>
            <w:shd w:val="clear" w:color="auto" w:fill="0070C0"/>
            <w:vAlign w:val="center"/>
          </w:tcPr>
          <w:p w:rsidR="3E0E9F22" w:rsidP="3E0E9F22" w:rsidRDefault="3E0E9F22" w14:paraId="6D574EA1" w14:textId="5EEFE048">
            <w:pPr>
              <w:pStyle w:val="ListParagraph"/>
              <w:ind w:left="0"/>
              <w:rPr>
                <w:b/>
                <w:bCs/>
              </w:rPr>
            </w:pPr>
            <w:r w:rsidRPr="3E0E9F22">
              <w:rPr>
                <w:b/>
                <w:bCs/>
              </w:rPr>
              <w:t>New/ Existing</w:t>
            </w:r>
          </w:p>
        </w:tc>
        <w:tc>
          <w:tcPr>
            <w:tcW w:w="4740" w:type="dxa"/>
            <w:shd w:val="clear" w:color="auto" w:fill="0070C0"/>
            <w:vAlign w:val="center"/>
          </w:tcPr>
          <w:p w:rsidR="3E0E9F22" w:rsidP="3E0E9F22" w:rsidRDefault="3E0E9F22" w14:paraId="43725191" w14:textId="39E8B09C">
            <w:pPr>
              <w:pStyle w:val="ListParagraph"/>
              <w:ind w:left="0"/>
              <w:rPr>
                <w:b/>
                <w:bCs/>
              </w:rPr>
            </w:pPr>
            <w:r w:rsidRPr="3E0E9F22">
              <w:rPr>
                <w:b/>
                <w:bCs/>
              </w:rPr>
              <w:t>Description</w:t>
            </w:r>
          </w:p>
        </w:tc>
      </w:tr>
      <w:tr w:rsidR="3E0E9F22" w:rsidTr="3E0E9F22" w14:paraId="79C93FBE" w14:textId="77777777">
        <w:trPr>
          <w:trHeight w:val="300"/>
        </w:trPr>
        <w:tc>
          <w:tcPr>
            <w:tcW w:w="1890" w:type="dxa"/>
            <w:vAlign w:val="center"/>
          </w:tcPr>
          <w:p w:rsidR="5486D7B7" w:rsidP="3E0E9F22" w:rsidRDefault="5486D7B7" w14:paraId="3FB1907F" w14:textId="26487A25">
            <w:pPr>
              <w:pStyle w:val="ListParagraph"/>
              <w:ind w:left="0"/>
            </w:pPr>
            <w:r>
              <w:t>Geo zipcode size</w:t>
            </w:r>
          </w:p>
        </w:tc>
        <w:tc>
          <w:tcPr>
            <w:tcW w:w="2265" w:type="dxa"/>
            <w:vAlign w:val="center"/>
          </w:tcPr>
          <w:p w:rsidR="3E0E9F22" w:rsidP="3E0E9F22" w:rsidRDefault="3E0E9F22" w14:paraId="09F69AA6" w14:textId="5F56E609">
            <w:r w:rsidRPr="3E0E9F22">
              <w:rPr>
                <w:rFonts w:eastAsiaTheme="minorEastAsia"/>
                <w:color w:val="181818"/>
              </w:rPr>
              <w:t>Country</w:t>
            </w:r>
          </w:p>
        </w:tc>
        <w:tc>
          <w:tcPr>
            <w:tcW w:w="1200" w:type="dxa"/>
          </w:tcPr>
          <w:p w:rsidR="3E0E9F22" w:rsidP="3E0E9F22" w:rsidRDefault="3E0E9F22" w14:paraId="34A2EDD0" w14:textId="3DBBDC6F">
            <w:pPr>
              <w:pStyle w:val="ListParagraph"/>
              <w:ind w:left="0"/>
            </w:pPr>
            <w:r w:rsidRPr="3E0E9F22">
              <w:rPr>
                <w:rFonts w:eastAsiaTheme="minorEastAsia"/>
              </w:rPr>
              <w:t>New</w:t>
            </w:r>
          </w:p>
        </w:tc>
        <w:tc>
          <w:tcPr>
            <w:tcW w:w="4740" w:type="dxa"/>
            <w:vAlign w:val="center"/>
          </w:tcPr>
          <w:p w:rsidR="3E0E9F22" w:rsidP="3E0E9F22" w:rsidRDefault="3E0E9F22" w14:paraId="660960BD" w14:textId="5070F4F9">
            <w:pPr>
              <w:pStyle w:val="ListParagraph"/>
              <w:rPr>
                <w:rFonts w:eastAsiaTheme="minorEastAsia"/>
              </w:rPr>
            </w:pPr>
            <w:r w:rsidRPr="3E0E9F22">
              <w:rPr>
                <w:rFonts w:eastAsiaTheme="minorEastAsia"/>
              </w:rPr>
              <w:t>GB, IT, AU, ES</w:t>
            </w:r>
          </w:p>
        </w:tc>
      </w:tr>
      <w:tr w:rsidR="3E0E9F22" w:rsidTr="3E0E9F22" w14:paraId="14C8E8DD" w14:textId="77777777">
        <w:trPr>
          <w:trHeight w:val="300"/>
        </w:trPr>
        <w:tc>
          <w:tcPr>
            <w:tcW w:w="1890" w:type="dxa"/>
            <w:vAlign w:val="center"/>
          </w:tcPr>
          <w:p w:rsidR="463CE950" w:rsidP="3E0E9F22" w:rsidRDefault="463CE950" w14:paraId="550E083D" w14:textId="309A18BC">
            <w:pPr>
              <w:pStyle w:val="ListParagraph"/>
              <w:ind w:left="0"/>
            </w:pPr>
            <w:r>
              <w:t>Geo zipcode size</w:t>
            </w:r>
          </w:p>
        </w:tc>
        <w:tc>
          <w:tcPr>
            <w:tcW w:w="2265" w:type="dxa"/>
            <w:vAlign w:val="center"/>
          </w:tcPr>
          <w:p w:rsidR="164EE97F" w:rsidP="3E0E9F22" w:rsidRDefault="164EE97F" w14:paraId="6E84A10F" w14:textId="5AEC8615">
            <w:pPr>
              <w:pStyle w:val="ListParagraph"/>
              <w:ind w:left="0"/>
            </w:pPr>
            <w:r w:rsidRPr="3E0E9F22">
              <w:rPr>
                <w:rFonts w:eastAsiaTheme="minorEastAsia"/>
                <w:color w:val="181818"/>
              </w:rPr>
              <w:t>Min Size</w:t>
            </w:r>
          </w:p>
        </w:tc>
        <w:tc>
          <w:tcPr>
            <w:tcW w:w="1200" w:type="dxa"/>
            <w:vAlign w:val="center"/>
          </w:tcPr>
          <w:p w:rsidR="3E0E9F22" w:rsidP="3E0E9F22" w:rsidRDefault="3E0E9F22" w14:paraId="15C87921" w14:textId="02EE4234">
            <w:pPr>
              <w:pStyle w:val="ListParagraph"/>
              <w:ind w:left="0"/>
              <w:rPr>
                <w:rFonts w:eastAsiaTheme="minorEastAsia"/>
              </w:rPr>
            </w:pPr>
            <w:r w:rsidRPr="3E0E9F22">
              <w:rPr>
                <w:rFonts w:eastAsiaTheme="minorEastAsia"/>
              </w:rPr>
              <w:t>New</w:t>
            </w:r>
          </w:p>
        </w:tc>
        <w:tc>
          <w:tcPr>
            <w:tcW w:w="4740" w:type="dxa"/>
            <w:vAlign w:val="center"/>
          </w:tcPr>
          <w:p w:rsidR="38CC2C56" w:rsidP="3E0E9F22" w:rsidRDefault="38CC2C56" w14:paraId="6F7699A6" w14:textId="74413843">
            <w:pPr>
              <w:pStyle w:val="ListParagraph"/>
              <w:ind w:left="0"/>
            </w:pPr>
            <w:r w:rsidRPr="3E0E9F22">
              <w:rPr>
                <w:rFonts w:eastAsiaTheme="minorEastAsia"/>
              </w:rPr>
              <w:t>Like 4</w:t>
            </w:r>
          </w:p>
        </w:tc>
      </w:tr>
      <w:tr w:rsidR="3E0E9F22" w:rsidTr="3E0E9F22" w14:paraId="06B2DFB4" w14:textId="77777777">
        <w:trPr>
          <w:trHeight w:val="540"/>
        </w:trPr>
        <w:tc>
          <w:tcPr>
            <w:tcW w:w="1890" w:type="dxa"/>
            <w:vAlign w:val="center"/>
          </w:tcPr>
          <w:p w:rsidR="71E40DFA" w:rsidP="3E0E9F22" w:rsidRDefault="71E40DFA" w14:paraId="2482B5C2" w14:textId="33854CEC">
            <w:pPr>
              <w:pStyle w:val="ListParagraph"/>
              <w:ind w:left="0"/>
            </w:pPr>
            <w:r>
              <w:t>Geo zipcode size</w:t>
            </w:r>
          </w:p>
        </w:tc>
        <w:tc>
          <w:tcPr>
            <w:tcW w:w="2265" w:type="dxa"/>
            <w:vAlign w:val="center"/>
          </w:tcPr>
          <w:p w:rsidR="586EE8BF" w:rsidP="3E0E9F22" w:rsidRDefault="586EE8BF" w14:paraId="7E302E2E" w14:textId="65650A18">
            <w:pPr>
              <w:pStyle w:val="ListParagraph"/>
              <w:ind w:left="0"/>
            </w:pPr>
            <w:r w:rsidRPr="3E0E9F22">
              <w:rPr>
                <w:rFonts w:eastAsiaTheme="minorEastAsia"/>
                <w:color w:val="181818"/>
              </w:rPr>
              <w:t>Max Size</w:t>
            </w:r>
          </w:p>
        </w:tc>
        <w:tc>
          <w:tcPr>
            <w:tcW w:w="1200" w:type="dxa"/>
            <w:vAlign w:val="center"/>
          </w:tcPr>
          <w:p w:rsidR="3E0E9F22" w:rsidP="3E0E9F22" w:rsidRDefault="3E0E9F22" w14:paraId="08CBD124" w14:textId="59F66901">
            <w:pPr>
              <w:pStyle w:val="ListParagraph"/>
              <w:ind w:left="0"/>
              <w:rPr>
                <w:rFonts w:eastAsiaTheme="minorEastAsia"/>
              </w:rPr>
            </w:pPr>
            <w:r w:rsidRPr="3E0E9F22">
              <w:rPr>
                <w:rFonts w:eastAsiaTheme="minorEastAsia"/>
              </w:rPr>
              <w:t>New</w:t>
            </w:r>
          </w:p>
        </w:tc>
        <w:tc>
          <w:tcPr>
            <w:tcW w:w="4740" w:type="dxa"/>
            <w:vAlign w:val="center"/>
          </w:tcPr>
          <w:p w:rsidR="1FA57FCE" w:rsidP="3E0E9F22" w:rsidRDefault="1FA57FCE" w14:paraId="5F15A9A3" w14:textId="0A92BFEF">
            <w:pPr>
              <w:pStyle w:val="ListParagraph"/>
              <w:ind w:left="0"/>
              <w:rPr>
                <w:rFonts w:eastAsiaTheme="minorEastAsia"/>
              </w:rPr>
            </w:pPr>
            <w:r w:rsidRPr="3E0E9F22">
              <w:rPr>
                <w:rFonts w:eastAsiaTheme="minorEastAsia"/>
              </w:rPr>
              <w:t>Like 8</w:t>
            </w:r>
          </w:p>
        </w:tc>
      </w:tr>
    </w:tbl>
    <w:p w:rsidR="3E0E9F22" w:rsidRDefault="3E0E9F22" w14:paraId="31DB567A" w14:textId="0C23BE0F">
      <w:ins w:author="Bhumika Gawande" w:date="2025-02-13T10:18:00Z" w:id="174">
        <w:r>
          <w:tab/>
        </w:r>
      </w:ins>
    </w:p>
    <w:p w:rsidR="171AD717" w:rsidP="3E0E9F22" w:rsidRDefault="559D52FD" w14:paraId="3E647B63" w14:textId="31C9C1E3">
      <w:pPr>
        <w:pStyle w:val="Heading2"/>
        <w:numPr>
          <w:ilvl w:val="0"/>
          <w:numId w:val="4"/>
        </w:numPr>
      </w:pPr>
      <w:bookmarkStart w:name="_Toc1915655479" w:id="175"/>
      <w:r>
        <w:t>Trigger on the SPA Geography Detail for incentive</w:t>
      </w:r>
      <w:bookmarkEnd w:id="175"/>
    </w:p>
    <w:p w:rsidR="171AD717" w:rsidP="3E0E9F22" w:rsidRDefault="171AD717" w14:paraId="7D2A94C4" w14:textId="3B45BE48">
      <w:r>
        <w:t xml:space="preserve">       This trigger would </w:t>
      </w:r>
    </w:p>
    <w:p w:rsidR="171AD717" w:rsidP="3E0E9F22" w:rsidRDefault="171AD717" w14:paraId="58A8739E" w14:textId="712A78D2">
      <w:pPr>
        <w:pStyle w:val="ListParagraph"/>
        <w:numPr>
          <w:ilvl w:val="0"/>
          <w:numId w:val="35"/>
        </w:numPr>
      </w:pPr>
      <w:r>
        <w:t xml:space="preserve">Tokenize all zip code by its delimiter </w:t>
      </w:r>
    </w:p>
    <w:p w:rsidR="171AD717" w:rsidP="3E0E9F22" w:rsidRDefault="171AD717" w14:paraId="1BA036FC" w14:textId="75091F4B">
      <w:pPr>
        <w:pStyle w:val="ListParagraph"/>
        <w:numPr>
          <w:ilvl w:val="0"/>
          <w:numId w:val="35"/>
        </w:numPr>
      </w:pPr>
      <w:r>
        <w:t xml:space="preserve">Based on country, check if all tokens are within the min/max range. </w:t>
      </w:r>
      <w:r w:rsidR="543933E2">
        <w:t xml:space="preserve"> If not, throw error</w:t>
      </w:r>
    </w:p>
    <w:p w:rsidR="171AD717" w:rsidP="3E0E9F22" w:rsidRDefault="171AD717" w14:paraId="6321DF65" w14:textId="47E11C45">
      <w:pPr>
        <w:pStyle w:val="ListParagraph"/>
        <w:numPr>
          <w:ilvl w:val="0"/>
          <w:numId w:val="35"/>
        </w:numPr>
      </w:pPr>
      <w:r>
        <w:t>No zip code is duplicate by adding zip code to a Set and check</w:t>
      </w:r>
      <w:r w:rsidR="0112EE36">
        <w:t xml:space="preserve">ing   set.constains(newZip) </w:t>
      </w:r>
      <w:r w:rsidR="292CB586">
        <w:t xml:space="preserve"> if there is match, throw error</w:t>
      </w:r>
    </w:p>
    <w:p w:rsidR="0112EE36" w:rsidP="3E0E9F22" w:rsidRDefault="0112EE36" w14:paraId="4E00D157" w14:textId="4B8CE528">
      <w:pPr>
        <w:pStyle w:val="ListParagraph"/>
        <w:numPr>
          <w:ilvl w:val="0"/>
          <w:numId w:val="35"/>
        </w:numPr>
      </w:pPr>
      <w:r>
        <w:t xml:space="preserve">Create a string of whole </w:t>
      </w:r>
      <w:r w:rsidR="41E404AC">
        <w:t>row:</w:t>
      </w:r>
      <w:r>
        <w:t xml:space="preserve"> Country + state + one zip from list </w:t>
      </w:r>
      <w:r w:rsidR="1F39A2B5">
        <w:t>(4</w:t>
      </w:r>
      <w:r w:rsidR="0ADD94BE">
        <w:t xml:space="preserve"> zips would create 4 row tokens)</w:t>
      </w:r>
    </w:p>
    <w:p w:rsidR="0ADD94BE" w:rsidP="3E0E9F22" w:rsidRDefault="0ADD94BE" w14:paraId="3D51AAFB" w14:textId="36B5867E">
      <w:pPr>
        <w:pStyle w:val="ListParagraph"/>
        <w:numPr>
          <w:ilvl w:val="0"/>
          <w:numId w:val="35"/>
        </w:numPr>
      </w:pPr>
      <w:r>
        <w:t>Add each row token to set</w:t>
      </w:r>
    </w:p>
    <w:p w:rsidR="0ADD94BE" w:rsidP="3E0E9F22" w:rsidRDefault="0ADD94BE" w14:paraId="1167D2E1" w14:textId="3FA928DE">
      <w:pPr>
        <w:pStyle w:val="ListParagraph"/>
        <w:numPr>
          <w:ilvl w:val="0"/>
          <w:numId w:val="35"/>
        </w:numPr>
      </w:pPr>
      <w:r>
        <w:t xml:space="preserve">Check if   set.contains(newRowToken)  </w:t>
      </w:r>
      <w:r w:rsidR="0289474A">
        <w:t>i</w:t>
      </w:r>
      <w:r>
        <w:t>f there is match, throw error</w:t>
      </w:r>
    </w:p>
    <w:p w:rsidR="171AD717" w:rsidP="3E0E9F22" w:rsidRDefault="171AD717" w14:paraId="4A4ACF10" w14:textId="5322931C">
      <w:r>
        <w:t xml:space="preserve">                       </w:t>
      </w:r>
      <w:r>
        <w:tab/>
      </w:r>
    </w:p>
    <w:p w:rsidR="61A572B9" w:rsidP="3E0E9F22" w:rsidRDefault="6158BCB3" w14:paraId="2BDD6FBD" w14:textId="72B1CD27">
      <w:pPr>
        <w:pStyle w:val="Heading2"/>
        <w:numPr>
          <w:ilvl w:val="0"/>
          <w:numId w:val="4"/>
        </w:numPr>
      </w:pPr>
      <w:bookmarkStart w:name="_Toc655923046" w:id="176"/>
      <w:r>
        <w:t>SPA Distributor</w:t>
      </w:r>
      <w:bookmarkEnd w:id="176"/>
    </w:p>
    <w:p w:rsidR="61A572B9" w:rsidP="3E0E9F22" w:rsidRDefault="61A572B9" w14:paraId="76B7B7A9" w14:textId="330AFE3B">
      <w:r>
        <w:t xml:space="preserve">  This is an existing object, which would be used as is. </w:t>
      </w:r>
      <w:r w:rsidR="6801B9BD">
        <w:t xml:space="preserve"> Just need to add 1 new field</w:t>
      </w:r>
    </w:p>
    <w:tbl>
      <w:tblPr>
        <w:tblStyle w:val="TableGrid"/>
        <w:tblW w:w="0" w:type="auto"/>
        <w:tblInd w:w="720" w:type="dxa"/>
        <w:tblLook w:val="06A0" w:firstRow="1" w:lastRow="0" w:firstColumn="1" w:lastColumn="0" w:noHBand="1" w:noVBand="1"/>
      </w:tblPr>
      <w:tblGrid>
        <w:gridCol w:w="1870"/>
        <w:gridCol w:w="1886"/>
        <w:gridCol w:w="2084"/>
        <w:gridCol w:w="4230"/>
      </w:tblGrid>
      <w:tr w:rsidR="3E0E9F22" w:rsidTr="3E0E9F22" w14:paraId="2CB795C4" w14:textId="77777777">
        <w:trPr>
          <w:trHeight w:val="300"/>
        </w:trPr>
        <w:tc>
          <w:tcPr>
            <w:tcW w:w="1870" w:type="dxa"/>
            <w:shd w:val="clear" w:color="auto" w:fill="0070C0"/>
            <w:vAlign w:val="center"/>
          </w:tcPr>
          <w:p w:rsidR="3E0E9F22" w:rsidP="3E0E9F22" w:rsidRDefault="3E0E9F22" w14:paraId="5700CCA9" w14:textId="2B7C4DA3">
            <w:pPr>
              <w:pStyle w:val="ListParagraph"/>
              <w:ind w:left="0"/>
              <w:rPr>
                <w:b/>
                <w:bCs/>
              </w:rPr>
            </w:pPr>
            <w:r w:rsidRPr="3E0E9F22">
              <w:rPr>
                <w:b/>
                <w:bCs/>
              </w:rPr>
              <w:t>Object</w:t>
            </w:r>
          </w:p>
        </w:tc>
        <w:tc>
          <w:tcPr>
            <w:tcW w:w="1886" w:type="dxa"/>
            <w:shd w:val="clear" w:color="auto" w:fill="0070C0"/>
            <w:vAlign w:val="center"/>
          </w:tcPr>
          <w:p w:rsidR="3E0E9F22" w:rsidP="3E0E9F22" w:rsidRDefault="3E0E9F22" w14:paraId="1926D467" w14:textId="014CFAC7">
            <w:pPr>
              <w:pStyle w:val="ListParagraph"/>
              <w:ind w:left="0"/>
              <w:rPr>
                <w:b/>
                <w:bCs/>
              </w:rPr>
            </w:pPr>
            <w:r w:rsidRPr="3E0E9F22">
              <w:rPr>
                <w:b/>
                <w:bCs/>
              </w:rPr>
              <w:t>Field</w:t>
            </w:r>
          </w:p>
        </w:tc>
        <w:tc>
          <w:tcPr>
            <w:tcW w:w="2084" w:type="dxa"/>
            <w:shd w:val="clear" w:color="auto" w:fill="0070C0"/>
            <w:vAlign w:val="center"/>
          </w:tcPr>
          <w:p w:rsidR="3E0E9F22" w:rsidP="3E0E9F22" w:rsidRDefault="3E0E9F22" w14:paraId="275F7F93" w14:textId="5EEFE048">
            <w:pPr>
              <w:pStyle w:val="ListParagraph"/>
              <w:ind w:left="0"/>
              <w:rPr>
                <w:b/>
                <w:bCs/>
              </w:rPr>
            </w:pPr>
            <w:r w:rsidRPr="3E0E9F22">
              <w:rPr>
                <w:b/>
                <w:bCs/>
              </w:rPr>
              <w:t>New/ Existing</w:t>
            </w:r>
          </w:p>
        </w:tc>
        <w:tc>
          <w:tcPr>
            <w:tcW w:w="4230" w:type="dxa"/>
            <w:shd w:val="clear" w:color="auto" w:fill="0070C0"/>
            <w:vAlign w:val="center"/>
          </w:tcPr>
          <w:p w:rsidR="3E0E9F22" w:rsidP="3E0E9F22" w:rsidRDefault="3E0E9F22" w14:paraId="5DF494D2" w14:textId="39E8B09C">
            <w:pPr>
              <w:pStyle w:val="ListParagraph"/>
              <w:ind w:left="0"/>
              <w:rPr>
                <w:b/>
                <w:bCs/>
              </w:rPr>
            </w:pPr>
            <w:r w:rsidRPr="3E0E9F22">
              <w:rPr>
                <w:b/>
                <w:bCs/>
              </w:rPr>
              <w:t>Description</w:t>
            </w:r>
          </w:p>
        </w:tc>
      </w:tr>
      <w:tr w:rsidR="3E0E9F22" w:rsidTr="3E0E9F22" w14:paraId="7878B1D6" w14:textId="77777777">
        <w:trPr>
          <w:trHeight w:val="300"/>
        </w:trPr>
        <w:tc>
          <w:tcPr>
            <w:tcW w:w="1870" w:type="dxa"/>
            <w:vAlign w:val="center"/>
          </w:tcPr>
          <w:p w:rsidR="081C7200" w:rsidP="3E0E9F22" w:rsidRDefault="081C7200" w14:paraId="5C64056D" w14:textId="079CA793">
            <w:r>
              <w:t>SPA Distributor</w:t>
            </w:r>
          </w:p>
        </w:tc>
        <w:tc>
          <w:tcPr>
            <w:tcW w:w="1886" w:type="dxa"/>
            <w:vAlign w:val="center"/>
          </w:tcPr>
          <w:p w:rsidR="081C7200" w:rsidP="3E0E9F22" w:rsidRDefault="081C7200" w14:paraId="166EC8DD" w14:textId="69D0802B">
            <w:pPr>
              <w:pStyle w:val="ListParagraph"/>
              <w:ind w:left="0"/>
            </w:pPr>
            <w:r w:rsidRPr="3E0E9F22">
              <w:rPr>
                <w:rFonts w:eastAsiaTheme="minorEastAsia"/>
                <w:color w:val="181818"/>
              </w:rPr>
              <w:t>Line Status</w:t>
            </w:r>
          </w:p>
        </w:tc>
        <w:tc>
          <w:tcPr>
            <w:tcW w:w="2084" w:type="dxa"/>
            <w:vAlign w:val="center"/>
          </w:tcPr>
          <w:p w:rsidR="081C7200" w:rsidP="3E0E9F22" w:rsidRDefault="081C7200" w14:paraId="0F7C377D" w14:textId="47FEBF4A">
            <w:pPr>
              <w:pStyle w:val="ListParagraph"/>
              <w:ind w:left="0"/>
              <w:rPr>
                <w:rFonts w:eastAsiaTheme="minorEastAsia"/>
              </w:rPr>
            </w:pPr>
            <w:r w:rsidRPr="3E0E9F22">
              <w:rPr>
                <w:rFonts w:eastAsiaTheme="minorEastAsia"/>
              </w:rPr>
              <w:t>New</w:t>
            </w:r>
          </w:p>
        </w:tc>
        <w:tc>
          <w:tcPr>
            <w:tcW w:w="4230" w:type="dxa"/>
            <w:vAlign w:val="center"/>
          </w:tcPr>
          <w:p w:rsidR="081C7200" w:rsidP="3E0E9F22" w:rsidRDefault="081C7200" w14:paraId="5C00A43A" w14:textId="334FF0E8">
            <w:pPr>
              <w:pStyle w:val="ListParagraph"/>
              <w:ind w:left="0"/>
              <w:rPr>
                <w:rFonts w:eastAsiaTheme="minorEastAsia"/>
              </w:rPr>
            </w:pPr>
            <w:r w:rsidRPr="3E0E9F22">
              <w:rPr>
                <w:rFonts w:eastAsiaTheme="minorEastAsia"/>
              </w:rPr>
              <w:t>Draft(default), Approved, Rejected</w:t>
            </w:r>
          </w:p>
        </w:tc>
      </w:tr>
    </w:tbl>
    <w:p w:rsidR="3E0E9F22" w:rsidRDefault="3E0E9F22" w14:paraId="2ADB16F2" w14:textId="7E67C690">
      <w:r>
        <w:br w:type="page"/>
      </w:r>
    </w:p>
    <w:p w:rsidR="3E0E9F22" w:rsidP="3E0E9F22" w:rsidRDefault="3E0E9F22" w14:paraId="31D91D23" w14:textId="0865E2AB"/>
    <w:p w:rsidR="7D321753" w:rsidP="3E0E9F22" w:rsidRDefault="00DCB2DE" w14:paraId="537AD4B5" w14:textId="5A41E04E">
      <w:pPr>
        <w:pStyle w:val="Heading2"/>
        <w:numPr>
          <w:ilvl w:val="0"/>
          <w:numId w:val="4"/>
        </w:numPr>
      </w:pPr>
      <w:bookmarkStart w:name="_Toc968545011" w:id="177"/>
      <w:r>
        <w:t xml:space="preserve">SPA </w:t>
      </w:r>
      <w:r w:rsidR="029E1DB6">
        <w:t>Approval Processes</w:t>
      </w:r>
      <w:bookmarkEnd w:id="177"/>
    </w:p>
    <w:p w:rsidR="7D321753" w:rsidP="3E0E9F22" w:rsidRDefault="7D321753" w14:paraId="3D255707" w14:textId="01834A06">
      <w:r>
        <w:t xml:space="preserve">  T</w:t>
      </w:r>
      <w:r w:rsidR="532EA327">
        <w:t>wo new approval process needs to be built</w:t>
      </w:r>
    </w:p>
    <w:p w:rsidR="532EA327" w:rsidP="3E0E9F22" w:rsidRDefault="532EA327" w14:paraId="37E9609F" w14:textId="62EBC2D9">
      <w:pPr>
        <w:ind w:firstLine="720"/>
      </w:pPr>
      <w:r>
        <w:t xml:space="preserve">   1. Initial approval for Draft status SPA</w:t>
      </w:r>
    </w:p>
    <w:p w:rsidR="532EA327" w:rsidP="3E0E9F22" w:rsidRDefault="532EA327" w14:paraId="492769A9" w14:textId="62D6600E">
      <w:pPr>
        <w:ind w:firstLine="720"/>
      </w:pPr>
      <w:r>
        <w:t>Entry criteria: All criteria should be met to enter</w:t>
      </w:r>
    </w:p>
    <w:p w:rsidR="532EA327" w:rsidP="3E0E9F22" w:rsidRDefault="532EA327" w14:paraId="65C78382" w14:textId="5CB0A48B">
      <w:pPr>
        <w:pStyle w:val="ListParagraph"/>
        <w:numPr>
          <w:ilvl w:val="0"/>
          <w:numId w:val="34"/>
        </w:numPr>
      </w:pPr>
      <w:r>
        <w:t>Record Type is MSI Unapproved SPA</w:t>
      </w:r>
    </w:p>
    <w:p w:rsidR="532EA327" w:rsidP="3E0E9F22" w:rsidRDefault="532EA327" w14:paraId="36A259AF" w14:textId="32B96B48">
      <w:pPr>
        <w:pStyle w:val="ListParagraph"/>
        <w:numPr>
          <w:ilvl w:val="0"/>
          <w:numId w:val="34"/>
        </w:numPr>
      </w:pPr>
      <w:r>
        <w:t>Status of SPA should be Draft</w:t>
      </w:r>
    </w:p>
    <w:p w:rsidR="532EA327" w:rsidP="3E0E9F22" w:rsidRDefault="532EA327" w14:paraId="560A4556" w14:textId="6C62D39D">
      <w:pPr>
        <w:pStyle w:val="ListParagraph"/>
        <w:numPr>
          <w:ilvl w:val="0"/>
          <w:numId w:val="34"/>
        </w:numPr>
      </w:pPr>
      <w:r>
        <w:t>Unit Incentive record count + System attachment record count + System size record count should be &gt; Zero</w:t>
      </w:r>
    </w:p>
    <w:p w:rsidR="532EA327" w:rsidP="3E0E9F22" w:rsidRDefault="532EA327" w14:paraId="034DE282" w14:textId="404A4F4C">
      <w:pPr>
        <w:pStyle w:val="ListParagraph"/>
        <w:numPr>
          <w:ilvl w:val="0"/>
          <w:numId w:val="34"/>
        </w:numPr>
      </w:pPr>
      <w:r>
        <w:t xml:space="preserve">Expiry Date for SPA should be in future </w:t>
      </w:r>
    </w:p>
    <w:p w:rsidR="0AE87561" w:rsidP="3E0E9F22" w:rsidRDefault="0AE87561" w14:paraId="1D79F7C7" w14:textId="4A563D01">
      <w:pPr>
        <w:ind w:left="1440"/>
      </w:pPr>
      <w:r>
        <w:t xml:space="preserve">  On Approval it should</w:t>
      </w:r>
    </w:p>
    <w:p w:rsidR="0AE87561" w:rsidP="3E0E9F22" w:rsidRDefault="0AE87561" w14:paraId="303E8C7A" w14:textId="5C5EBC0C">
      <w:pPr>
        <w:pStyle w:val="ListParagraph"/>
        <w:numPr>
          <w:ilvl w:val="0"/>
          <w:numId w:val="34"/>
        </w:numPr>
      </w:pPr>
      <w:r>
        <w:t>Generate SPA PDF</w:t>
      </w:r>
    </w:p>
    <w:p w:rsidR="0AE87561" w:rsidP="3E0E9F22" w:rsidRDefault="0AE87561" w14:paraId="2BFDC0F1" w14:textId="09FA9D0E">
      <w:pPr>
        <w:pStyle w:val="ListParagraph"/>
        <w:numPr>
          <w:ilvl w:val="0"/>
          <w:numId w:val="34"/>
        </w:numPr>
      </w:pPr>
      <w:r>
        <w:t>Update Status of SPA to be Approved</w:t>
      </w:r>
    </w:p>
    <w:p w:rsidR="0AE87561" w:rsidP="3E0E9F22" w:rsidRDefault="0AE87561" w14:paraId="39CCAE0B" w14:textId="5AFBE3BC">
      <w:pPr>
        <w:pStyle w:val="ListParagraph"/>
        <w:numPr>
          <w:ilvl w:val="0"/>
          <w:numId w:val="34"/>
        </w:numPr>
      </w:pPr>
      <w:r>
        <w:t>Change record type to MSI Approved SPA</w:t>
      </w:r>
    </w:p>
    <w:p w:rsidR="0AE87561" w:rsidP="3E0E9F22" w:rsidRDefault="0AE87561" w14:paraId="294B53F4" w14:textId="7584742C">
      <w:pPr>
        <w:pStyle w:val="ListParagraph"/>
        <w:numPr>
          <w:ilvl w:val="0"/>
          <w:numId w:val="34"/>
        </w:numPr>
      </w:pPr>
      <w:r>
        <w:t xml:space="preserve">Send out email to Opportunity Owner &amp; </w:t>
      </w:r>
      <w:commentRangeStart w:id="178"/>
      <w:commentRangeStart w:id="179"/>
      <w:r>
        <w:t xml:space="preserve">Installer </w:t>
      </w:r>
      <w:commentRangeEnd w:id="178"/>
      <w:r w:rsidR="00A5232E">
        <w:rPr>
          <w:rStyle w:val="CommentReference"/>
        </w:rPr>
        <w:commentReference w:id="178"/>
      </w:r>
      <w:commentRangeEnd w:id="179"/>
      <w:r>
        <w:rPr>
          <w:rStyle w:val="CommentReference"/>
        </w:rPr>
        <w:commentReference w:id="179"/>
      </w:r>
      <w:r>
        <w:t>contact put on SPA record.</w:t>
      </w:r>
    </w:p>
    <w:p w:rsidR="3E0E9F22" w:rsidP="3E0E9F22" w:rsidRDefault="3E0E9F22" w14:paraId="762FDA86" w14:textId="129949F9">
      <w:pPr>
        <w:ind w:left="1440"/>
      </w:pPr>
    </w:p>
    <w:p w:rsidR="1A500BE8" w:rsidP="3E0E9F22" w:rsidRDefault="1A500BE8" w14:paraId="5499D22A" w14:textId="2AAC9274">
      <w:pPr>
        <w:ind w:firstLine="720"/>
      </w:pPr>
      <w:r>
        <w:t xml:space="preserve">   2. Reapproval of amended MSI SPA</w:t>
      </w:r>
    </w:p>
    <w:p w:rsidR="1A500BE8" w:rsidP="3E0E9F22" w:rsidRDefault="1A500BE8" w14:paraId="115CDA48" w14:textId="62D6600E">
      <w:pPr>
        <w:ind w:firstLine="720"/>
      </w:pPr>
      <w:r>
        <w:t>Entry criteria: All criteria should be met to enter</w:t>
      </w:r>
    </w:p>
    <w:p w:rsidR="1A500BE8" w:rsidP="3E0E9F22" w:rsidRDefault="1A500BE8" w14:paraId="32D68CA3" w14:textId="56BABD68">
      <w:pPr>
        <w:pStyle w:val="ListParagraph"/>
        <w:numPr>
          <w:ilvl w:val="0"/>
          <w:numId w:val="34"/>
        </w:numPr>
      </w:pPr>
      <w:r>
        <w:t xml:space="preserve">Record Type is MSI </w:t>
      </w:r>
      <w:r w:rsidR="3DC13AC4">
        <w:t>Amendment</w:t>
      </w:r>
      <w:r>
        <w:t xml:space="preserve"> SPA</w:t>
      </w:r>
    </w:p>
    <w:p w:rsidR="1A500BE8" w:rsidP="3E0E9F22" w:rsidRDefault="1A500BE8" w14:paraId="69003833" w14:textId="0566474B">
      <w:pPr>
        <w:pStyle w:val="ListParagraph"/>
        <w:numPr>
          <w:ilvl w:val="0"/>
          <w:numId w:val="34"/>
        </w:numPr>
      </w:pPr>
      <w:r>
        <w:t xml:space="preserve">Status of SPA should be </w:t>
      </w:r>
      <w:r w:rsidR="73CC35AF">
        <w:t>Reopen</w:t>
      </w:r>
    </w:p>
    <w:p w:rsidR="62CC2CCB" w:rsidP="3E0E9F22" w:rsidRDefault="62CC2CCB" w14:paraId="10C607B7" w14:textId="39DB4649">
      <w:pPr>
        <w:pStyle w:val="ListParagraph"/>
        <w:numPr>
          <w:ilvl w:val="0"/>
          <w:numId w:val="34"/>
        </w:numPr>
      </w:pPr>
      <w:r>
        <w:t>ReOpen status of SPA should be Draft</w:t>
      </w:r>
    </w:p>
    <w:p w:rsidR="62CC2CCB" w:rsidP="3E0E9F22" w:rsidRDefault="62CC2CCB" w14:paraId="3F28329D" w14:textId="68EC2BB4">
      <w:pPr>
        <w:pStyle w:val="ListParagraph"/>
        <w:numPr>
          <w:ilvl w:val="0"/>
          <w:numId w:val="34"/>
        </w:numPr>
      </w:pPr>
      <w:r>
        <w:t xml:space="preserve">Draft record count of </w:t>
      </w:r>
      <w:r w:rsidR="1A500BE8">
        <w:t xml:space="preserve">Unit Incentive record + System attachment record + System size </w:t>
      </w:r>
      <w:r w:rsidR="6924935E">
        <w:t>record &gt;</w:t>
      </w:r>
      <w:r w:rsidR="1A500BE8">
        <w:t xml:space="preserve"> Zero</w:t>
      </w:r>
      <w:r w:rsidR="5FC6EEED">
        <w:t xml:space="preserve">    OR  </w:t>
      </w:r>
    </w:p>
    <w:p w:rsidR="5FC6EEED" w:rsidP="3E0E9F22" w:rsidRDefault="5FC6EEED" w14:paraId="0F59FA19" w14:textId="13012CD1">
      <w:pPr>
        <w:pStyle w:val="ListParagraph"/>
        <w:numPr>
          <w:ilvl w:val="1"/>
          <w:numId w:val="34"/>
        </w:numPr>
      </w:pPr>
      <w:r>
        <w:t>Modified Expiry Date should be not blank OR</w:t>
      </w:r>
    </w:p>
    <w:p w:rsidR="5FC6EEED" w:rsidP="3E0E9F22" w:rsidRDefault="5FC6EEED" w14:paraId="36795E28" w14:textId="75AABFED">
      <w:pPr>
        <w:pStyle w:val="ListParagraph"/>
        <w:numPr>
          <w:ilvl w:val="1"/>
          <w:numId w:val="34"/>
        </w:numPr>
      </w:pPr>
      <w:r>
        <w:t xml:space="preserve">Draft count of </w:t>
      </w:r>
      <w:r w:rsidR="031CFDA7">
        <w:t>Geo Restriction for incentive should be &gt;0 OR</w:t>
      </w:r>
    </w:p>
    <w:p w:rsidR="031CFDA7" w:rsidP="3E0E9F22" w:rsidRDefault="031CFDA7" w14:paraId="217BA131" w14:textId="1B7BE683">
      <w:pPr>
        <w:pStyle w:val="ListParagraph"/>
        <w:numPr>
          <w:ilvl w:val="1"/>
          <w:numId w:val="34"/>
        </w:numPr>
      </w:pPr>
      <w:r>
        <w:t>Draft count of Branch Installer should be &gt;0 OR</w:t>
      </w:r>
    </w:p>
    <w:p w:rsidR="031CFDA7" w:rsidP="3E0E9F22" w:rsidRDefault="031CFDA7" w14:paraId="7F9C5BB9" w14:textId="57C8DA33">
      <w:pPr>
        <w:pStyle w:val="ListParagraph"/>
        <w:numPr>
          <w:ilvl w:val="1"/>
          <w:numId w:val="34"/>
        </w:numPr>
      </w:pPr>
      <w:r>
        <w:t>Draft count of SPA Distributor should be &gt;0 OR</w:t>
      </w:r>
    </w:p>
    <w:p w:rsidR="1A500BE8" w:rsidP="3E0E9F22" w:rsidRDefault="1A500BE8" w14:paraId="5A11133D" w14:textId="632D20A0">
      <w:pPr>
        <w:pStyle w:val="ListParagraph"/>
        <w:numPr>
          <w:ilvl w:val="0"/>
          <w:numId w:val="34"/>
        </w:numPr>
      </w:pPr>
      <w:r>
        <w:t xml:space="preserve">Expiry Date </w:t>
      </w:r>
      <w:r w:rsidR="752D8B40">
        <w:t xml:space="preserve">or Modified Expiry Date </w:t>
      </w:r>
      <w:r>
        <w:t xml:space="preserve">for SPA should be in future </w:t>
      </w:r>
    </w:p>
    <w:p w:rsidR="1A500BE8" w:rsidP="3E0E9F22" w:rsidRDefault="1A500BE8" w14:paraId="110968B1" w14:textId="4A563D01">
      <w:pPr>
        <w:ind w:left="1440"/>
      </w:pPr>
      <w:r>
        <w:t xml:space="preserve">  On Approval it should</w:t>
      </w:r>
    </w:p>
    <w:p w:rsidR="1A500BE8" w:rsidP="3E0E9F22" w:rsidRDefault="1A500BE8" w14:paraId="69742DEF" w14:textId="5C5EBC0C">
      <w:pPr>
        <w:pStyle w:val="ListParagraph"/>
        <w:numPr>
          <w:ilvl w:val="0"/>
          <w:numId w:val="34"/>
        </w:numPr>
      </w:pPr>
      <w:r>
        <w:t>Generate SPA PDF</w:t>
      </w:r>
    </w:p>
    <w:p w:rsidR="1A500BE8" w:rsidP="3E0E9F22" w:rsidRDefault="1A500BE8" w14:paraId="54F1BB1D" w14:textId="09FA9D0E">
      <w:pPr>
        <w:pStyle w:val="ListParagraph"/>
        <w:numPr>
          <w:ilvl w:val="0"/>
          <w:numId w:val="34"/>
        </w:numPr>
      </w:pPr>
      <w:r>
        <w:t>Update Status of SPA to be Approved</w:t>
      </w:r>
    </w:p>
    <w:p w:rsidR="1A500BE8" w:rsidP="3E0E9F22" w:rsidRDefault="1A500BE8" w14:paraId="653B3174" w14:textId="5AFBE3BC">
      <w:pPr>
        <w:pStyle w:val="ListParagraph"/>
        <w:numPr>
          <w:ilvl w:val="0"/>
          <w:numId w:val="34"/>
        </w:numPr>
      </w:pPr>
      <w:r>
        <w:t>Change record type to MSI Approved SPA</w:t>
      </w:r>
    </w:p>
    <w:p w:rsidR="1A500BE8" w:rsidP="3E0E9F22" w:rsidRDefault="6E226C77" w14:paraId="3AF33053" w14:textId="7584742C">
      <w:pPr>
        <w:pStyle w:val="ListParagraph"/>
        <w:numPr>
          <w:ilvl w:val="0"/>
          <w:numId w:val="34"/>
        </w:numPr>
      </w:pPr>
      <w:r>
        <w:t xml:space="preserve">Send out email to Opportunity Owner &amp; </w:t>
      </w:r>
      <w:commentRangeStart w:id="180"/>
      <w:commentRangeStart w:id="181"/>
      <w:commentRangeStart w:id="182"/>
      <w:r>
        <w:t xml:space="preserve">Installer </w:t>
      </w:r>
      <w:commentRangeEnd w:id="180"/>
      <w:r w:rsidR="1A500BE8">
        <w:rPr>
          <w:rStyle w:val="CommentReference"/>
        </w:rPr>
        <w:commentReference w:id="180"/>
      </w:r>
      <w:commentRangeEnd w:id="181"/>
      <w:r w:rsidR="1A500BE8">
        <w:rPr>
          <w:rStyle w:val="CommentReference"/>
        </w:rPr>
        <w:commentReference w:id="181"/>
      </w:r>
      <w:commentRangeEnd w:id="182"/>
      <w:r w:rsidR="1A500BE8">
        <w:rPr>
          <w:rStyle w:val="CommentReference"/>
        </w:rPr>
        <w:commentReference w:id="182"/>
      </w:r>
      <w:r>
        <w:t>contact put on SPA record.</w:t>
      </w:r>
    </w:p>
    <w:p w:rsidR="3E0E9F22" w:rsidP="3E0E9F22" w:rsidRDefault="3E0E9F22" w14:paraId="1D87DDB1" w14:textId="19F31E58">
      <w:pPr>
        <w:pStyle w:val="ListParagraph"/>
        <w:ind w:left="2160" w:hanging="360"/>
      </w:pPr>
    </w:p>
    <w:p w:rsidR="6D798883" w:rsidP="3E0E9F22" w:rsidRDefault="6D798883" w14:paraId="5B0C3228" w14:textId="079B9921">
      <w:pPr>
        <w:pStyle w:val="ListParagraph"/>
        <w:numPr>
          <w:ilvl w:val="0"/>
          <w:numId w:val="4"/>
        </w:numPr>
      </w:pPr>
      <w:r>
        <w:t xml:space="preserve">Button </w:t>
      </w:r>
      <w:r w:rsidR="521B13E8">
        <w:t>and Flow to Reopen an approved SPA</w:t>
      </w:r>
    </w:p>
    <w:p w:rsidR="7DEB45C1" w:rsidP="3E0E9F22" w:rsidRDefault="7DEB45C1" w14:paraId="229C3787" w14:textId="1B86C71B">
      <w:pPr>
        <w:ind w:firstLine="720"/>
      </w:pPr>
      <w:r>
        <w:t xml:space="preserve">             Like the Cancel SPA button, we would have ReOpen SPA Button on MSI Approved SPA</w:t>
      </w:r>
      <w:r w:rsidR="411F2568">
        <w:t xml:space="preserve"> which </w:t>
      </w:r>
      <w:r>
        <w:tab/>
      </w:r>
      <w:r>
        <w:tab/>
      </w:r>
      <w:r w:rsidR="411F2568">
        <w:t xml:space="preserve">would invoke flow to </w:t>
      </w:r>
    </w:p>
    <w:p w:rsidR="7DEB45C1" w:rsidP="3E0E9F22" w:rsidRDefault="7DEB45C1" w14:paraId="199C649E" w14:textId="1CCC5846">
      <w:pPr>
        <w:ind w:firstLine="720"/>
      </w:pPr>
      <w:r>
        <w:t xml:space="preserve">                   1. Move record type from MSI Approved SPA -&gt; MSI Amendment SPA</w:t>
      </w:r>
    </w:p>
    <w:p w:rsidR="7DEB45C1" w:rsidP="3E0E9F22" w:rsidRDefault="7DEB45C1" w14:paraId="13C8DB0C" w14:textId="7DE307B7">
      <w:pPr>
        <w:ind w:firstLine="720"/>
      </w:pPr>
      <w:r>
        <w:t xml:space="preserve">                   2. Set Status to ReOpen</w:t>
      </w:r>
    </w:p>
    <w:p w:rsidR="7DEB45C1" w:rsidP="3E0E9F22" w:rsidRDefault="7DEB45C1" w14:paraId="3A805C31" w14:textId="13E4AA61">
      <w:pPr>
        <w:ind w:left="1440"/>
      </w:pPr>
      <w:r>
        <w:t xml:space="preserve">      3. Set Reopen status to Draft</w:t>
      </w:r>
    </w:p>
    <w:p w:rsidR="34F0460D" w:rsidP="3E0E9F22" w:rsidRDefault="34F0460D" w14:paraId="6C977739" w14:textId="7517A8FD">
      <w:pPr>
        <w:pStyle w:val="ListParagraph"/>
        <w:numPr>
          <w:ilvl w:val="0"/>
          <w:numId w:val="4"/>
        </w:numPr>
      </w:pPr>
      <w:r>
        <w:t>MSI SPA PDF Configuration</w:t>
      </w:r>
    </w:p>
    <w:p w:rsidR="34F0460D" w:rsidP="6695BB56" w:rsidRDefault="34F0460D" w14:paraId="17CDBFA4" w14:textId="11ED5F32">
      <w:pPr>
        <w:pStyle w:val="ListParagraph"/>
        <w:numPr>
          <w:ilvl w:val="0"/>
          <w:numId w:val="40"/>
        </w:numPr>
      </w:pPr>
      <w:r>
        <w:t>A new PDF needs to be configured</w:t>
      </w:r>
      <w:r w:rsidR="23BA696C">
        <w:t xml:space="preserve"> (MSI SPA Template)</w:t>
      </w:r>
      <w:r>
        <w:t xml:space="preserve"> </w:t>
      </w:r>
      <w:r w:rsidR="7979184A">
        <w:t>as per details in user story.</w:t>
      </w:r>
    </w:p>
    <w:p w:rsidR="664F4B7B" w:rsidP="6695BB56" w:rsidRDefault="664F4B7B" w14:paraId="2075E803" w14:textId="11C75451">
      <w:pPr>
        <w:pStyle w:val="ListParagraph"/>
        <w:numPr>
          <w:ilvl w:val="0"/>
          <w:numId w:val="40"/>
        </w:numPr>
      </w:pPr>
      <w:r>
        <w:t>Another PDF template   MSI Budgetary SPA template needs to be created.</w:t>
      </w:r>
    </w:p>
    <w:p w:rsidR="6695BB56" w:rsidP="6695BB56" w:rsidRDefault="6695BB56" w14:paraId="3003E33E" w14:textId="628FBAE2">
      <w:pPr>
        <w:ind w:left="720"/>
      </w:pPr>
    </w:p>
    <w:p w:rsidR="664F4B7B" w:rsidP="6695BB56" w:rsidRDefault="664F4B7B" w14:paraId="32502869" w14:textId="0AE0017E">
      <w:pPr>
        <w:ind w:left="720"/>
      </w:pPr>
      <w:r>
        <w:t xml:space="preserve">GenerateQuotePdfDocument class would be updated to generate MSI SPA Template </w:t>
      </w:r>
      <w:r w:rsidR="172640FF">
        <w:t xml:space="preserve">or </w:t>
      </w:r>
      <w:r>
        <w:t xml:space="preserve">MSI </w:t>
      </w:r>
      <w:r w:rsidR="7C393F74">
        <w:t>Budgetary SPA based on Special pricing type and</w:t>
      </w:r>
      <w:r w:rsidR="5DAB1C62">
        <w:t xml:space="preserve"> Quote To Buy/Budgetary field value.</w:t>
      </w:r>
    </w:p>
    <w:p w:rsidR="3E0E9F22" w:rsidP="3E0E9F22" w:rsidRDefault="3E0E9F22" w14:paraId="12E90DF6" w14:textId="0596E69F">
      <w:pPr>
        <w:ind w:firstLine="720"/>
      </w:pPr>
    </w:p>
    <w:p w:rsidR="18543DB0" w:rsidP="3E0E9F22" w:rsidRDefault="18543DB0" w14:paraId="2A2119CB" w14:textId="7A8F3A47">
      <w:pPr>
        <w:pStyle w:val="ListParagraph"/>
        <w:numPr>
          <w:ilvl w:val="0"/>
          <w:numId w:val="4"/>
        </w:numPr>
      </w:pPr>
      <w:r>
        <w:t xml:space="preserve">Lightning Record </w:t>
      </w:r>
      <w:r w:rsidR="4CB8CE1C">
        <w:t>Page</w:t>
      </w:r>
    </w:p>
    <w:p w:rsidR="3B8A39C8" w:rsidP="3E0E9F22" w:rsidRDefault="3B8A39C8" w14:paraId="67BADB9E" w14:textId="414E6FAA">
      <w:pPr>
        <w:pStyle w:val="ListParagraph"/>
      </w:pPr>
      <w:r>
        <w:t xml:space="preserve"> A new lightning record </w:t>
      </w:r>
      <w:r w:rsidR="499F9506">
        <w:t xml:space="preserve">page </w:t>
      </w:r>
      <w:r w:rsidR="14BB8DDE">
        <w:t>(MSI SPA Record) would</w:t>
      </w:r>
      <w:r>
        <w:t xml:space="preserve"> </w:t>
      </w:r>
      <w:r w:rsidR="2521960F">
        <w:t>be created to represent the data layout as shared below</w:t>
      </w:r>
    </w:p>
    <w:p w:rsidR="5253DDA1" w:rsidP="3E0E9F22" w:rsidRDefault="5253DDA1" w14:paraId="07FB960E" w14:textId="76938615">
      <w:pPr>
        <w:pStyle w:val="ListParagraph"/>
        <w:numPr>
          <w:ilvl w:val="0"/>
          <w:numId w:val="4"/>
        </w:numPr>
      </w:pPr>
      <w:r>
        <w:t>Layout screenshot</w:t>
      </w:r>
    </w:p>
    <w:p w:rsidR="5253DDA1" w:rsidP="3E0E9F22" w:rsidRDefault="5253DDA1" w14:paraId="00E32C3F" w14:textId="06A0683F">
      <w:pPr>
        <w:pStyle w:val="ListParagraph"/>
        <w:ind w:firstLine="720"/>
      </w:pPr>
      <w:r>
        <w:t xml:space="preserve">Visuals about some options on how this page can look like </w:t>
      </w:r>
    </w:p>
    <w:p w:rsidR="5253DDA1" w:rsidP="3E0E9F22" w:rsidRDefault="5253DDA1" w14:paraId="67C26C40" w14:textId="0125A85B">
      <w:pPr>
        <w:pStyle w:val="ListParagraph"/>
      </w:pPr>
      <w:r>
        <w:t xml:space="preserve">  #1   Some lists in right hand side </w:t>
      </w:r>
      <w:r w:rsidR="794C0DF4">
        <w:t>bar</w:t>
      </w:r>
    </w:p>
    <w:p w:rsidR="794C0DF4" w:rsidP="3E0E9F22" w:rsidRDefault="794C0DF4" w14:paraId="7D7D7610" w14:textId="0FE1F299">
      <w:r>
        <w:rPr>
          <w:noProof/>
        </w:rPr>
        <w:drawing>
          <wp:inline distT="0" distB="0" distL="0" distR="0" wp14:anchorId="44EC4831" wp14:editId="30D0ADDC">
            <wp:extent cx="6858000" cy="2924175"/>
            <wp:effectExtent l="0" t="0" r="0" b="0"/>
            <wp:docPr id="167144788" name="Picture 1671447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Ind w:w="144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</w:tblBorders>
        <w:tblLook w:val="04A0" w:firstRow="1" w:lastRow="0" w:firstColumn="1" w:lastColumn="0" w:noHBand="0" w:noVBand="1"/>
      </w:tblPr>
      <w:tblGrid>
        <w:gridCol w:w="2535"/>
        <w:gridCol w:w="1702"/>
        <w:gridCol w:w="1702"/>
        <w:gridCol w:w="1702"/>
        <w:gridCol w:w="1702"/>
      </w:tblGrid>
      <w:tr w:rsidR="3E0E9F22" w:rsidTr="3E0E9F22" w14:paraId="0C154248" w14:textId="77777777">
        <w:trPr>
          <w:trHeight w:val="300"/>
        </w:trPr>
        <w:tc>
          <w:tcPr>
            <w:tcW w:w="25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105" w:type="dxa"/>
              <w:right w:w="105" w:type="dxa"/>
            </w:tcMar>
            <w:vAlign w:val="bottom"/>
          </w:tcPr>
          <w:p w:rsidR="3E0E9F22" w:rsidP="3E0E9F22" w:rsidRDefault="3E0E9F22" w14:paraId="4B53F06E" w14:textId="7AA9509A">
            <w:pPr>
              <w:jc w:val="both"/>
              <w:rPr>
                <w:rFonts w:ascii="Aptos Narrow" w:hAnsi="Aptos Narrow" w:eastAsia="Aptos Narrow" w:cs="Aptos Narrow"/>
                <w:color w:val="000000" w:themeColor="text1"/>
                <w:sz w:val="22"/>
                <w:szCs w:val="22"/>
              </w:rPr>
            </w:pPr>
            <w:r w:rsidRPr="3E0E9F22">
              <w:rPr>
                <w:rFonts w:ascii="Aptos Narrow" w:hAnsi="Aptos Narrow" w:eastAsia="Aptos Narrow" w:cs="Aptos Narrow"/>
                <w:color w:val="000000" w:themeColor="text1"/>
                <w:sz w:val="22"/>
                <w:szCs w:val="22"/>
                <w:lang w:val="it-IT"/>
              </w:rPr>
              <w:t> </w:t>
            </w:r>
          </w:p>
        </w:tc>
        <w:tc>
          <w:tcPr>
            <w:tcW w:w="6808" w:type="dxa"/>
            <w:gridSpan w:val="4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105" w:type="dxa"/>
              <w:right w:w="105" w:type="dxa"/>
            </w:tcMar>
            <w:vAlign w:val="bottom"/>
          </w:tcPr>
          <w:p w:rsidR="3E0E9F22" w:rsidP="3E0E9F22" w:rsidRDefault="3E0E9F22" w14:paraId="6C13FF9F" w14:textId="7E3216F9">
            <w:pPr>
              <w:jc w:val="center"/>
              <w:rPr>
                <w:rFonts w:ascii="Aptos Narrow" w:hAnsi="Aptos Narrow" w:eastAsia="Aptos Narrow" w:cs="Aptos Narrow"/>
                <w:b/>
                <w:bCs/>
                <w:color w:val="000000" w:themeColor="text1"/>
                <w:sz w:val="22"/>
                <w:szCs w:val="22"/>
                <w:lang w:val="en-IN"/>
              </w:rPr>
            </w:pPr>
            <w:r w:rsidRPr="3E0E9F22">
              <w:rPr>
                <w:rFonts w:ascii="Aptos Narrow" w:hAnsi="Aptos Narrow" w:eastAsia="Aptos Narrow" w:cs="Aptos Narrow"/>
                <w:b/>
                <w:bCs/>
                <w:color w:val="000000" w:themeColor="text1"/>
                <w:sz w:val="22"/>
                <w:szCs w:val="22"/>
                <w:lang w:val="en-IN"/>
              </w:rPr>
              <w:t>Micro Units per Site                                        + Add Product ( Button)</w:t>
            </w:r>
          </w:p>
        </w:tc>
      </w:tr>
      <w:tr w:rsidR="3E0E9F22" w:rsidTr="3E0E9F22" w14:paraId="5FBC67F9" w14:textId="77777777">
        <w:trPr>
          <w:trHeight w:val="300"/>
        </w:trPr>
        <w:tc>
          <w:tcPr>
            <w:tcW w:w="25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105" w:type="dxa"/>
              <w:right w:w="105" w:type="dxa"/>
            </w:tcMar>
            <w:vAlign w:val="bottom"/>
          </w:tcPr>
          <w:p w:rsidR="3E0E9F22" w:rsidP="3E0E9F22" w:rsidRDefault="3E0E9F22" w14:paraId="02F44AAD" w14:textId="2F79408A">
            <w:pPr>
              <w:jc w:val="both"/>
              <w:rPr>
                <w:rFonts w:ascii="Aptos Narrow" w:hAnsi="Aptos Narrow" w:eastAsia="Aptos Narrow" w:cs="Aptos Narrow"/>
                <w:color w:val="000000" w:themeColor="text1"/>
                <w:sz w:val="22"/>
                <w:szCs w:val="22"/>
              </w:rPr>
            </w:pPr>
          </w:p>
        </w:tc>
        <w:tc>
          <w:tcPr>
            <w:tcW w:w="170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105" w:type="dxa"/>
              <w:right w:w="105" w:type="dxa"/>
            </w:tcMar>
            <w:vAlign w:val="bottom"/>
          </w:tcPr>
          <w:p w:rsidR="3E0E9F22" w:rsidP="3E0E9F22" w:rsidRDefault="3E0E9F22" w14:paraId="4D21E286" w14:textId="3A13D7CA">
            <w:pPr>
              <w:jc w:val="center"/>
              <w:rPr>
                <w:rFonts w:ascii="Aptos Narrow" w:hAnsi="Aptos Narrow" w:eastAsia="Aptos Narrow" w:cs="Aptos Narrow"/>
                <w:color w:val="0070C0"/>
                <w:sz w:val="22"/>
                <w:szCs w:val="22"/>
              </w:rPr>
            </w:pPr>
            <w:r w:rsidRPr="3E0E9F22">
              <w:rPr>
                <w:rFonts w:ascii="Aptos Narrow" w:hAnsi="Aptos Narrow" w:eastAsia="Aptos Narrow" w:cs="Aptos Narrow"/>
                <w:b/>
                <w:bCs/>
                <w:color w:val="0070C0"/>
                <w:sz w:val="22"/>
                <w:szCs w:val="22"/>
                <w:lang w:val="en-IN"/>
              </w:rPr>
              <w:t>Tier 1</w:t>
            </w:r>
          </w:p>
        </w:tc>
        <w:tc>
          <w:tcPr>
            <w:tcW w:w="1702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105" w:type="dxa"/>
              <w:right w:w="105" w:type="dxa"/>
            </w:tcMar>
            <w:vAlign w:val="bottom"/>
          </w:tcPr>
          <w:p w:rsidR="3E0E9F22" w:rsidP="3E0E9F22" w:rsidRDefault="3E0E9F22" w14:paraId="0EF7A0E8" w14:textId="28CA60FA">
            <w:pPr>
              <w:jc w:val="center"/>
              <w:rPr>
                <w:rFonts w:ascii="Aptos Narrow" w:hAnsi="Aptos Narrow" w:eastAsia="Aptos Narrow" w:cs="Aptos Narrow"/>
                <w:color w:val="0070C0"/>
                <w:sz w:val="22"/>
                <w:szCs w:val="22"/>
              </w:rPr>
            </w:pPr>
            <w:r w:rsidRPr="3E0E9F22">
              <w:rPr>
                <w:rFonts w:ascii="Aptos Narrow" w:hAnsi="Aptos Narrow" w:eastAsia="Aptos Narrow" w:cs="Aptos Narrow"/>
                <w:b/>
                <w:bCs/>
                <w:color w:val="0070C0"/>
                <w:sz w:val="22"/>
                <w:szCs w:val="22"/>
                <w:lang w:val="en-IN"/>
              </w:rPr>
              <w:t>Tier 2</w:t>
            </w:r>
          </w:p>
        </w:tc>
        <w:tc>
          <w:tcPr>
            <w:tcW w:w="1702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105" w:type="dxa"/>
              <w:right w:w="105" w:type="dxa"/>
            </w:tcMar>
            <w:vAlign w:val="bottom"/>
          </w:tcPr>
          <w:p w:rsidR="3E0E9F22" w:rsidP="3E0E9F22" w:rsidRDefault="3E0E9F22" w14:paraId="49F9F925" w14:textId="517E0B08">
            <w:pPr>
              <w:jc w:val="center"/>
              <w:rPr>
                <w:rFonts w:ascii="Aptos Narrow" w:hAnsi="Aptos Narrow" w:eastAsia="Aptos Narrow" w:cs="Aptos Narrow"/>
                <w:color w:val="0070C0"/>
                <w:sz w:val="22"/>
                <w:szCs w:val="22"/>
              </w:rPr>
            </w:pPr>
            <w:r w:rsidRPr="3E0E9F22">
              <w:rPr>
                <w:rFonts w:ascii="Aptos Narrow" w:hAnsi="Aptos Narrow" w:eastAsia="Aptos Narrow" w:cs="Aptos Narrow"/>
                <w:b/>
                <w:bCs/>
                <w:color w:val="0070C0"/>
                <w:sz w:val="22"/>
                <w:szCs w:val="22"/>
                <w:lang w:val="en-IN"/>
              </w:rPr>
              <w:t>Tier 3</w:t>
            </w:r>
          </w:p>
        </w:tc>
        <w:tc>
          <w:tcPr>
            <w:tcW w:w="1702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105" w:type="dxa"/>
              <w:right w:w="105" w:type="dxa"/>
            </w:tcMar>
            <w:vAlign w:val="bottom"/>
          </w:tcPr>
          <w:p w:rsidR="3E0E9F22" w:rsidP="3E0E9F22" w:rsidRDefault="3E0E9F22" w14:paraId="5A081F7C" w14:textId="21B7FFC3">
            <w:pPr>
              <w:jc w:val="center"/>
              <w:rPr>
                <w:rFonts w:ascii="Aptos Narrow" w:hAnsi="Aptos Narrow" w:eastAsia="Aptos Narrow" w:cs="Aptos Narrow"/>
                <w:color w:val="0070C0"/>
                <w:sz w:val="22"/>
                <w:szCs w:val="22"/>
              </w:rPr>
            </w:pPr>
            <w:r w:rsidRPr="3E0E9F22">
              <w:rPr>
                <w:rFonts w:ascii="Aptos Narrow" w:hAnsi="Aptos Narrow" w:eastAsia="Aptos Narrow" w:cs="Aptos Narrow"/>
                <w:b/>
                <w:bCs/>
                <w:color w:val="0070C0"/>
                <w:sz w:val="22"/>
                <w:szCs w:val="22"/>
                <w:lang w:val="en-IN"/>
              </w:rPr>
              <w:t>Tier 4</w:t>
            </w:r>
          </w:p>
        </w:tc>
      </w:tr>
      <w:tr w:rsidR="3E0E9F22" w:rsidTr="3E0E9F22" w14:paraId="252F90D4" w14:textId="77777777">
        <w:trPr>
          <w:trHeight w:val="300"/>
        </w:trPr>
        <w:tc>
          <w:tcPr>
            <w:tcW w:w="25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105" w:type="dxa"/>
              <w:right w:w="105" w:type="dxa"/>
            </w:tcMar>
            <w:vAlign w:val="bottom"/>
          </w:tcPr>
          <w:p w:rsidR="3E0E9F22" w:rsidP="3E0E9F22" w:rsidRDefault="3E0E9F22" w14:paraId="4B3B5DEC" w14:textId="6E8AE555">
            <w:pPr>
              <w:jc w:val="both"/>
              <w:rPr>
                <w:rFonts w:ascii="Aptos Narrow" w:hAnsi="Aptos Narrow" w:eastAsia="Aptos Narrow" w:cs="Aptos Narrow"/>
                <w:color w:val="000000" w:themeColor="text1"/>
                <w:sz w:val="22"/>
                <w:szCs w:val="22"/>
              </w:rPr>
            </w:pPr>
            <w:r w:rsidRPr="3E0E9F22">
              <w:rPr>
                <w:rFonts w:ascii="Aptos Narrow" w:hAnsi="Aptos Narrow" w:eastAsia="Aptos Narrow" w:cs="Aptos Narrow"/>
                <w:color w:val="000000" w:themeColor="text1"/>
                <w:sz w:val="22"/>
                <w:szCs w:val="22"/>
                <w:lang w:val="en-IN"/>
              </w:rPr>
              <w:t> </w:t>
            </w:r>
          </w:p>
        </w:tc>
        <w:tc>
          <w:tcPr>
            <w:tcW w:w="170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105" w:type="dxa"/>
              <w:right w:w="105" w:type="dxa"/>
            </w:tcMar>
            <w:vAlign w:val="bottom"/>
          </w:tcPr>
          <w:p w:rsidR="3E0E9F22" w:rsidP="3E0E9F22" w:rsidRDefault="3E0E9F22" w14:paraId="589CF72A" w14:textId="7F6BE983">
            <w:pPr>
              <w:jc w:val="center"/>
              <w:rPr>
                <w:rFonts w:ascii="Aptos Narrow" w:hAnsi="Aptos Narrow" w:eastAsia="Aptos Narrow" w:cs="Aptos Narrow"/>
                <w:color w:val="000000" w:themeColor="text1"/>
                <w:sz w:val="22"/>
                <w:szCs w:val="22"/>
              </w:rPr>
            </w:pPr>
            <w:r w:rsidRPr="3E0E9F22">
              <w:rPr>
                <w:rFonts w:ascii="Aptos Narrow" w:hAnsi="Aptos Narrow" w:eastAsia="Aptos Narrow" w:cs="Aptos Narrow"/>
                <w:b/>
                <w:bCs/>
                <w:color w:val="000000" w:themeColor="text1"/>
                <w:sz w:val="22"/>
                <w:szCs w:val="22"/>
                <w:lang w:val="en-IN"/>
              </w:rPr>
              <w:t>30 - 50</w:t>
            </w:r>
          </w:p>
        </w:tc>
        <w:tc>
          <w:tcPr>
            <w:tcW w:w="170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105" w:type="dxa"/>
              <w:right w:w="105" w:type="dxa"/>
            </w:tcMar>
            <w:vAlign w:val="bottom"/>
          </w:tcPr>
          <w:p w:rsidR="3E0E9F22" w:rsidP="3E0E9F22" w:rsidRDefault="3E0E9F22" w14:paraId="24E52093" w14:textId="7AEA3764">
            <w:pPr>
              <w:jc w:val="center"/>
              <w:rPr>
                <w:rFonts w:ascii="Aptos Narrow" w:hAnsi="Aptos Narrow" w:eastAsia="Aptos Narrow" w:cs="Aptos Narrow"/>
                <w:color w:val="000000" w:themeColor="text1"/>
                <w:sz w:val="22"/>
                <w:szCs w:val="22"/>
              </w:rPr>
            </w:pPr>
            <w:r w:rsidRPr="3E0E9F22">
              <w:rPr>
                <w:rFonts w:ascii="Aptos Narrow" w:hAnsi="Aptos Narrow" w:eastAsia="Aptos Narrow" w:cs="Aptos Narrow"/>
                <w:b/>
                <w:bCs/>
                <w:color w:val="000000" w:themeColor="text1"/>
                <w:sz w:val="22"/>
                <w:szCs w:val="22"/>
                <w:lang w:val="en-IN"/>
              </w:rPr>
              <w:t>51-150</w:t>
            </w:r>
          </w:p>
        </w:tc>
        <w:tc>
          <w:tcPr>
            <w:tcW w:w="170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105" w:type="dxa"/>
              <w:right w:w="105" w:type="dxa"/>
            </w:tcMar>
            <w:vAlign w:val="bottom"/>
          </w:tcPr>
          <w:p w:rsidR="3E0E9F22" w:rsidP="3E0E9F22" w:rsidRDefault="3E0E9F22" w14:paraId="207DB449" w14:textId="74B1D0CE">
            <w:pPr>
              <w:jc w:val="center"/>
              <w:rPr>
                <w:rFonts w:ascii="Aptos Narrow" w:hAnsi="Aptos Narrow" w:eastAsia="Aptos Narrow" w:cs="Aptos Narrow"/>
                <w:color w:val="000000" w:themeColor="text1"/>
                <w:sz w:val="22"/>
                <w:szCs w:val="22"/>
              </w:rPr>
            </w:pPr>
            <w:r w:rsidRPr="3E0E9F22">
              <w:rPr>
                <w:rFonts w:ascii="Aptos Narrow" w:hAnsi="Aptos Narrow" w:eastAsia="Aptos Narrow" w:cs="Aptos Narrow"/>
                <w:b/>
                <w:bCs/>
                <w:color w:val="000000" w:themeColor="text1"/>
                <w:sz w:val="22"/>
                <w:szCs w:val="22"/>
                <w:lang w:val="en-IN"/>
              </w:rPr>
              <w:t>151-300</w:t>
            </w:r>
          </w:p>
        </w:tc>
        <w:tc>
          <w:tcPr>
            <w:tcW w:w="170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105" w:type="dxa"/>
              <w:right w:w="105" w:type="dxa"/>
            </w:tcMar>
            <w:vAlign w:val="bottom"/>
          </w:tcPr>
          <w:p w:rsidR="3E0E9F22" w:rsidP="3E0E9F22" w:rsidRDefault="3E0E9F22" w14:paraId="4BAFC019" w14:textId="36474DDE">
            <w:pPr>
              <w:jc w:val="center"/>
              <w:rPr>
                <w:rFonts w:ascii="Aptos Narrow" w:hAnsi="Aptos Narrow" w:eastAsia="Aptos Narrow" w:cs="Aptos Narrow"/>
                <w:color w:val="000000" w:themeColor="text1"/>
                <w:sz w:val="22"/>
                <w:szCs w:val="22"/>
              </w:rPr>
            </w:pPr>
            <w:r w:rsidRPr="3E0E9F22">
              <w:rPr>
                <w:rFonts w:ascii="Aptos Narrow" w:hAnsi="Aptos Narrow" w:eastAsia="Aptos Narrow" w:cs="Aptos Narrow"/>
                <w:b/>
                <w:bCs/>
                <w:color w:val="000000" w:themeColor="text1"/>
                <w:sz w:val="22"/>
                <w:szCs w:val="22"/>
                <w:lang w:val="en-IN"/>
              </w:rPr>
              <w:t>300+</w:t>
            </w:r>
          </w:p>
        </w:tc>
      </w:tr>
      <w:tr w:rsidR="3E0E9F22" w:rsidTr="3E0E9F22" w14:paraId="1803B5C6" w14:textId="77777777">
        <w:trPr>
          <w:trHeight w:val="300"/>
        </w:trPr>
        <w:tc>
          <w:tcPr>
            <w:tcW w:w="25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105" w:type="dxa"/>
              <w:right w:w="105" w:type="dxa"/>
            </w:tcMar>
            <w:vAlign w:val="bottom"/>
          </w:tcPr>
          <w:p w:rsidR="3E0E9F22" w:rsidP="3E0E9F22" w:rsidRDefault="3E0E9F22" w14:paraId="0A19FA52" w14:textId="0D59AD28">
            <w:pPr>
              <w:jc w:val="both"/>
              <w:rPr>
                <w:rFonts w:ascii="Aptos Narrow" w:hAnsi="Aptos Narrow" w:eastAsia="Aptos Narrow" w:cs="Aptos Narrow"/>
                <w:color w:val="000000" w:themeColor="text1"/>
                <w:sz w:val="22"/>
                <w:szCs w:val="22"/>
              </w:rPr>
            </w:pPr>
            <w:hyperlink r:id="rId25">
              <w:r w:rsidRPr="3E0E9F22">
                <w:rPr>
                  <w:rStyle w:val="Hyperlink"/>
                  <w:rFonts w:ascii="Aptos Narrow" w:hAnsi="Aptos Narrow" w:eastAsia="Aptos Narrow" w:cs="Aptos Narrow"/>
                  <w:color w:val="000000" w:themeColor="text1"/>
                  <w:sz w:val="22"/>
                  <w:szCs w:val="22"/>
                  <w:u w:val="none"/>
                </w:rPr>
                <w:t>IQ8HC-72-M-INT</w:t>
              </w:r>
            </w:hyperlink>
          </w:p>
        </w:tc>
        <w:tc>
          <w:tcPr>
            <w:tcW w:w="170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105" w:type="dxa"/>
              <w:right w:w="105" w:type="dxa"/>
            </w:tcMar>
          </w:tcPr>
          <w:p w:rsidR="3E0E9F22" w:rsidP="3E0E9F22" w:rsidRDefault="3E0E9F22" w14:paraId="799966A8" w14:textId="6D6135F1">
            <w:pPr>
              <w:jc w:val="center"/>
              <w:rPr>
                <w:rFonts w:ascii="Aptos Narrow" w:hAnsi="Aptos Narrow" w:eastAsia="Aptos Narrow" w:cs="Aptos Narrow"/>
                <w:color w:val="000000" w:themeColor="text1"/>
                <w:sz w:val="22"/>
                <w:szCs w:val="22"/>
              </w:rPr>
            </w:pPr>
            <w:r w:rsidRPr="3E0E9F22">
              <w:rPr>
                <w:rFonts w:ascii="Aptos Narrow" w:hAnsi="Aptos Narrow" w:eastAsia="Aptos Narrow" w:cs="Aptos Narrow"/>
                <w:color w:val="000000" w:themeColor="text1"/>
                <w:sz w:val="22"/>
                <w:szCs w:val="22"/>
                <w:lang w:val="en-IN"/>
              </w:rPr>
              <w:t>€5</w:t>
            </w:r>
          </w:p>
        </w:tc>
        <w:tc>
          <w:tcPr>
            <w:tcW w:w="170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105" w:type="dxa"/>
              <w:right w:w="105" w:type="dxa"/>
            </w:tcMar>
            <w:vAlign w:val="bottom"/>
          </w:tcPr>
          <w:p w:rsidR="3E0E9F22" w:rsidP="3E0E9F22" w:rsidRDefault="3E0E9F22" w14:paraId="4522F6AD" w14:textId="0C9D7D03">
            <w:pPr>
              <w:jc w:val="center"/>
              <w:rPr>
                <w:rFonts w:ascii="Aptos Narrow" w:hAnsi="Aptos Narrow" w:eastAsia="Aptos Narrow" w:cs="Aptos Narrow"/>
                <w:color w:val="000000" w:themeColor="text1"/>
                <w:sz w:val="22"/>
                <w:szCs w:val="22"/>
              </w:rPr>
            </w:pPr>
            <w:r w:rsidRPr="3E0E9F22">
              <w:rPr>
                <w:rFonts w:ascii="Aptos Narrow" w:hAnsi="Aptos Narrow" w:eastAsia="Aptos Narrow" w:cs="Aptos Narrow"/>
                <w:color w:val="000000" w:themeColor="text1"/>
                <w:sz w:val="22"/>
                <w:szCs w:val="22"/>
                <w:lang w:val="en-IN"/>
              </w:rPr>
              <w:t>€6.5</w:t>
            </w:r>
          </w:p>
        </w:tc>
        <w:tc>
          <w:tcPr>
            <w:tcW w:w="170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105" w:type="dxa"/>
              <w:right w:w="105" w:type="dxa"/>
            </w:tcMar>
            <w:vAlign w:val="bottom"/>
          </w:tcPr>
          <w:p w:rsidR="3E0E9F22" w:rsidP="3E0E9F22" w:rsidRDefault="3E0E9F22" w14:paraId="1B1FFC17" w14:textId="5B07201F">
            <w:pPr>
              <w:jc w:val="center"/>
              <w:rPr>
                <w:rFonts w:ascii="Aptos Narrow" w:hAnsi="Aptos Narrow" w:eastAsia="Aptos Narrow" w:cs="Aptos Narrow"/>
                <w:color w:val="000000" w:themeColor="text1"/>
                <w:sz w:val="22"/>
                <w:szCs w:val="22"/>
              </w:rPr>
            </w:pPr>
            <w:r w:rsidRPr="3E0E9F22">
              <w:rPr>
                <w:rFonts w:ascii="Aptos Narrow" w:hAnsi="Aptos Narrow" w:eastAsia="Aptos Narrow" w:cs="Aptos Narrow"/>
                <w:color w:val="000000" w:themeColor="text1"/>
                <w:sz w:val="22"/>
                <w:szCs w:val="22"/>
                <w:lang w:val="en-IN"/>
              </w:rPr>
              <w:t>€7.5</w:t>
            </w:r>
          </w:p>
        </w:tc>
        <w:tc>
          <w:tcPr>
            <w:tcW w:w="170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105" w:type="dxa"/>
              <w:right w:w="105" w:type="dxa"/>
            </w:tcMar>
            <w:vAlign w:val="bottom"/>
          </w:tcPr>
          <w:p w:rsidR="3E0E9F22" w:rsidP="3E0E9F22" w:rsidRDefault="3E0E9F22" w14:paraId="3A30EDA3" w14:textId="1BFB972B">
            <w:pPr>
              <w:jc w:val="center"/>
              <w:rPr>
                <w:rFonts w:ascii="Aptos Narrow" w:hAnsi="Aptos Narrow" w:eastAsia="Aptos Narrow" w:cs="Aptos Narrow"/>
                <w:color w:val="000000" w:themeColor="text1"/>
                <w:sz w:val="22"/>
                <w:szCs w:val="22"/>
              </w:rPr>
            </w:pPr>
            <w:r w:rsidRPr="3E0E9F22">
              <w:rPr>
                <w:rFonts w:ascii="Aptos Narrow" w:hAnsi="Aptos Narrow" w:eastAsia="Aptos Narrow" w:cs="Aptos Narrow"/>
                <w:color w:val="000000" w:themeColor="text1"/>
                <w:sz w:val="22"/>
                <w:szCs w:val="22"/>
                <w:lang w:val="en-IN"/>
              </w:rPr>
              <w:t>€8.5</w:t>
            </w:r>
          </w:p>
        </w:tc>
      </w:tr>
      <w:tr w:rsidR="3E0E9F22" w:rsidTr="3E0E9F22" w14:paraId="2029CFBA" w14:textId="77777777">
        <w:trPr>
          <w:trHeight w:val="300"/>
        </w:trPr>
        <w:tc>
          <w:tcPr>
            <w:tcW w:w="25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105" w:type="dxa"/>
              <w:right w:w="105" w:type="dxa"/>
            </w:tcMar>
            <w:vAlign w:val="bottom"/>
          </w:tcPr>
          <w:p w:rsidR="3E0E9F22" w:rsidP="3E0E9F22" w:rsidRDefault="3E0E9F22" w14:paraId="00488E51" w14:textId="24EF1AFA">
            <w:pPr>
              <w:jc w:val="both"/>
              <w:rPr>
                <w:rFonts w:ascii="Aptos Narrow" w:hAnsi="Aptos Narrow" w:eastAsia="Aptos Narrow" w:cs="Aptos Narrow"/>
                <w:color w:val="000000" w:themeColor="text1"/>
                <w:sz w:val="22"/>
                <w:szCs w:val="22"/>
              </w:rPr>
            </w:pPr>
            <w:r w:rsidRPr="3E0E9F22">
              <w:rPr>
                <w:rFonts w:ascii="Aptos Narrow" w:hAnsi="Aptos Narrow" w:eastAsia="Aptos Narrow" w:cs="Aptos Narrow"/>
                <w:color w:val="000000" w:themeColor="text1"/>
                <w:sz w:val="22"/>
                <w:szCs w:val="22"/>
                <w:lang w:val="en-IN"/>
              </w:rPr>
              <w:t>IQ8MC-72-M-INT</w:t>
            </w:r>
          </w:p>
        </w:tc>
        <w:tc>
          <w:tcPr>
            <w:tcW w:w="170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105" w:type="dxa"/>
              <w:right w:w="105" w:type="dxa"/>
            </w:tcMar>
          </w:tcPr>
          <w:p w:rsidR="3E0E9F22" w:rsidP="3E0E9F22" w:rsidRDefault="3E0E9F22" w14:paraId="1D18992D" w14:textId="023A72F4">
            <w:pPr>
              <w:jc w:val="center"/>
              <w:rPr>
                <w:rFonts w:ascii="Aptos Narrow" w:hAnsi="Aptos Narrow" w:eastAsia="Aptos Narrow" w:cs="Aptos Narrow"/>
                <w:color w:val="000000" w:themeColor="text1"/>
                <w:sz w:val="22"/>
                <w:szCs w:val="22"/>
              </w:rPr>
            </w:pPr>
            <w:r w:rsidRPr="3E0E9F22">
              <w:rPr>
                <w:rFonts w:ascii="Aptos Narrow" w:hAnsi="Aptos Narrow" w:eastAsia="Aptos Narrow" w:cs="Aptos Narrow"/>
                <w:color w:val="000000" w:themeColor="text1"/>
                <w:sz w:val="22"/>
                <w:szCs w:val="22"/>
                <w:lang w:val="en-IN"/>
              </w:rPr>
              <w:t>€6</w:t>
            </w:r>
          </w:p>
        </w:tc>
        <w:tc>
          <w:tcPr>
            <w:tcW w:w="170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105" w:type="dxa"/>
              <w:right w:w="105" w:type="dxa"/>
            </w:tcMar>
          </w:tcPr>
          <w:p w:rsidR="3E0E9F22" w:rsidP="3E0E9F22" w:rsidRDefault="3E0E9F22" w14:paraId="65229EC9" w14:textId="618858A6">
            <w:pPr>
              <w:jc w:val="center"/>
              <w:rPr>
                <w:rFonts w:ascii="Aptos Narrow" w:hAnsi="Aptos Narrow" w:eastAsia="Aptos Narrow" w:cs="Aptos Narrow"/>
                <w:color w:val="000000" w:themeColor="text1"/>
                <w:sz w:val="22"/>
                <w:szCs w:val="22"/>
              </w:rPr>
            </w:pPr>
            <w:r w:rsidRPr="3E0E9F22">
              <w:rPr>
                <w:rFonts w:ascii="Aptos Narrow" w:hAnsi="Aptos Narrow" w:eastAsia="Aptos Narrow" w:cs="Aptos Narrow"/>
                <w:color w:val="000000" w:themeColor="text1"/>
                <w:sz w:val="22"/>
                <w:szCs w:val="22"/>
                <w:lang w:val="en-IN"/>
              </w:rPr>
              <w:t>€9</w:t>
            </w:r>
          </w:p>
        </w:tc>
        <w:tc>
          <w:tcPr>
            <w:tcW w:w="170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105" w:type="dxa"/>
              <w:right w:w="105" w:type="dxa"/>
            </w:tcMar>
          </w:tcPr>
          <w:p w:rsidR="3E0E9F22" w:rsidP="3E0E9F22" w:rsidRDefault="3E0E9F22" w14:paraId="5C0D36F1" w14:textId="0FAA5604">
            <w:pPr>
              <w:jc w:val="center"/>
              <w:rPr>
                <w:rFonts w:ascii="Aptos Narrow" w:hAnsi="Aptos Narrow" w:eastAsia="Aptos Narrow" w:cs="Aptos Narrow"/>
                <w:color w:val="000000" w:themeColor="text1"/>
                <w:sz w:val="22"/>
                <w:szCs w:val="22"/>
              </w:rPr>
            </w:pPr>
            <w:r w:rsidRPr="3E0E9F22">
              <w:rPr>
                <w:rFonts w:ascii="Aptos Narrow" w:hAnsi="Aptos Narrow" w:eastAsia="Aptos Narrow" w:cs="Aptos Narrow"/>
                <w:color w:val="000000" w:themeColor="text1"/>
                <w:sz w:val="22"/>
                <w:szCs w:val="22"/>
                <w:lang w:val="en-IN"/>
              </w:rPr>
              <w:t>€12</w:t>
            </w:r>
          </w:p>
        </w:tc>
        <w:tc>
          <w:tcPr>
            <w:tcW w:w="170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105" w:type="dxa"/>
              <w:right w:w="105" w:type="dxa"/>
            </w:tcMar>
          </w:tcPr>
          <w:p w:rsidR="3E0E9F22" w:rsidP="3E0E9F22" w:rsidRDefault="3E0E9F22" w14:paraId="3C13516E" w14:textId="5EA1BF7C">
            <w:pPr>
              <w:jc w:val="center"/>
              <w:rPr>
                <w:rFonts w:ascii="Aptos Narrow" w:hAnsi="Aptos Narrow" w:eastAsia="Aptos Narrow" w:cs="Aptos Narrow"/>
                <w:color w:val="000000" w:themeColor="text1"/>
                <w:sz w:val="22"/>
                <w:szCs w:val="22"/>
              </w:rPr>
            </w:pPr>
            <w:r w:rsidRPr="3E0E9F22">
              <w:rPr>
                <w:rFonts w:ascii="Aptos Narrow" w:hAnsi="Aptos Narrow" w:eastAsia="Aptos Narrow" w:cs="Aptos Narrow"/>
                <w:color w:val="000000" w:themeColor="text1"/>
                <w:sz w:val="22"/>
                <w:szCs w:val="22"/>
                <w:lang w:val="en-IN"/>
              </w:rPr>
              <w:t>€15</w:t>
            </w:r>
          </w:p>
        </w:tc>
      </w:tr>
      <w:tr w:rsidR="3E0E9F22" w:rsidTr="3E0E9F22" w14:paraId="20D47D29" w14:textId="77777777">
        <w:trPr>
          <w:trHeight w:val="300"/>
        </w:trPr>
        <w:tc>
          <w:tcPr>
            <w:tcW w:w="25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105" w:type="dxa"/>
              <w:right w:w="105" w:type="dxa"/>
            </w:tcMar>
            <w:vAlign w:val="bottom"/>
          </w:tcPr>
          <w:p w:rsidR="3E0E9F22" w:rsidP="3E0E9F22" w:rsidRDefault="3E0E9F22" w14:paraId="7358C438" w14:textId="653E89CB">
            <w:pPr>
              <w:jc w:val="both"/>
              <w:rPr>
                <w:rFonts w:ascii="Aptos Narrow" w:hAnsi="Aptos Narrow" w:eastAsia="Aptos Narrow" w:cs="Aptos Narrow"/>
                <w:color w:val="000000" w:themeColor="text1"/>
                <w:sz w:val="22"/>
                <w:szCs w:val="22"/>
              </w:rPr>
            </w:pPr>
            <w:hyperlink r:id="rId26">
              <w:r w:rsidRPr="3E0E9F22">
                <w:rPr>
                  <w:rStyle w:val="Hyperlink"/>
                  <w:rFonts w:ascii="Aptos Narrow" w:hAnsi="Aptos Narrow" w:eastAsia="Aptos Narrow" w:cs="Aptos Narrow"/>
                  <w:color w:val="000000" w:themeColor="text1"/>
                  <w:sz w:val="22"/>
                  <w:szCs w:val="22"/>
                  <w:u w:val="none"/>
                </w:rPr>
                <w:t>IQ8P-80-M-INT</w:t>
              </w:r>
            </w:hyperlink>
          </w:p>
        </w:tc>
        <w:tc>
          <w:tcPr>
            <w:tcW w:w="170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105" w:type="dxa"/>
              <w:right w:w="105" w:type="dxa"/>
            </w:tcMar>
            <w:vAlign w:val="bottom"/>
          </w:tcPr>
          <w:p w:rsidR="3E0E9F22" w:rsidP="3E0E9F22" w:rsidRDefault="3E0E9F22" w14:paraId="0C280AD7" w14:textId="54574293">
            <w:pPr>
              <w:jc w:val="center"/>
              <w:rPr>
                <w:rFonts w:ascii="Aptos Narrow" w:hAnsi="Aptos Narrow" w:eastAsia="Aptos Narrow" w:cs="Aptos Narrow"/>
                <w:color w:val="000000" w:themeColor="text1"/>
                <w:sz w:val="22"/>
                <w:szCs w:val="22"/>
              </w:rPr>
            </w:pPr>
            <w:r w:rsidRPr="3E0E9F22">
              <w:rPr>
                <w:rFonts w:ascii="Aptos Narrow" w:hAnsi="Aptos Narrow" w:eastAsia="Aptos Narrow" w:cs="Aptos Narrow"/>
                <w:color w:val="000000" w:themeColor="text1"/>
                <w:sz w:val="22"/>
                <w:szCs w:val="22"/>
                <w:lang w:val="en-IN"/>
              </w:rPr>
              <w:t>€7</w:t>
            </w:r>
          </w:p>
        </w:tc>
        <w:tc>
          <w:tcPr>
            <w:tcW w:w="170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105" w:type="dxa"/>
              <w:right w:w="105" w:type="dxa"/>
            </w:tcMar>
          </w:tcPr>
          <w:p w:rsidR="3E0E9F22" w:rsidP="3E0E9F22" w:rsidRDefault="3E0E9F22" w14:paraId="2092BBC7" w14:textId="41E25BF5">
            <w:pPr>
              <w:jc w:val="center"/>
              <w:rPr>
                <w:rFonts w:ascii="Aptos Narrow" w:hAnsi="Aptos Narrow" w:eastAsia="Aptos Narrow" w:cs="Aptos Narrow"/>
                <w:color w:val="000000" w:themeColor="text1"/>
                <w:sz w:val="22"/>
                <w:szCs w:val="22"/>
              </w:rPr>
            </w:pPr>
            <w:r w:rsidRPr="3E0E9F22">
              <w:rPr>
                <w:rFonts w:ascii="Aptos Narrow" w:hAnsi="Aptos Narrow" w:eastAsia="Aptos Narrow" w:cs="Aptos Narrow"/>
                <w:color w:val="000000" w:themeColor="text1"/>
                <w:sz w:val="22"/>
                <w:szCs w:val="22"/>
                <w:lang w:val="en-IN"/>
              </w:rPr>
              <w:t>€10.5</w:t>
            </w:r>
          </w:p>
        </w:tc>
        <w:tc>
          <w:tcPr>
            <w:tcW w:w="170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105" w:type="dxa"/>
              <w:right w:w="105" w:type="dxa"/>
            </w:tcMar>
          </w:tcPr>
          <w:p w:rsidR="3E0E9F22" w:rsidP="3E0E9F22" w:rsidRDefault="3E0E9F22" w14:paraId="46CF7A9A" w14:textId="1ACA6E4F">
            <w:pPr>
              <w:jc w:val="center"/>
              <w:rPr>
                <w:rFonts w:ascii="Aptos Narrow" w:hAnsi="Aptos Narrow" w:eastAsia="Aptos Narrow" w:cs="Aptos Narrow"/>
                <w:color w:val="000000" w:themeColor="text1"/>
                <w:sz w:val="22"/>
                <w:szCs w:val="22"/>
              </w:rPr>
            </w:pPr>
            <w:r w:rsidRPr="3E0E9F22">
              <w:rPr>
                <w:rFonts w:ascii="Aptos Narrow" w:hAnsi="Aptos Narrow" w:eastAsia="Aptos Narrow" w:cs="Aptos Narrow"/>
                <w:color w:val="000000" w:themeColor="text1"/>
                <w:sz w:val="22"/>
                <w:szCs w:val="22"/>
                <w:lang w:val="en-IN"/>
              </w:rPr>
              <w:t>€14</w:t>
            </w:r>
          </w:p>
        </w:tc>
        <w:tc>
          <w:tcPr>
            <w:tcW w:w="170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105" w:type="dxa"/>
              <w:right w:w="105" w:type="dxa"/>
            </w:tcMar>
          </w:tcPr>
          <w:p w:rsidR="3E0E9F22" w:rsidP="3E0E9F22" w:rsidRDefault="3E0E9F22" w14:paraId="20AF4F3A" w14:textId="5BD5D299">
            <w:pPr>
              <w:jc w:val="center"/>
              <w:rPr>
                <w:rFonts w:ascii="Aptos Narrow" w:hAnsi="Aptos Narrow" w:eastAsia="Aptos Narrow" w:cs="Aptos Narrow"/>
                <w:color w:val="000000" w:themeColor="text1"/>
                <w:sz w:val="22"/>
                <w:szCs w:val="22"/>
              </w:rPr>
            </w:pPr>
            <w:r w:rsidRPr="3E0E9F22">
              <w:rPr>
                <w:rFonts w:ascii="Aptos Narrow" w:hAnsi="Aptos Narrow" w:eastAsia="Aptos Narrow" w:cs="Aptos Narrow"/>
                <w:color w:val="000000" w:themeColor="text1"/>
                <w:sz w:val="22"/>
                <w:szCs w:val="22"/>
                <w:lang w:val="en-IN"/>
              </w:rPr>
              <w:t>€17.5</w:t>
            </w:r>
          </w:p>
        </w:tc>
      </w:tr>
    </w:tbl>
    <w:p w:rsidR="3E0E9F22" w:rsidP="3E0E9F22" w:rsidRDefault="3E0E9F22" w14:paraId="04A18DA3" w14:textId="3EEE3C3A"/>
    <w:p w:rsidR="3E0E9F22" w:rsidRDefault="3E0E9F22" w14:paraId="410C7A27" w14:textId="78CA118F">
      <w:r>
        <w:br w:type="page"/>
      </w:r>
    </w:p>
    <w:p w:rsidR="3E0E9F22" w:rsidP="3E0E9F22" w:rsidRDefault="3E0E9F22" w14:paraId="11798EDB" w14:textId="206D9B9F">
      <w:pPr>
        <w:ind w:firstLine="720"/>
      </w:pPr>
    </w:p>
    <w:p w:rsidR="794C0DF4" w:rsidP="3E0E9F22" w:rsidRDefault="794C0DF4" w14:paraId="3A322D09" w14:textId="73A98AA8">
      <w:pPr>
        <w:pStyle w:val="ListParagraph"/>
      </w:pPr>
      <w:r>
        <w:t xml:space="preserve">  #2 No right bar. All data on main section</w:t>
      </w:r>
    </w:p>
    <w:p w:rsidR="3E0E9F22" w:rsidP="3E0E9F22" w:rsidRDefault="3E0E9F22" w14:paraId="36505874" w14:textId="3288B3AB"/>
    <w:p w:rsidR="320A7E09" w:rsidP="3E0E9F22" w:rsidRDefault="64A06A78" w14:paraId="1A11B3C1" w14:textId="0F8F1088">
      <w:r>
        <w:rPr>
          <w:noProof/>
        </w:rPr>
        <w:drawing>
          <wp:inline distT="0" distB="0" distL="0" distR="0" wp14:anchorId="1A30ABFB" wp14:editId="6AED688C">
            <wp:extent cx="6858000" cy="3076575"/>
            <wp:effectExtent l="0" t="0" r="0" b="0"/>
            <wp:docPr id="1759331456" name="Picture 17593314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9331456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9E077F5" w:rsidRDefault="69E077F5" w14:paraId="48CF4289" w14:textId="5A3BA41A"/>
    <w:p w:rsidR="69E077F5" w:rsidRDefault="69E077F5" w14:paraId="6A78488F" w14:textId="7F973DC9"/>
    <w:p w:rsidR="4F17E8DD" w:rsidP="69E077F5" w:rsidRDefault="4F17E8DD" w14:paraId="1286CF84" w14:textId="0808CC99">
      <w:r w:rsidRPr="69E077F5">
        <w:rPr>
          <w:b/>
          <w:bCs/>
        </w:rPr>
        <w:t>Assumption/Concern/Recommendation</w:t>
      </w:r>
    </w:p>
    <w:p w:rsidR="69E077F5" w:rsidP="69E077F5" w:rsidRDefault="69E077F5" w14:paraId="5A78541E" w14:textId="169651BA">
      <w:pPr>
        <w:rPr>
          <w:b/>
          <w:bCs/>
        </w:rPr>
      </w:pPr>
    </w:p>
    <w:p w:rsidR="69E077F5" w:rsidP="69E077F5" w:rsidRDefault="69E077F5" w14:paraId="720A63C8" w14:textId="70CA943E">
      <w:pPr>
        <w:rPr>
          <w:b/>
          <w:bCs/>
        </w:rPr>
      </w:pPr>
    </w:p>
    <w:p w:rsidR="4F17E8DD" w:rsidP="69E077F5" w:rsidRDefault="4F17E8DD" w14:paraId="7EB89FBE" w14:textId="52B63F4B">
      <w:pPr>
        <w:pStyle w:val="ListParagraph"/>
        <w:numPr>
          <w:ilvl w:val="0"/>
          <w:numId w:val="1"/>
        </w:numPr>
      </w:pPr>
      <w:r>
        <w:t xml:space="preserve"> As the requirement around PDF generation is but dynamic based on which sections of the spa are filled , it is </w:t>
      </w:r>
      <w:r w:rsidR="22F1A22F">
        <w:t>recommended</w:t>
      </w:r>
      <w:r>
        <w:t xml:space="preserve"> to use </w:t>
      </w:r>
      <w:r w:rsidR="2A5DA972">
        <w:t>rr</w:t>
      </w:r>
      <w:r w:rsidR="69E077F5">
        <w:t>o</w:t>
      </w:r>
      <w:r w:rsidR="2A5DA972">
        <w:t xml:space="preserve">bus PDF builder tool like Conga composer/ Docusign etc. </w:t>
      </w:r>
    </w:p>
    <w:p w:rsidR="69E077F5" w:rsidP="69E077F5" w:rsidRDefault="69E077F5" w14:paraId="3166C126" w14:textId="26999A60">
      <w:pPr>
        <w:rPr>
          <w:b/>
          <w:bCs/>
        </w:rPr>
      </w:pPr>
    </w:p>
    <w:p w:rsidR="69E077F5" w:rsidP="69E077F5" w:rsidRDefault="69E077F5" w14:paraId="2F9DDE8C" w14:textId="3F8C5076">
      <w:pPr>
        <w:rPr>
          <w:b/>
          <w:bCs/>
        </w:rPr>
      </w:pPr>
    </w:p>
    <w:sectPr w:rsidR="69E077F5">
      <w:headerReference w:type="default" r:id="rId28"/>
      <w:footerReference w:type="even" r:id="rId29"/>
      <w:footerReference w:type="default" r:id="rId30"/>
      <w:footerReference w:type="first" r:id="rId31"/>
      <w:pgSz w:w="12240" w:h="15840" w:orient="portrait"/>
      <w:pgMar w:top="720" w:right="720" w:bottom="720" w:left="72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nitials="RV" w:author="Raj Varahagiri" w:date="2025-02-13T13:40:00Z" w:id="167">
    <w:p w:rsidR="00642CA0" w:rsidP="00642CA0" w:rsidRDefault="00642CA0" w14:paraId="03F1050A" w14:textId="0B76961E">
      <w:pPr>
        <w:pStyle w:val="CommentText"/>
      </w:pPr>
      <w:r>
        <w:rPr>
          <w:rStyle w:val="CommentReference"/>
        </w:rPr>
        <w:annotationRef/>
      </w:r>
      <w:r>
        <w:fldChar w:fldCharType="begin"/>
      </w:r>
      <w:r>
        <w:instrText>HYPERLINK "mailto:amantri@enphaseenergy.com"</w:instrText>
      </w:r>
      <w:bookmarkStart w:name="_@_9BC3209901E749E98094AC6CD2E51D19Z" w:id="169"/>
      <w:r>
        <w:fldChar w:fldCharType="separate"/>
      </w:r>
      <w:bookmarkEnd w:id="169"/>
      <w:r w:rsidRPr="00642CA0">
        <w:rPr>
          <w:rStyle w:val="Mention"/>
          <w:noProof/>
        </w:rPr>
        <w:t>@Adarsh Mantri</w:t>
      </w:r>
      <w:r>
        <w:fldChar w:fldCharType="end"/>
      </w:r>
      <w:r>
        <w:t xml:space="preserve"> - We also need a SPA Number Linkage on this Object to know for which SPA this Geo data is applicable to.</w:t>
      </w:r>
    </w:p>
  </w:comment>
  <w:comment w:initials="AM" w:author="Adarsh Mantri" w:date="2025-02-13T19:41:00Z" w:id="168">
    <w:p w:rsidR="00633E25" w:rsidRDefault="00633E25" w14:paraId="13F75A62" w14:textId="603663EB">
      <w:pPr>
        <w:pStyle w:val="CommentText"/>
      </w:pPr>
      <w:r>
        <w:rPr>
          <w:rStyle w:val="CommentReference"/>
        </w:rPr>
        <w:annotationRef/>
      </w:r>
      <w:r w:rsidRPr="48B7B6AD">
        <w:t xml:space="preserve">Yes, it would have association. </w:t>
      </w:r>
    </w:p>
  </w:comment>
  <w:comment w:initials="RN" w:author="Ravi Nara" w:date="2025-02-05T15:32:00Z" w:id="170">
    <w:p w:rsidR="001833AD" w:rsidP="001833AD" w:rsidRDefault="001833AD" w14:paraId="516015DE" w14:textId="65B5C81C">
      <w:pPr>
        <w:pStyle w:val="CommentText"/>
      </w:pPr>
      <w:r>
        <w:rPr>
          <w:rStyle w:val="CommentReference"/>
        </w:rPr>
        <w:annotationRef/>
      </w:r>
      <w:r>
        <w:t>There may be a scenario where Installer is in IT but is allowed to sell in another country not part of this list. This may become a corner case</w:t>
      </w:r>
    </w:p>
  </w:comment>
  <w:comment w:initials="AM" w:author="Adarsh Mantri" w:date="2025-02-05T19:38:00Z" w:id="171">
    <w:p w:rsidR="001E6337" w:rsidRDefault="001E6337" w14:paraId="6CC6B28E" w14:textId="75E83454">
      <w:pPr>
        <w:pStyle w:val="CommentText"/>
      </w:pPr>
      <w:r>
        <w:rPr>
          <w:rStyle w:val="CommentReference"/>
        </w:rPr>
        <w:annotationRef/>
      </w:r>
      <w:r w:rsidRPr="1B4C9035">
        <w:t xml:space="preserve">That can be accommodated.  Would ask user story to include precise values. </w:t>
      </w:r>
    </w:p>
  </w:comment>
  <w:comment w:initials="RN" w:author="Ravi Nara" w:date="2025-02-05T15:33:00Z" w:id="172">
    <w:p w:rsidR="00517B54" w:rsidP="00517B54" w:rsidRDefault="00E22469" w14:paraId="471E414F" w14:textId="77777777">
      <w:pPr>
        <w:pStyle w:val="CommentText"/>
      </w:pPr>
      <w:r>
        <w:rPr>
          <w:rStyle w:val="CommentReference"/>
        </w:rPr>
        <w:annotationRef/>
      </w:r>
      <w:r w:rsidR="00517B54">
        <w:t>Values need to be consistent to how Enlighten is storing the data. Per Kari, address field is integrated with Google API in Enlighten</w:t>
      </w:r>
    </w:p>
  </w:comment>
  <w:comment w:initials="RN" w:author="Ravi Nara" w:date="2025-02-05T15:35:00Z" w:id="178">
    <w:p w:rsidR="00A5232E" w:rsidP="00A5232E" w:rsidRDefault="00A5232E" w14:paraId="204305FF" w14:textId="77777777">
      <w:pPr>
        <w:pStyle w:val="CommentText"/>
      </w:pPr>
      <w:r>
        <w:rPr>
          <w:rStyle w:val="CommentReference"/>
        </w:rPr>
        <w:annotationRef/>
      </w:r>
      <w:r>
        <w:t>May have to add Disti Contact, RSM or DAM too, where payment is through Disti</w:t>
      </w:r>
    </w:p>
  </w:comment>
  <w:comment w:initials="AM" w:author="Adarsh Mantri" w:date="2025-02-05T19:36:00Z" w:id="179">
    <w:p w:rsidR="001E6337" w:rsidRDefault="001E6337" w14:paraId="4AF210BA" w14:textId="17A84003">
      <w:pPr>
        <w:pStyle w:val="CommentText"/>
      </w:pPr>
      <w:r>
        <w:rPr>
          <w:rStyle w:val="CommentReference"/>
        </w:rPr>
        <w:annotationRef/>
      </w:r>
      <w:r w:rsidRPr="5AA04C3A">
        <w:t>once that requirement is final, we can add that.</w:t>
      </w:r>
    </w:p>
  </w:comment>
  <w:comment w:initials="RN" w:author="Ravi Nara" w:date="2025-02-05T15:37:00Z" w:id="180">
    <w:p w:rsidR="004270A9" w:rsidP="004270A9" w:rsidRDefault="004270A9" w14:paraId="3B98652D" w14:textId="77777777">
      <w:pPr>
        <w:pStyle w:val="CommentText"/>
      </w:pPr>
      <w:r>
        <w:rPr>
          <w:rStyle w:val="CommentReference"/>
        </w:rPr>
        <w:annotationRef/>
      </w:r>
      <w:r>
        <w:t>May have to add Disti Contact, RSM or DAM too, where payment is through Disti</w:t>
      </w:r>
    </w:p>
  </w:comment>
  <w:comment w:initials="AM" w:author="Adarsh Mantri" w:date="2025-02-05T19:36:00Z" w:id="181">
    <w:p w:rsidR="001E6337" w:rsidRDefault="001E6337" w14:paraId="15B7EF2E" w14:textId="565252B4">
      <w:pPr>
        <w:pStyle w:val="CommentText"/>
      </w:pPr>
      <w:r>
        <w:rPr>
          <w:rStyle w:val="CommentReference"/>
        </w:rPr>
        <w:annotationRef/>
      </w:r>
      <w:r w:rsidRPr="33E806BE">
        <w:t>once that requirement is final, we can add that.</w:t>
      </w:r>
    </w:p>
  </w:comment>
  <w:comment w:initials="AM" w:author="Adarsh Mantri" w:date="2025-02-12T18:22:00Z" w:id="182">
    <w:p w:rsidR="003E4018" w:rsidRDefault="00633E25" w14:paraId="020F1554" w14:textId="5E6BB3F0">
      <w:pPr>
        <w:pStyle w:val="CommentText"/>
      </w:pPr>
      <w:r>
        <w:rPr>
          <w:rStyle w:val="CommentReference"/>
        </w:rPr>
        <w:annotationRef/>
      </w:r>
      <w:r w:rsidRPr="664047D3">
        <w:t>as requirements for disti are removed, we no longer need this.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03F1050A" w15:done="1"/>
  <w15:commentEx w15:paraId="13F75A62" w15:paraIdParent="03F1050A" w15:done="1"/>
  <w15:commentEx w15:paraId="516015DE" w15:done="0"/>
  <w15:commentEx w15:paraId="6CC6B28E" w15:paraIdParent="516015DE" w15:done="0"/>
  <w15:commentEx w15:paraId="471E414F" w15:done="0"/>
  <w15:commentEx w15:paraId="204305FF" w15:done="0"/>
  <w15:commentEx w15:paraId="4AF210BA" w15:paraIdParent="204305FF" w15:done="0"/>
  <w15:commentEx w15:paraId="3B98652D" w15:done="0"/>
  <w15:commentEx w15:paraId="15B7EF2E" w15:paraIdParent="3B98652D" w15:done="0"/>
  <w15:commentEx w15:paraId="020F1554" w15:paraIdParent="3B98652D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04A59DB2" w16cex:dateUtc="2025-02-13T21:40:00Z"/>
  <w16cex:commentExtensible w16cex:durableId="0D18B9AC" w16cex:dateUtc="2025-02-14T02:41:00Z"/>
  <w16cex:commentExtensible w16cex:durableId="77369605" w16cex:dateUtc="2025-02-05T23:32:00Z"/>
  <w16cex:commentExtensible w16cex:durableId="6DB36B0B" w16cex:dateUtc="2025-02-06T02:38:00Z"/>
  <w16cex:commentExtensible w16cex:durableId="07B85ED9" w16cex:dateUtc="2025-02-05T23:33:00Z"/>
  <w16cex:commentExtensible w16cex:durableId="46F3AA3F" w16cex:dateUtc="2025-02-05T23:35:00Z">
    <w16cex:extLst>
      <w16:ext w16:uri="{CE6994B0-6A32-4C9F-8C6B-6E91EDA988CE}">
        <cr:reactions xmlns:cr="http://schemas.microsoft.com/office/comments/2020/reactions">
          <cr:reaction reactionType="1">
            <cr:reactionInfo dateUtc="2025-02-06T02:36:21Z">
              <cr:user userId="S::amantri@enphaseenergy.com::06f3a88c-b32e-4249-9d89-72ce110c6e92" userProvider="AD" userName="Adarsh Mantri"/>
            </cr:reactionInfo>
          </cr:reaction>
        </cr:reactions>
      </w16:ext>
    </w16cex:extLst>
  </w16cex:commentExtensible>
  <w16cex:commentExtensible w16cex:durableId="0D101288" w16cex:dateUtc="2025-02-06T02:36:00Z"/>
  <w16cex:commentExtensible w16cex:durableId="3B87E9E0" w16cex:dateUtc="2025-02-05T23:37:00Z">
    <w16cex:extLst>
      <w16:ext w16:uri="{CE6994B0-6A32-4C9F-8C6B-6E91EDA988CE}">
        <cr:reactions xmlns:cr="http://schemas.microsoft.com/office/comments/2020/reactions">
          <cr:reaction reactionType="1">
            <cr:reactionInfo dateUtc="2025-02-06T02:36:29Z">
              <cr:user userId="S::amantri@enphaseenergy.com::06f3a88c-b32e-4249-9d89-72ce110c6e92" userProvider="AD" userName="Adarsh Mantri"/>
            </cr:reactionInfo>
          </cr:reaction>
        </cr:reactions>
      </w16:ext>
    </w16cex:extLst>
  </w16cex:commentExtensible>
  <w16cex:commentExtensible w16cex:durableId="7959FAC4" w16cex:dateUtc="2025-02-06T02:36:00Z"/>
  <w16cex:commentExtensible w16cex:durableId="0D9338B3" w16cex:dateUtc="2025-02-13T01:2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03F1050A" w16cid:durableId="04A59DB2"/>
  <w16cid:commentId w16cid:paraId="13F75A62" w16cid:durableId="0D18B9AC"/>
  <w16cid:commentId w16cid:paraId="516015DE" w16cid:durableId="77369605"/>
  <w16cid:commentId w16cid:paraId="6CC6B28E" w16cid:durableId="6DB36B0B"/>
  <w16cid:commentId w16cid:paraId="471E414F" w16cid:durableId="07B85ED9"/>
  <w16cid:commentId w16cid:paraId="204305FF" w16cid:durableId="46F3AA3F"/>
  <w16cid:commentId w16cid:paraId="4AF210BA" w16cid:durableId="0D101288"/>
  <w16cid:commentId w16cid:paraId="3B98652D" w16cid:durableId="3B87E9E0"/>
  <w16cid:commentId w16cid:paraId="15B7EF2E" w16cid:durableId="7959FAC4"/>
  <w16cid:commentId w16cid:paraId="020F1554" w16cid:durableId="0D9338B3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F95529" w:rsidP="00D03339" w:rsidRDefault="00F95529" w14:paraId="5D30C976" w14:textId="77777777">
      <w:r>
        <w:separator/>
      </w:r>
    </w:p>
  </w:endnote>
  <w:endnote w:type="continuationSeparator" w:id="0">
    <w:p w:rsidR="00F95529" w:rsidP="00D03339" w:rsidRDefault="00F95529" w14:paraId="25B49852" w14:textId="77777777">
      <w:r>
        <w:continuationSeparator/>
      </w:r>
    </w:p>
  </w:endnote>
  <w:endnote w:type="continuationNotice" w:id="1">
    <w:p w:rsidR="00F95529" w:rsidRDefault="00F95529" w14:paraId="05314487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ptos Narrow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clsh="http://schemas.microsoft.com/office/drawing/2020/classificationShape" mc:Ignorable="w14 w15 w16se w16cid w16 w16cex w16sdtdh w16sdtfl w16du wp14">
  <w:p w:rsidR="00A76DF0" w:rsidRDefault="00A76DF0" w14:paraId="3691BC52" w14:textId="12DADC35">
    <w:pPr>
      <w:pStyle w:val="Footer"/>
    </w:pPr>
    <w:r>
      <w:rPr>
        <w:noProof/>
        <w14:ligatures w14:val="standardContextual"/>
      </w:rPr>
      <mc:AlternateContent>
        <mc:Choice Requires="wps">
          <w:drawing>
            <wp:anchor distT="0" distB="0" distL="0" distR="0" simplePos="0" relativeHeight="251658241" behindDoc="0" locked="0" layoutInCell="1" allowOverlap="1" wp14:anchorId="713E8843" wp14:editId="1968C4A4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1237615" cy="330200"/>
              <wp:effectExtent l="0" t="0" r="635" b="0"/>
              <wp:wrapNone/>
              <wp:docPr id="1482253260" name="Text Box 3" descr="Enphase 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37615" cy="330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Pr="00A76DF0" w:rsidR="00A76DF0" w:rsidP="00A76DF0" w:rsidRDefault="00A76DF0" w14:paraId="06ECA037" w14:textId="3ECB0D8F">
                          <w:pPr>
                            <w:rPr>
                              <w:rFonts w:ascii="Calibri" w:hAnsi="Calibri" w:eastAsia="Calibri" w:cs="Calibri"/>
                              <w:noProof/>
                              <w:color w:val="808080"/>
                              <w:sz w:val="18"/>
                              <w:szCs w:val="18"/>
                            </w:rPr>
                          </w:pPr>
                          <w:r w:rsidRPr="00A76DF0">
                            <w:rPr>
                              <w:rFonts w:ascii="Calibri" w:hAnsi="Calibri" w:eastAsia="Calibri" w:cs="Calibri"/>
                              <w:noProof/>
                              <w:color w:val="808080"/>
                              <w:sz w:val="18"/>
                              <w:szCs w:val="18"/>
                            </w:rPr>
                            <w:t>Enphase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 xmlns:arto="http://schemas.microsoft.com/office/word/2006/arto" xmlns:a="http://schemas.openxmlformats.org/drawingml/2006/main" xmlns:aclsh="http://schemas.microsoft.com/office/drawing/2020/classificationShape">
          <w:pict w14:anchorId="26635928">
            <v:shapetype id="_x0000_t202" coordsize="21600,21600" o:spt="202" path="m,l,21600r21600,l21600,xe" w14:anchorId="713E8843">
              <v:stroke joinstyle="miter"/>
              <v:path gradientshapeok="t" o:connecttype="rect"/>
            </v:shapetype>
            <v:shape id="Text Box 3" style="position:absolute;margin-left:0;margin-top:0;width:97.45pt;height:26pt;z-index:251658241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alt="Enphase Confidential" o:spid="_x0000_s102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">
              <v:textbox style="mso-fit-shape-to-text:t" inset="20pt,0,0,15pt">
                <w:txbxContent>
                  <w:p w:rsidRPr="00A76DF0" w:rsidR="00A76DF0" w:rsidP="00A76DF0" w:rsidRDefault="00A76DF0" w14:paraId="70979E62" w14:textId="3ECB0D8F">
                    <w:pPr>
                      <w:rPr>
                        <w:rFonts w:ascii="Calibri" w:hAnsi="Calibri" w:eastAsia="Calibri" w:cs="Calibri"/>
                        <w:noProof/>
                        <w:color w:val="808080"/>
                        <w:sz w:val="18"/>
                        <w:szCs w:val="18"/>
                      </w:rPr>
                    </w:pPr>
                    <w:r w:rsidRPr="00A76DF0">
                      <w:rPr>
                        <w:rFonts w:ascii="Calibri" w:hAnsi="Calibri" w:eastAsia="Calibri" w:cs="Calibri"/>
                        <w:noProof/>
                        <w:color w:val="808080"/>
                        <w:sz w:val="18"/>
                        <w:szCs w:val="18"/>
                      </w:rPr>
                      <w:t>Enphase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clsh="http://schemas.microsoft.com/office/drawing/2020/classificationShape" mc:Ignorable="w14 w15 w16se w16cid w16 w16cex w16sdtdh w16sdtfl w16du wp14">
  <w:p w:rsidRPr="00B2047A" w:rsidR="00D03339" w:rsidP="00B2047A" w:rsidRDefault="00A76DF0" w14:paraId="1976FCAE" w14:textId="4FC0A872">
    <w:pPr>
      <w:pStyle w:val="Footer"/>
      <w:rPr>
        <w:rFonts w:ascii="Arial" w:hAnsi="Arial" w:eastAsia="Arial" w:cs="Arial"/>
        <w:color w:val="000000" w:themeColor="text1"/>
        <w:sz w:val="18"/>
        <w:szCs w:val="18"/>
      </w:rPr>
    </w:pPr>
    <w:r>
      <w:rPr>
        <w:rFonts w:ascii="Calibri" w:hAnsi="Calibri" w:eastAsia="Calibri" w:cs="Calibri"/>
        <w:noProof/>
        <w:color w:val="000000" w:themeColor="text1"/>
        <w:sz w:val="22"/>
        <w:szCs w:val="22"/>
        <w14:ligatures w14:val="standardContextual"/>
      </w:rPr>
      <mc:AlternateContent>
        <mc:Choice Requires="wps">
          <w:drawing>
            <wp:anchor distT="0" distB="0" distL="0" distR="0" simplePos="0" relativeHeight="251658242" behindDoc="0" locked="0" layoutInCell="1" allowOverlap="1" wp14:anchorId="740B33F9" wp14:editId="5CDD9E9F">
              <wp:simplePos x="914400" y="9433560"/>
              <wp:positionH relativeFrom="page">
                <wp:align>left</wp:align>
              </wp:positionH>
              <wp:positionV relativeFrom="page">
                <wp:align>bottom</wp:align>
              </wp:positionV>
              <wp:extent cx="1237615" cy="330200"/>
              <wp:effectExtent l="0" t="0" r="635" b="0"/>
              <wp:wrapNone/>
              <wp:docPr id="538037630" name="Text Box 4" descr="Enphase 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37615" cy="330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Pr="00A76DF0" w:rsidR="00A76DF0" w:rsidP="00A76DF0" w:rsidRDefault="00A76DF0" w14:paraId="6C77A7CA" w14:textId="456CDA08">
                          <w:pPr>
                            <w:rPr>
                              <w:rFonts w:ascii="Calibri" w:hAnsi="Calibri" w:eastAsia="Calibri" w:cs="Calibri"/>
                              <w:noProof/>
                              <w:color w:val="808080"/>
                              <w:sz w:val="18"/>
                              <w:szCs w:val="18"/>
                            </w:rPr>
                          </w:pPr>
                          <w:r w:rsidRPr="00A76DF0">
                            <w:rPr>
                              <w:rFonts w:ascii="Calibri" w:hAnsi="Calibri" w:eastAsia="Calibri" w:cs="Calibri"/>
                              <w:noProof/>
                              <w:color w:val="808080"/>
                              <w:sz w:val="18"/>
                              <w:szCs w:val="18"/>
                            </w:rPr>
                            <w:t>Enphase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 xmlns:arto="http://schemas.microsoft.com/office/word/2006/arto" xmlns:a="http://schemas.openxmlformats.org/drawingml/2006/main" xmlns:aclsh="http://schemas.microsoft.com/office/drawing/2020/classificationShape">
          <w:pict w14:anchorId="4CACE34A">
            <v:shapetype id="_x0000_t202" coordsize="21600,21600" o:spt="202" path="m,l,21600r21600,l21600,xe" w14:anchorId="740B33F9">
              <v:stroke joinstyle="miter"/>
              <v:path gradientshapeok="t" o:connecttype="rect"/>
            </v:shapetype>
            <v:shape id="Text Box 4" style="position:absolute;margin-left:0;margin-top:0;width:97.45pt;height:26pt;z-index:251658242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alt="Enphase Confidential" o:spid="_x0000_s1027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">
              <v:textbox style="mso-fit-shape-to-text:t" inset="20pt,0,0,15pt">
                <w:txbxContent>
                  <w:p w:rsidRPr="00A76DF0" w:rsidR="00A76DF0" w:rsidP="00A76DF0" w:rsidRDefault="00A76DF0" w14:paraId="0F57D5ED" w14:textId="456CDA08">
                    <w:pPr>
                      <w:rPr>
                        <w:rFonts w:ascii="Calibri" w:hAnsi="Calibri" w:eastAsia="Calibri" w:cs="Calibri"/>
                        <w:noProof/>
                        <w:color w:val="808080"/>
                        <w:sz w:val="18"/>
                        <w:szCs w:val="18"/>
                      </w:rPr>
                    </w:pPr>
                    <w:r w:rsidRPr="00A76DF0">
                      <w:rPr>
                        <w:rFonts w:ascii="Calibri" w:hAnsi="Calibri" w:eastAsia="Calibri" w:cs="Calibri"/>
                        <w:noProof/>
                        <w:color w:val="808080"/>
                        <w:sz w:val="18"/>
                        <w:szCs w:val="18"/>
                      </w:rPr>
                      <w:t>Enphase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Pr="7C669E4B" w:rsidR="00B2047A">
      <w:rPr>
        <w:rFonts w:ascii="Calibri" w:hAnsi="Calibri" w:eastAsia="Calibri" w:cs="Calibri"/>
        <w:color w:val="000000" w:themeColor="text1"/>
        <w:sz w:val="22"/>
        <w:szCs w:val="22"/>
      </w:rPr>
      <w:t xml:space="preserve">                                </w:t>
    </w:r>
    <w:r w:rsidR="00B2047A">
      <w:rPr>
        <w:rFonts w:ascii="Calibri" w:hAnsi="Calibri" w:eastAsia="Calibri" w:cs="Calibri"/>
        <w:color w:val="000000" w:themeColor="text1"/>
        <w:sz w:val="22"/>
        <w:szCs w:val="22"/>
      </w:rPr>
      <w:tab/>
    </w:r>
    <w:r w:rsidRPr="7C669E4B" w:rsidR="00B2047A">
      <w:rPr>
        <w:rFonts w:ascii="Calibri" w:hAnsi="Calibri" w:eastAsia="Calibri" w:cs="Calibri"/>
        <w:color w:val="000000" w:themeColor="text1"/>
        <w:sz w:val="22"/>
        <w:szCs w:val="22"/>
      </w:rPr>
      <w:t xml:space="preserve"> © </w:t>
    </w:r>
    <w:r w:rsidRPr="7C669E4B" w:rsidR="5ADC250D">
      <w:rPr>
        <w:rFonts w:ascii="Calibri" w:hAnsi="Calibri" w:eastAsia="Calibri" w:cs="Calibri"/>
        <w:color w:val="000000" w:themeColor="text1"/>
        <w:sz w:val="22"/>
        <w:szCs w:val="22"/>
      </w:rPr>
      <w:t>2025</w:t>
    </w:r>
    <w:r w:rsidRPr="7C669E4B" w:rsidR="00B2047A">
      <w:rPr>
        <w:rFonts w:ascii="Calibri" w:hAnsi="Calibri" w:eastAsia="Calibri" w:cs="Calibri"/>
        <w:color w:val="000000" w:themeColor="text1"/>
        <w:sz w:val="22"/>
        <w:szCs w:val="22"/>
      </w:rPr>
      <w:t xml:space="preserve"> Enphase Energy, Inc. Confidential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clsh="http://schemas.microsoft.com/office/drawing/2020/classificationShape" mc:Ignorable="w14 w15 w16se w16cid w16 w16cex w16sdtdh w16sdtfl w16du wp14">
  <w:p w:rsidR="00A76DF0" w:rsidRDefault="00A76DF0" w14:paraId="047570CE" w14:textId="440E656F">
    <w:pPr>
      <w:pStyle w:val="Footer"/>
    </w:pPr>
    <w:r>
      <w:rPr>
        <w:noProof/>
        <w14:ligatures w14:val="standardContextual"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77563015" wp14:editId="03FA241B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1237615" cy="330200"/>
              <wp:effectExtent l="0" t="0" r="635" b="0"/>
              <wp:wrapNone/>
              <wp:docPr id="200316822" name="Text Box 2" descr="Enphase 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37615" cy="330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Pr="00A76DF0" w:rsidR="00A76DF0" w:rsidP="00A76DF0" w:rsidRDefault="00A76DF0" w14:paraId="30660533" w14:textId="54E24D44">
                          <w:pPr>
                            <w:rPr>
                              <w:rFonts w:ascii="Calibri" w:hAnsi="Calibri" w:eastAsia="Calibri" w:cs="Calibri"/>
                              <w:noProof/>
                              <w:color w:val="808080"/>
                              <w:sz w:val="18"/>
                              <w:szCs w:val="18"/>
                            </w:rPr>
                          </w:pPr>
                          <w:r w:rsidRPr="00A76DF0">
                            <w:rPr>
                              <w:rFonts w:ascii="Calibri" w:hAnsi="Calibri" w:eastAsia="Calibri" w:cs="Calibri"/>
                              <w:noProof/>
                              <w:color w:val="808080"/>
                              <w:sz w:val="18"/>
                              <w:szCs w:val="18"/>
                            </w:rPr>
                            <w:t>Enphase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 xmlns:arto="http://schemas.microsoft.com/office/word/2006/arto" xmlns:a="http://schemas.openxmlformats.org/drawingml/2006/main" xmlns:aclsh="http://schemas.microsoft.com/office/drawing/2020/classificationShape">
          <w:pict w14:anchorId="5CCDFAD2">
            <v:shapetype id="_x0000_t202" coordsize="21600,21600" o:spt="202" path="m,l,21600r21600,l21600,xe" w14:anchorId="77563015">
              <v:stroke joinstyle="miter"/>
              <v:path gradientshapeok="t" o:connecttype="rect"/>
            </v:shapetype>
            <v:shape id="Text Box 2" style="position:absolute;margin-left:0;margin-top:0;width:97.45pt;height:26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alt="Enphase Confidential" o:spid="_x0000_s1028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">
              <v:textbox style="mso-fit-shape-to-text:t" inset="20pt,0,0,15pt">
                <w:txbxContent>
                  <w:p w:rsidRPr="00A76DF0" w:rsidR="00A76DF0" w:rsidP="00A76DF0" w:rsidRDefault="00A76DF0" w14:paraId="45EEE595" w14:textId="54E24D44">
                    <w:pPr>
                      <w:rPr>
                        <w:rFonts w:ascii="Calibri" w:hAnsi="Calibri" w:eastAsia="Calibri" w:cs="Calibri"/>
                        <w:noProof/>
                        <w:color w:val="808080"/>
                        <w:sz w:val="18"/>
                        <w:szCs w:val="18"/>
                      </w:rPr>
                    </w:pPr>
                    <w:r w:rsidRPr="00A76DF0">
                      <w:rPr>
                        <w:rFonts w:ascii="Calibri" w:hAnsi="Calibri" w:eastAsia="Calibri" w:cs="Calibri"/>
                        <w:noProof/>
                        <w:color w:val="808080"/>
                        <w:sz w:val="18"/>
                        <w:szCs w:val="18"/>
                      </w:rPr>
                      <w:t>Enphase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F95529" w:rsidP="00D03339" w:rsidRDefault="00F95529" w14:paraId="58B9F591" w14:textId="77777777">
      <w:r>
        <w:separator/>
      </w:r>
    </w:p>
  </w:footnote>
  <w:footnote w:type="continuationSeparator" w:id="0">
    <w:p w:rsidR="00F95529" w:rsidP="00D03339" w:rsidRDefault="00F95529" w14:paraId="5B78CD5C" w14:textId="77777777">
      <w:r>
        <w:continuationSeparator/>
      </w:r>
    </w:p>
  </w:footnote>
  <w:footnote w:type="continuationNotice" w:id="1">
    <w:p w:rsidR="00F95529" w:rsidRDefault="00F95529" w14:paraId="5E66EE25" w14:textId="7777777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600"/>
      <w:gridCol w:w="3600"/>
      <w:gridCol w:w="3600"/>
    </w:tblGrid>
    <w:tr w:rsidR="5ADC250D" w:rsidTr="5ADC250D" w14:paraId="49565B31" w14:textId="77777777">
      <w:trPr>
        <w:trHeight w:val="300"/>
      </w:trPr>
      <w:tc>
        <w:tcPr>
          <w:tcW w:w="3600" w:type="dxa"/>
        </w:tcPr>
        <w:p w:rsidR="5ADC250D" w:rsidP="5ADC250D" w:rsidRDefault="5ADC250D" w14:paraId="1DECB6FD" w14:textId="1145F38C">
          <w:pPr>
            <w:pStyle w:val="Header"/>
            <w:ind w:left="-115"/>
          </w:pPr>
        </w:p>
      </w:tc>
      <w:tc>
        <w:tcPr>
          <w:tcW w:w="3600" w:type="dxa"/>
        </w:tcPr>
        <w:p w:rsidR="5ADC250D" w:rsidP="5ADC250D" w:rsidRDefault="5ADC250D" w14:paraId="20BF9F5C" w14:textId="30D76B19">
          <w:pPr>
            <w:pStyle w:val="Header"/>
            <w:jc w:val="center"/>
          </w:pPr>
        </w:p>
      </w:tc>
      <w:tc>
        <w:tcPr>
          <w:tcW w:w="3600" w:type="dxa"/>
        </w:tcPr>
        <w:p w:rsidR="5ADC250D" w:rsidP="5ADC250D" w:rsidRDefault="5ADC250D" w14:paraId="3A2CF998" w14:textId="50622A57">
          <w:pPr>
            <w:pStyle w:val="Header"/>
            <w:ind w:right="-115"/>
            <w:jc w:val="right"/>
          </w:pPr>
        </w:p>
      </w:tc>
    </w:tr>
  </w:tbl>
  <w:p w:rsidR="00A84A0B" w:rsidRDefault="00A84A0B" w14:paraId="01826363" w14:textId="64BB090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3D3887"/>
    <w:multiLevelType w:val="hybridMultilevel"/>
    <w:tmpl w:val="F65A6FDE"/>
    <w:lvl w:ilvl="0" w:tplc="8F9CFBC2">
      <w:start w:val="1"/>
      <w:numFmt w:val="decimal"/>
      <w:lvlText w:val="%1)"/>
      <w:lvlJc w:val="left"/>
      <w:pPr>
        <w:ind w:left="720" w:hanging="360"/>
      </w:pPr>
      <w:rPr>
        <w:rFonts w:hint="default" w:cstheme="minorHAnsi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9E49AA"/>
    <w:multiLevelType w:val="hybridMultilevel"/>
    <w:tmpl w:val="C272338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C63052"/>
    <w:multiLevelType w:val="hybridMultilevel"/>
    <w:tmpl w:val="0F86D31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21E59B6"/>
    <w:multiLevelType w:val="hybridMultilevel"/>
    <w:tmpl w:val="EA58D64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40B5137"/>
    <w:multiLevelType w:val="hybridMultilevel"/>
    <w:tmpl w:val="F9365668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46F3A16"/>
    <w:multiLevelType w:val="multilevel"/>
    <w:tmpl w:val="46EC27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90F2AB2"/>
    <w:multiLevelType w:val="hybridMultilevel"/>
    <w:tmpl w:val="FFFFFFFF"/>
    <w:lvl w:ilvl="0" w:tplc="83EEA046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w:ilvl="1" w:tplc="41B41720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/>
      </w:rPr>
    </w:lvl>
    <w:lvl w:ilvl="2" w:tplc="88AEF97A">
      <w:start w:val="1"/>
      <w:numFmt w:val="bullet"/>
      <w:lvlText w:val=""/>
      <w:lvlJc w:val="left"/>
      <w:pPr>
        <w:ind w:left="3600" w:hanging="360"/>
      </w:pPr>
      <w:rPr>
        <w:rFonts w:hint="default" w:ascii="Wingdings" w:hAnsi="Wingdings"/>
      </w:rPr>
    </w:lvl>
    <w:lvl w:ilvl="3" w:tplc="86501DC0">
      <w:start w:val="1"/>
      <w:numFmt w:val="bullet"/>
      <w:lvlText w:val=""/>
      <w:lvlJc w:val="left"/>
      <w:pPr>
        <w:ind w:left="4320" w:hanging="360"/>
      </w:pPr>
      <w:rPr>
        <w:rFonts w:hint="default" w:ascii="Symbol" w:hAnsi="Symbol"/>
      </w:rPr>
    </w:lvl>
    <w:lvl w:ilvl="4" w:tplc="9508F5CC">
      <w:start w:val="1"/>
      <w:numFmt w:val="bullet"/>
      <w:lvlText w:val="o"/>
      <w:lvlJc w:val="left"/>
      <w:pPr>
        <w:ind w:left="5040" w:hanging="360"/>
      </w:pPr>
      <w:rPr>
        <w:rFonts w:hint="default" w:ascii="Courier New" w:hAnsi="Courier New"/>
      </w:rPr>
    </w:lvl>
    <w:lvl w:ilvl="5" w:tplc="3E56BF9C">
      <w:start w:val="1"/>
      <w:numFmt w:val="bullet"/>
      <w:lvlText w:val=""/>
      <w:lvlJc w:val="left"/>
      <w:pPr>
        <w:ind w:left="5760" w:hanging="360"/>
      </w:pPr>
      <w:rPr>
        <w:rFonts w:hint="default" w:ascii="Wingdings" w:hAnsi="Wingdings"/>
      </w:rPr>
    </w:lvl>
    <w:lvl w:ilvl="6" w:tplc="646CE798">
      <w:start w:val="1"/>
      <w:numFmt w:val="bullet"/>
      <w:lvlText w:val=""/>
      <w:lvlJc w:val="left"/>
      <w:pPr>
        <w:ind w:left="6480" w:hanging="360"/>
      </w:pPr>
      <w:rPr>
        <w:rFonts w:hint="default" w:ascii="Symbol" w:hAnsi="Symbol"/>
      </w:rPr>
    </w:lvl>
    <w:lvl w:ilvl="7" w:tplc="52948294">
      <w:start w:val="1"/>
      <w:numFmt w:val="bullet"/>
      <w:lvlText w:val="o"/>
      <w:lvlJc w:val="left"/>
      <w:pPr>
        <w:ind w:left="7200" w:hanging="360"/>
      </w:pPr>
      <w:rPr>
        <w:rFonts w:hint="default" w:ascii="Courier New" w:hAnsi="Courier New"/>
      </w:rPr>
    </w:lvl>
    <w:lvl w:ilvl="8" w:tplc="C996FB90">
      <w:start w:val="1"/>
      <w:numFmt w:val="bullet"/>
      <w:lvlText w:val=""/>
      <w:lvlJc w:val="left"/>
      <w:pPr>
        <w:ind w:left="7920" w:hanging="360"/>
      </w:pPr>
      <w:rPr>
        <w:rFonts w:hint="default" w:ascii="Wingdings" w:hAnsi="Wingdings"/>
      </w:rPr>
    </w:lvl>
  </w:abstractNum>
  <w:abstractNum w:abstractNumId="7" w15:restartNumberingAfterBreak="0">
    <w:nsid w:val="0CEB570B"/>
    <w:multiLevelType w:val="hybridMultilevel"/>
    <w:tmpl w:val="5D8C4224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27B3B1D"/>
    <w:multiLevelType w:val="hybridMultilevel"/>
    <w:tmpl w:val="B8BA2F7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3E153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1659BB53"/>
    <w:multiLevelType w:val="hybridMultilevel"/>
    <w:tmpl w:val="FFFFFFFF"/>
    <w:lvl w:ilvl="0" w:tplc="3918B1BC">
      <w:start w:val="1"/>
      <w:numFmt w:val="decimal"/>
      <w:lvlText w:val="%1."/>
      <w:lvlJc w:val="left"/>
      <w:pPr>
        <w:ind w:left="1080" w:hanging="360"/>
      </w:pPr>
    </w:lvl>
    <w:lvl w:ilvl="1" w:tplc="0B588174">
      <w:start w:val="1"/>
      <w:numFmt w:val="lowerLetter"/>
      <w:lvlText w:val="%2."/>
      <w:lvlJc w:val="left"/>
      <w:pPr>
        <w:ind w:left="1800" w:hanging="360"/>
      </w:pPr>
    </w:lvl>
    <w:lvl w:ilvl="2" w:tplc="B740888E">
      <w:start w:val="1"/>
      <w:numFmt w:val="lowerRoman"/>
      <w:lvlText w:val="%3."/>
      <w:lvlJc w:val="right"/>
      <w:pPr>
        <w:ind w:left="2520" w:hanging="180"/>
      </w:pPr>
    </w:lvl>
    <w:lvl w:ilvl="3" w:tplc="3AC61808">
      <w:start w:val="1"/>
      <w:numFmt w:val="decimal"/>
      <w:lvlText w:val="%4."/>
      <w:lvlJc w:val="left"/>
      <w:pPr>
        <w:ind w:left="3240" w:hanging="360"/>
      </w:pPr>
    </w:lvl>
    <w:lvl w:ilvl="4" w:tplc="5008BF78">
      <w:start w:val="1"/>
      <w:numFmt w:val="lowerLetter"/>
      <w:lvlText w:val="%5."/>
      <w:lvlJc w:val="left"/>
      <w:pPr>
        <w:ind w:left="3960" w:hanging="360"/>
      </w:pPr>
    </w:lvl>
    <w:lvl w:ilvl="5" w:tplc="124666A8">
      <w:start w:val="1"/>
      <w:numFmt w:val="lowerRoman"/>
      <w:lvlText w:val="%6."/>
      <w:lvlJc w:val="right"/>
      <w:pPr>
        <w:ind w:left="4680" w:hanging="180"/>
      </w:pPr>
    </w:lvl>
    <w:lvl w:ilvl="6" w:tplc="CA6C2488">
      <w:start w:val="1"/>
      <w:numFmt w:val="decimal"/>
      <w:lvlText w:val="%7."/>
      <w:lvlJc w:val="left"/>
      <w:pPr>
        <w:ind w:left="5400" w:hanging="360"/>
      </w:pPr>
    </w:lvl>
    <w:lvl w:ilvl="7" w:tplc="F7842C80">
      <w:start w:val="1"/>
      <w:numFmt w:val="lowerLetter"/>
      <w:lvlText w:val="%8."/>
      <w:lvlJc w:val="left"/>
      <w:pPr>
        <w:ind w:left="6120" w:hanging="360"/>
      </w:pPr>
    </w:lvl>
    <w:lvl w:ilvl="8" w:tplc="81C6EBD6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6C251D7"/>
    <w:multiLevelType w:val="hybridMultilevel"/>
    <w:tmpl w:val="01489516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E2D4892"/>
    <w:multiLevelType w:val="multilevel"/>
    <w:tmpl w:val="99EA3CF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E304A92"/>
    <w:multiLevelType w:val="hybridMultilevel"/>
    <w:tmpl w:val="183281E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1F425D57"/>
    <w:multiLevelType w:val="hybridMultilevel"/>
    <w:tmpl w:val="01489516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128A4D8"/>
    <w:multiLevelType w:val="hybridMultilevel"/>
    <w:tmpl w:val="F0B85B5A"/>
    <w:lvl w:ilvl="0" w:tplc="17DCD8CE">
      <w:start w:val="1"/>
      <w:numFmt w:val="decimal"/>
      <w:lvlText w:val="%1."/>
      <w:lvlJc w:val="left"/>
      <w:pPr>
        <w:ind w:left="720" w:hanging="360"/>
      </w:pPr>
    </w:lvl>
    <w:lvl w:ilvl="1" w:tplc="137859B2">
      <w:start w:val="1"/>
      <w:numFmt w:val="lowerLetter"/>
      <w:lvlText w:val="%2."/>
      <w:lvlJc w:val="left"/>
      <w:pPr>
        <w:ind w:left="1440" w:hanging="360"/>
      </w:pPr>
    </w:lvl>
    <w:lvl w:ilvl="2" w:tplc="72300C6C">
      <w:start w:val="1"/>
      <w:numFmt w:val="lowerRoman"/>
      <w:lvlText w:val="%3."/>
      <w:lvlJc w:val="right"/>
      <w:pPr>
        <w:ind w:left="2160" w:hanging="180"/>
      </w:pPr>
    </w:lvl>
    <w:lvl w:ilvl="3" w:tplc="F4C0F680">
      <w:start w:val="1"/>
      <w:numFmt w:val="decimal"/>
      <w:lvlText w:val="%4."/>
      <w:lvlJc w:val="left"/>
      <w:pPr>
        <w:ind w:left="2880" w:hanging="360"/>
      </w:pPr>
    </w:lvl>
    <w:lvl w:ilvl="4" w:tplc="105A8A78">
      <w:start w:val="1"/>
      <w:numFmt w:val="lowerLetter"/>
      <w:lvlText w:val="%5."/>
      <w:lvlJc w:val="left"/>
      <w:pPr>
        <w:ind w:left="3600" w:hanging="360"/>
      </w:pPr>
    </w:lvl>
    <w:lvl w:ilvl="5" w:tplc="A6F0CCD2">
      <w:start w:val="1"/>
      <w:numFmt w:val="lowerRoman"/>
      <w:lvlText w:val="%6."/>
      <w:lvlJc w:val="right"/>
      <w:pPr>
        <w:ind w:left="4320" w:hanging="180"/>
      </w:pPr>
    </w:lvl>
    <w:lvl w:ilvl="6" w:tplc="246CCDC0">
      <w:start w:val="1"/>
      <w:numFmt w:val="decimal"/>
      <w:lvlText w:val="%7."/>
      <w:lvlJc w:val="left"/>
      <w:pPr>
        <w:ind w:left="5040" w:hanging="360"/>
      </w:pPr>
    </w:lvl>
    <w:lvl w:ilvl="7" w:tplc="BF2C95B2">
      <w:start w:val="1"/>
      <w:numFmt w:val="lowerLetter"/>
      <w:lvlText w:val="%8."/>
      <w:lvlJc w:val="left"/>
      <w:pPr>
        <w:ind w:left="5760" w:hanging="360"/>
      </w:pPr>
    </w:lvl>
    <w:lvl w:ilvl="8" w:tplc="69E25B92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5695DEE"/>
    <w:multiLevelType w:val="hybridMultilevel"/>
    <w:tmpl w:val="0148951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08B0020"/>
    <w:multiLevelType w:val="hybridMultilevel"/>
    <w:tmpl w:val="6FACB5E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34C6754"/>
    <w:multiLevelType w:val="hybridMultilevel"/>
    <w:tmpl w:val="FFFFFFFF"/>
    <w:lvl w:ilvl="0" w:tplc="DFBE0C60">
      <w:start w:val="1"/>
      <w:numFmt w:val="bullet"/>
      <w:lvlText w:val=""/>
      <w:lvlJc w:val="left"/>
      <w:pPr>
        <w:ind w:left="720" w:hanging="360"/>
      </w:pPr>
      <w:rPr>
        <w:rFonts w:hint="default" w:ascii="Wingdings" w:hAnsi="Wingdings"/>
      </w:rPr>
    </w:lvl>
    <w:lvl w:ilvl="1" w:tplc="42089750">
      <w:start w:val="1"/>
      <w:numFmt w:val="bullet"/>
      <w:lvlText w:val=""/>
      <w:lvlJc w:val="left"/>
      <w:pPr>
        <w:ind w:left="1440" w:hanging="360"/>
      </w:pPr>
      <w:rPr>
        <w:rFonts w:hint="default" w:ascii="Wingdings" w:hAnsi="Wingdings"/>
      </w:rPr>
    </w:lvl>
    <w:lvl w:ilvl="2" w:tplc="569C26D2">
      <w:start w:val="1"/>
      <w:numFmt w:val="bullet"/>
      <w:lvlText w:val=""/>
      <w:lvlJc w:val="left"/>
      <w:pPr>
        <w:ind w:left="2160" w:hanging="360"/>
      </w:pPr>
      <w:rPr>
        <w:rFonts w:hint="default" w:ascii="Wingdings" w:hAnsi="Wingdings"/>
      </w:rPr>
    </w:lvl>
    <w:lvl w:ilvl="3" w:tplc="98348296">
      <w:start w:val="1"/>
      <w:numFmt w:val="bullet"/>
      <w:lvlText w:val=""/>
      <w:lvlJc w:val="left"/>
      <w:pPr>
        <w:ind w:left="2880" w:hanging="360"/>
      </w:pPr>
      <w:rPr>
        <w:rFonts w:hint="default" w:ascii="Wingdings" w:hAnsi="Wingdings"/>
      </w:rPr>
    </w:lvl>
    <w:lvl w:ilvl="4" w:tplc="30B6020E">
      <w:start w:val="1"/>
      <w:numFmt w:val="bullet"/>
      <w:lvlText w:val=""/>
      <w:lvlJc w:val="left"/>
      <w:pPr>
        <w:ind w:left="3600" w:hanging="360"/>
      </w:pPr>
      <w:rPr>
        <w:rFonts w:hint="default" w:ascii="Wingdings" w:hAnsi="Wingdings"/>
      </w:rPr>
    </w:lvl>
    <w:lvl w:ilvl="5" w:tplc="346EB188">
      <w:start w:val="1"/>
      <w:numFmt w:val="bullet"/>
      <w:lvlText w:val=""/>
      <w:lvlJc w:val="left"/>
      <w:pPr>
        <w:ind w:left="4320" w:hanging="360"/>
      </w:pPr>
      <w:rPr>
        <w:rFonts w:hint="default" w:ascii="Wingdings" w:hAnsi="Wingdings"/>
      </w:rPr>
    </w:lvl>
    <w:lvl w:ilvl="6" w:tplc="60145AAC">
      <w:start w:val="1"/>
      <w:numFmt w:val="bullet"/>
      <w:lvlText w:val=""/>
      <w:lvlJc w:val="left"/>
      <w:pPr>
        <w:ind w:left="5040" w:hanging="360"/>
      </w:pPr>
      <w:rPr>
        <w:rFonts w:hint="default" w:ascii="Wingdings" w:hAnsi="Wingdings"/>
      </w:rPr>
    </w:lvl>
    <w:lvl w:ilvl="7" w:tplc="FF04DBF6">
      <w:start w:val="1"/>
      <w:numFmt w:val="bullet"/>
      <w:lvlText w:val=""/>
      <w:lvlJc w:val="left"/>
      <w:pPr>
        <w:ind w:left="5760" w:hanging="360"/>
      </w:pPr>
      <w:rPr>
        <w:rFonts w:hint="default" w:ascii="Wingdings" w:hAnsi="Wingdings"/>
      </w:rPr>
    </w:lvl>
    <w:lvl w:ilvl="8" w:tplc="F8600B46">
      <w:start w:val="1"/>
      <w:numFmt w:val="bullet"/>
      <w:lvlText w:val="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3420FC48"/>
    <w:multiLevelType w:val="hybridMultilevel"/>
    <w:tmpl w:val="FFFFFFFF"/>
    <w:lvl w:ilvl="0" w:tplc="781C4676">
      <w:start w:val="1"/>
      <w:numFmt w:val="decimal"/>
      <w:lvlText w:val="%1."/>
      <w:lvlJc w:val="left"/>
      <w:pPr>
        <w:ind w:left="1440" w:hanging="360"/>
      </w:pPr>
    </w:lvl>
    <w:lvl w:ilvl="1" w:tplc="8A96472E">
      <w:start w:val="1"/>
      <w:numFmt w:val="lowerLetter"/>
      <w:lvlText w:val="%2."/>
      <w:lvlJc w:val="left"/>
      <w:pPr>
        <w:ind w:left="2160" w:hanging="360"/>
      </w:pPr>
    </w:lvl>
    <w:lvl w:ilvl="2" w:tplc="1FB24EA0">
      <w:start w:val="1"/>
      <w:numFmt w:val="lowerRoman"/>
      <w:lvlText w:val="%3."/>
      <w:lvlJc w:val="right"/>
      <w:pPr>
        <w:ind w:left="2880" w:hanging="180"/>
      </w:pPr>
    </w:lvl>
    <w:lvl w:ilvl="3" w:tplc="B992BF62">
      <w:start w:val="1"/>
      <w:numFmt w:val="decimal"/>
      <w:lvlText w:val="%4."/>
      <w:lvlJc w:val="left"/>
      <w:pPr>
        <w:ind w:left="3600" w:hanging="360"/>
      </w:pPr>
    </w:lvl>
    <w:lvl w:ilvl="4" w:tplc="B46C0562">
      <w:start w:val="1"/>
      <w:numFmt w:val="lowerLetter"/>
      <w:lvlText w:val="%5."/>
      <w:lvlJc w:val="left"/>
      <w:pPr>
        <w:ind w:left="4320" w:hanging="360"/>
      </w:pPr>
    </w:lvl>
    <w:lvl w:ilvl="5" w:tplc="E5C663E2">
      <w:start w:val="1"/>
      <w:numFmt w:val="lowerRoman"/>
      <w:lvlText w:val="%6."/>
      <w:lvlJc w:val="right"/>
      <w:pPr>
        <w:ind w:left="5040" w:hanging="180"/>
      </w:pPr>
    </w:lvl>
    <w:lvl w:ilvl="6" w:tplc="485C8786">
      <w:start w:val="1"/>
      <w:numFmt w:val="decimal"/>
      <w:lvlText w:val="%7."/>
      <w:lvlJc w:val="left"/>
      <w:pPr>
        <w:ind w:left="5760" w:hanging="360"/>
      </w:pPr>
    </w:lvl>
    <w:lvl w:ilvl="7" w:tplc="97E6E63E">
      <w:start w:val="1"/>
      <w:numFmt w:val="lowerLetter"/>
      <w:lvlText w:val="%8."/>
      <w:lvlJc w:val="left"/>
      <w:pPr>
        <w:ind w:left="6480" w:hanging="360"/>
      </w:pPr>
    </w:lvl>
    <w:lvl w:ilvl="8" w:tplc="8DE87A78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34FAE65D"/>
    <w:multiLevelType w:val="hybridMultilevel"/>
    <w:tmpl w:val="E1C0018A"/>
    <w:lvl w:ilvl="0" w:tplc="50460F68">
      <w:start w:val="1"/>
      <w:numFmt w:val="decimal"/>
      <w:lvlText w:val="%1."/>
      <w:lvlJc w:val="left"/>
      <w:pPr>
        <w:ind w:left="720" w:hanging="360"/>
      </w:pPr>
    </w:lvl>
    <w:lvl w:ilvl="1" w:tplc="813C7E1C">
      <w:start w:val="1"/>
      <w:numFmt w:val="lowerLetter"/>
      <w:lvlText w:val="%2."/>
      <w:lvlJc w:val="left"/>
      <w:pPr>
        <w:ind w:left="1440" w:hanging="360"/>
      </w:pPr>
    </w:lvl>
    <w:lvl w:ilvl="2" w:tplc="6EBCC4AE">
      <w:start w:val="1"/>
      <w:numFmt w:val="lowerRoman"/>
      <w:lvlText w:val="%3."/>
      <w:lvlJc w:val="right"/>
      <w:pPr>
        <w:ind w:left="2160" w:hanging="180"/>
      </w:pPr>
    </w:lvl>
    <w:lvl w:ilvl="3" w:tplc="E5FEE798">
      <w:start w:val="1"/>
      <w:numFmt w:val="decimal"/>
      <w:lvlText w:val="%4."/>
      <w:lvlJc w:val="left"/>
      <w:pPr>
        <w:ind w:left="2880" w:hanging="360"/>
      </w:pPr>
    </w:lvl>
    <w:lvl w:ilvl="4" w:tplc="633A2356">
      <w:start w:val="1"/>
      <w:numFmt w:val="lowerLetter"/>
      <w:lvlText w:val="%5."/>
      <w:lvlJc w:val="left"/>
      <w:pPr>
        <w:ind w:left="3600" w:hanging="360"/>
      </w:pPr>
    </w:lvl>
    <w:lvl w:ilvl="5" w:tplc="F2C65A16">
      <w:start w:val="1"/>
      <w:numFmt w:val="lowerRoman"/>
      <w:lvlText w:val="%6."/>
      <w:lvlJc w:val="right"/>
      <w:pPr>
        <w:ind w:left="4320" w:hanging="180"/>
      </w:pPr>
    </w:lvl>
    <w:lvl w:ilvl="6" w:tplc="73D42E04">
      <w:start w:val="1"/>
      <w:numFmt w:val="decimal"/>
      <w:lvlText w:val="%7."/>
      <w:lvlJc w:val="left"/>
      <w:pPr>
        <w:ind w:left="5040" w:hanging="360"/>
      </w:pPr>
    </w:lvl>
    <w:lvl w:ilvl="7" w:tplc="D37A865C">
      <w:start w:val="1"/>
      <w:numFmt w:val="lowerLetter"/>
      <w:lvlText w:val="%8."/>
      <w:lvlJc w:val="left"/>
      <w:pPr>
        <w:ind w:left="5760" w:hanging="360"/>
      </w:pPr>
    </w:lvl>
    <w:lvl w:ilvl="8" w:tplc="DBEC861E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9286D98"/>
    <w:multiLevelType w:val="hybridMultilevel"/>
    <w:tmpl w:val="82FA0E30"/>
    <w:lvl w:ilvl="0" w:tplc="A1BC57EC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DE375EB"/>
    <w:multiLevelType w:val="hybridMultilevel"/>
    <w:tmpl w:val="FFFFFFFF"/>
    <w:lvl w:ilvl="0" w:tplc="AEBE2C78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84E4C702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w:ilvl="2" w:tplc="17B2580A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C902CBC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8B9EB9FA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w:ilvl="5" w:tplc="5B728386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E867292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C90EA31A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w:ilvl="8" w:tplc="B654349C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23" w15:restartNumberingAfterBreak="0">
    <w:nsid w:val="3E8818CE"/>
    <w:multiLevelType w:val="hybridMultilevel"/>
    <w:tmpl w:val="442A5A5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02CE88D"/>
    <w:multiLevelType w:val="hybridMultilevel"/>
    <w:tmpl w:val="FFFFFFFF"/>
    <w:lvl w:ilvl="0" w:tplc="B2CA854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F4C2F0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F326C2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C5561B0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1AAE2F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C7413F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A3E139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DEA110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B94EAF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5" w15:restartNumberingAfterBreak="0">
    <w:nsid w:val="40F067C4"/>
    <w:multiLevelType w:val="hybridMultilevel"/>
    <w:tmpl w:val="8A6CDB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6BF2B50"/>
    <w:multiLevelType w:val="hybridMultilevel"/>
    <w:tmpl w:val="16A40858"/>
    <w:lvl w:ilvl="0" w:tplc="86EA436C">
      <w:start w:val="1"/>
      <w:numFmt w:val="decimal"/>
      <w:lvlText w:val="%1."/>
      <w:lvlJc w:val="left"/>
      <w:pPr>
        <w:ind w:left="720" w:hanging="360"/>
      </w:pPr>
    </w:lvl>
    <w:lvl w:ilvl="1" w:tplc="002CDE2C">
      <w:start w:val="1"/>
      <w:numFmt w:val="lowerLetter"/>
      <w:lvlText w:val="%2."/>
      <w:lvlJc w:val="left"/>
      <w:pPr>
        <w:ind w:left="1440" w:hanging="360"/>
      </w:pPr>
    </w:lvl>
    <w:lvl w:ilvl="2" w:tplc="EBA6DCE0">
      <w:start w:val="1"/>
      <w:numFmt w:val="lowerRoman"/>
      <w:lvlText w:val="%3."/>
      <w:lvlJc w:val="right"/>
      <w:pPr>
        <w:ind w:left="2160" w:hanging="180"/>
      </w:pPr>
    </w:lvl>
    <w:lvl w:ilvl="3" w:tplc="2CD2E7DE">
      <w:start w:val="1"/>
      <w:numFmt w:val="decimal"/>
      <w:lvlText w:val="%4."/>
      <w:lvlJc w:val="left"/>
      <w:pPr>
        <w:ind w:left="2880" w:hanging="360"/>
      </w:pPr>
    </w:lvl>
    <w:lvl w:ilvl="4" w:tplc="DE42103A">
      <w:start w:val="1"/>
      <w:numFmt w:val="lowerLetter"/>
      <w:lvlText w:val="%5."/>
      <w:lvlJc w:val="left"/>
      <w:pPr>
        <w:ind w:left="3600" w:hanging="360"/>
      </w:pPr>
    </w:lvl>
    <w:lvl w:ilvl="5" w:tplc="00A4EE12">
      <w:start w:val="1"/>
      <w:numFmt w:val="lowerRoman"/>
      <w:lvlText w:val="%6."/>
      <w:lvlJc w:val="right"/>
      <w:pPr>
        <w:ind w:left="4320" w:hanging="180"/>
      </w:pPr>
    </w:lvl>
    <w:lvl w:ilvl="6" w:tplc="D45662B2">
      <w:start w:val="1"/>
      <w:numFmt w:val="decimal"/>
      <w:lvlText w:val="%7."/>
      <w:lvlJc w:val="left"/>
      <w:pPr>
        <w:ind w:left="5040" w:hanging="360"/>
      </w:pPr>
    </w:lvl>
    <w:lvl w:ilvl="7" w:tplc="B5840614">
      <w:start w:val="1"/>
      <w:numFmt w:val="lowerLetter"/>
      <w:lvlText w:val="%8."/>
      <w:lvlJc w:val="left"/>
      <w:pPr>
        <w:ind w:left="5760" w:hanging="360"/>
      </w:pPr>
    </w:lvl>
    <w:lvl w:ilvl="8" w:tplc="77521264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83820C5"/>
    <w:multiLevelType w:val="hybridMultilevel"/>
    <w:tmpl w:val="FFFFFFFF"/>
    <w:lvl w:ilvl="0" w:tplc="5CE4049A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E6C479EE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w:ilvl="2" w:tplc="1124D3D0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61B82A94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B2C4794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w:ilvl="5" w:tplc="CA5248E0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31F0543C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F50ED4BE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w:ilvl="8" w:tplc="293C4862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28" w15:restartNumberingAfterBreak="0">
    <w:nsid w:val="4AF146A9"/>
    <w:multiLevelType w:val="hybridMultilevel"/>
    <w:tmpl w:val="521EDA2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E5EA774"/>
    <w:multiLevelType w:val="hybridMultilevel"/>
    <w:tmpl w:val="1B8AF3D0"/>
    <w:lvl w:ilvl="0" w:tplc="0A8289C0">
      <w:start w:val="1"/>
      <w:numFmt w:val="decimal"/>
      <w:lvlText w:val="%1."/>
      <w:lvlJc w:val="left"/>
      <w:pPr>
        <w:ind w:left="720" w:hanging="360"/>
      </w:pPr>
    </w:lvl>
    <w:lvl w:ilvl="1" w:tplc="35BA8C64">
      <w:start w:val="1"/>
      <w:numFmt w:val="lowerLetter"/>
      <w:lvlText w:val="%2."/>
      <w:lvlJc w:val="left"/>
      <w:pPr>
        <w:ind w:left="1440" w:hanging="360"/>
      </w:pPr>
    </w:lvl>
    <w:lvl w:ilvl="2" w:tplc="65D8684A">
      <w:start w:val="1"/>
      <w:numFmt w:val="lowerRoman"/>
      <w:lvlText w:val="%3."/>
      <w:lvlJc w:val="right"/>
      <w:pPr>
        <w:ind w:left="2160" w:hanging="180"/>
      </w:pPr>
    </w:lvl>
    <w:lvl w:ilvl="3" w:tplc="652A7DFE">
      <w:start w:val="1"/>
      <w:numFmt w:val="decimal"/>
      <w:lvlText w:val="%4."/>
      <w:lvlJc w:val="left"/>
      <w:pPr>
        <w:ind w:left="2880" w:hanging="360"/>
      </w:pPr>
    </w:lvl>
    <w:lvl w:ilvl="4" w:tplc="07547FC8">
      <w:start w:val="1"/>
      <w:numFmt w:val="lowerLetter"/>
      <w:lvlText w:val="%5."/>
      <w:lvlJc w:val="left"/>
      <w:pPr>
        <w:ind w:left="3600" w:hanging="360"/>
      </w:pPr>
    </w:lvl>
    <w:lvl w:ilvl="5" w:tplc="B7B64234">
      <w:start w:val="1"/>
      <w:numFmt w:val="lowerRoman"/>
      <w:lvlText w:val="%6."/>
      <w:lvlJc w:val="right"/>
      <w:pPr>
        <w:ind w:left="4320" w:hanging="180"/>
      </w:pPr>
    </w:lvl>
    <w:lvl w:ilvl="6" w:tplc="12F0EE9A">
      <w:start w:val="1"/>
      <w:numFmt w:val="decimal"/>
      <w:lvlText w:val="%7."/>
      <w:lvlJc w:val="left"/>
      <w:pPr>
        <w:ind w:left="5040" w:hanging="360"/>
      </w:pPr>
    </w:lvl>
    <w:lvl w:ilvl="7" w:tplc="38544040">
      <w:start w:val="1"/>
      <w:numFmt w:val="lowerLetter"/>
      <w:lvlText w:val="%8."/>
      <w:lvlJc w:val="left"/>
      <w:pPr>
        <w:ind w:left="5760" w:hanging="360"/>
      </w:pPr>
    </w:lvl>
    <w:lvl w:ilvl="8" w:tplc="4282D72C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EDE71A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1" w15:restartNumberingAfterBreak="0">
    <w:nsid w:val="569A165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2" w15:restartNumberingAfterBreak="0">
    <w:nsid w:val="5A0C3A80"/>
    <w:multiLevelType w:val="hybridMultilevel"/>
    <w:tmpl w:val="54E4143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B661A88"/>
    <w:multiLevelType w:val="hybridMultilevel"/>
    <w:tmpl w:val="F2A09FB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E8B35C7"/>
    <w:multiLevelType w:val="hybridMultilevel"/>
    <w:tmpl w:val="95A2FF5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 w15:restartNumberingAfterBreak="0">
    <w:nsid w:val="727548C1"/>
    <w:multiLevelType w:val="hybridMultilevel"/>
    <w:tmpl w:val="F936566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6804CB5"/>
    <w:multiLevelType w:val="hybridMultilevel"/>
    <w:tmpl w:val="C272338E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6B3063D"/>
    <w:multiLevelType w:val="hybridMultilevel"/>
    <w:tmpl w:val="5D8C422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9B035E5"/>
    <w:multiLevelType w:val="hybridMultilevel"/>
    <w:tmpl w:val="1ACC78E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57586331">
    <w:abstractNumId w:val="29"/>
  </w:num>
  <w:num w:numId="2" w16cid:durableId="507453410">
    <w:abstractNumId w:val="15"/>
  </w:num>
  <w:num w:numId="3" w16cid:durableId="2057386601">
    <w:abstractNumId w:val="26"/>
  </w:num>
  <w:num w:numId="4" w16cid:durableId="613709896">
    <w:abstractNumId w:val="20"/>
  </w:num>
  <w:num w:numId="5" w16cid:durableId="81903359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545286468">
    <w:abstractNumId w:val="13"/>
  </w:num>
  <w:num w:numId="7" w16cid:durableId="191708391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952790355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828933910">
    <w:abstractNumId w:val="35"/>
  </w:num>
  <w:num w:numId="10" w16cid:durableId="615328438">
    <w:abstractNumId w:val="17"/>
  </w:num>
  <w:num w:numId="11" w16cid:durableId="481234206">
    <w:abstractNumId w:val="1"/>
  </w:num>
  <w:num w:numId="12" w16cid:durableId="1836333605">
    <w:abstractNumId w:val="34"/>
  </w:num>
  <w:num w:numId="13" w16cid:durableId="1485048079">
    <w:abstractNumId w:val="37"/>
  </w:num>
  <w:num w:numId="14" w16cid:durableId="393167192">
    <w:abstractNumId w:val="38"/>
  </w:num>
  <w:num w:numId="15" w16cid:durableId="342048879">
    <w:abstractNumId w:val="28"/>
  </w:num>
  <w:num w:numId="16" w16cid:durableId="232395412">
    <w:abstractNumId w:val="8"/>
  </w:num>
  <w:num w:numId="17" w16cid:durableId="1112936410">
    <w:abstractNumId w:val="25"/>
  </w:num>
  <w:num w:numId="18" w16cid:durableId="1984698472">
    <w:abstractNumId w:val="2"/>
  </w:num>
  <w:num w:numId="19" w16cid:durableId="1823234368">
    <w:abstractNumId w:val="32"/>
  </w:num>
  <w:num w:numId="20" w16cid:durableId="880291661">
    <w:abstractNumId w:val="0"/>
  </w:num>
  <w:num w:numId="21" w16cid:durableId="1783070197">
    <w:abstractNumId w:val="33"/>
  </w:num>
  <w:num w:numId="22" w16cid:durableId="1911035664">
    <w:abstractNumId w:val="3"/>
  </w:num>
  <w:num w:numId="23" w16cid:durableId="1270435860">
    <w:abstractNumId w:val="36"/>
  </w:num>
  <w:num w:numId="24" w16cid:durableId="1843927933">
    <w:abstractNumId w:val="4"/>
  </w:num>
  <w:num w:numId="25" w16cid:durableId="688530184">
    <w:abstractNumId w:val="21"/>
  </w:num>
  <w:num w:numId="26" w16cid:durableId="120657819">
    <w:abstractNumId w:val="7"/>
  </w:num>
  <w:num w:numId="27" w16cid:durableId="429469118">
    <w:abstractNumId w:val="16"/>
  </w:num>
  <w:num w:numId="28" w16cid:durableId="867137920">
    <w:abstractNumId w:val="31"/>
  </w:num>
  <w:num w:numId="29" w16cid:durableId="1824079145">
    <w:abstractNumId w:val="11"/>
  </w:num>
  <w:num w:numId="30" w16cid:durableId="1006789133">
    <w:abstractNumId w:val="9"/>
  </w:num>
  <w:num w:numId="31" w16cid:durableId="703477909">
    <w:abstractNumId w:val="14"/>
  </w:num>
  <w:num w:numId="32" w16cid:durableId="2048606603">
    <w:abstractNumId w:val="30"/>
  </w:num>
  <w:num w:numId="33" w16cid:durableId="150684813">
    <w:abstractNumId w:val="12"/>
  </w:num>
  <w:num w:numId="34" w16cid:durableId="1905407294">
    <w:abstractNumId w:val="6"/>
  </w:num>
  <w:num w:numId="35" w16cid:durableId="862278949">
    <w:abstractNumId w:val="19"/>
  </w:num>
  <w:num w:numId="36" w16cid:durableId="1215234375">
    <w:abstractNumId w:val="24"/>
  </w:num>
  <w:num w:numId="37" w16cid:durableId="1082988179">
    <w:abstractNumId w:val="22"/>
  </w:num>
  <w:num w:numId="38" w16cid:durableId="337654385">
    <w:abstractNumId w:val="27"/>
  </w:num>
  <w:num w:numId="39" w16cid:durableId="1733236334">
    <w:abstractNumId w:val="18"/>
  </w:num>
  <w:num w:numId="40" w16cid:durableId="1015154823">
    <w:abstractNumId w:val="10"/>
  </w:num>
  <w:num w:numId="41" w16cid:durableId="1071729876">
    <w:abstractNumId w:val="23"/>
  </w:num>
  <w:numIdMacAtCleanup w:val="4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Ravi Nara">
    <w15:presenceInfo w15:providerId="AD" w15:userId="S::rnara@enphaseenergy.com::f1a5aa0f-360d-4ed9-a1a0-0c74812504af"/>
  </w15:person>
  <w15:person w15:author="Adarsh Mantri">
    <w15:presenceInfo w15:providerId="AD" w15:userId="S::amantri@enphaseenergy.com::06f3a88c-b32e-4249-9d89-72ce110c6e92"/>
  </w15:person>
  <w15:person w15:author="Raj Varahagiri">
    <w15:presenceInfo w15:providerId="AD" w15:userId="S::rvarahagiri@enphaseenergy.com::7a6c8b94-d6d8-4ca8-af11-972740b9754e"/>
  </w15:person>
</w15:people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 wp14">
  <w:trackRevisions w:val="false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826"/>
    <w:rsid w:val="0000115F"/>
    <w:rsid w:val="00001B4D"/>
    <w:rsid w:val="00003422"/>
    <w:rsid w:val="000039EB"/>
    <w:rsid w:val="00006256"/>
    <w:rsid w:val="00011379"/>
    <w:rsid w:val="000140C5"/>
    <w:rsid w:val="000161DF"/>
    <w:rsid w:val="0001672B"/>
    <w:rsid w:val="00017B69"/>
    <w:rsid w:val="00020C4D"/>
    <w:rsid w:val="00024344"/>
    <w:rsid w:val="00024BAD"/>
    <w:rsid w:val="00025217"/>
    <w:rsid w:val="00026F85"/>
    <w:rsid w:val="000273F7"/>
    <w:rsid w:val="000275BE"/>
    <w:rsid w:val="00031FFE"/>
    <w:rsid w:val="0003217D"/>
    <w:rsid w:val="0003324B"/>
    <w:rsid w:val="000362F2"/>
    <w:rsid w:val="00040BCA"/>
    <w:rsid w:val="00040F7D"/>
    <w:rsid w:val="000454DB"/>
    <w:rsid w:val="00045920"/>
    <w:rsid w:val="00045DE4"/>
    <w:rsid w:val="0004639F"/>
    <w:rsid w:val="0004771A"/>
    <w:rsid w:val="000538DA"/>
    <w:rsid w:val="000544E1"/>
    <w:rsid w:val="00056498"/>
    <w:rsid w:val="000568C4"/>
    <w:rsid w:val="00056E2A"/>
    <w:rsid w:val="0005709E"/>
    <w:rsid w:val="00060E77"/>
    <w:rsid w:val="000616E0"/>
    <w:rsid w:val="00064F54"/>
    <w:rsid w:val="000666DF"/>
    <w:rsid w:val="000667E3"/>
    <w:rsid w:val="00071751"/>
    <w:rsid w:val="00071DAC"/>
    <w:rsid w:val="00072028"/>
    <w:rsid w:val="00075781"/>
    <w:rsid w:val="000771B1"/>
    <w:rsid w:val="00077AF8"/>
    <w:rsid w:val="00081980"/>
    <w:rsid w:val="0008332F"/>
    <w:rsid w:val="000876B7"/>
    <w:rsid w:val="000938DA"/>
    <w:rsid w:val="0009474B"/>
    <w:rsid w:val="000956B2"/>
    <w:rsid w:val="000A3598"/>
    <w:rsid w:val="000A3EAC"/>
    <w:rsid w:val="000A57A8"/>
    <w:rsid w:val="000B3E8D"/>
    <w:rsid w:val="000B463B"/>
    <w:rsid w:val="000B7EBF"/>
    <w:rsid w:val="000C1826"/>
    <w:rsid w:val="000C2646"/>
    <w:rsid w:val="000D161D"/>
    <w:rsid w:val="000D38DC"/>
    <w:rsid w:val="000D4AE3"/>
    <w:rsid w:val="000D5792"/>
    <w:rsid w:val="000D69B3"/>
    <w:rsid w:val="000E20F4"/>
    <w:rsid w:val="000E38E7"/>
    <w:rsid w:val="000E4458"/>
    <w:rsid w:val="000E525D"/>
    <w:rsid w:val="000F05A3"/>
    <w:rsid w:val="000F2D2E"/>
    <w:rsid w:val="000F4F7A"/>
    <w:rsid w:val="000F5B47"/>
    <w:rsid w:val="000F7FF7"/>
    <w:rsid w:val="00101D3C"/>
    <w:rsid w:val="001020B3"/>
    <w:rsid w:val="00103A88"/>
    <w:rsid w:val="0010763E"/>
    <w:rsid w:val="00111774"/>
    <w:rsid w:val="001127FA"/>
    <w:rsid w:val="00113876"/>
    <w:rsid w:val="00113FFA"/>
    <w:rsid w:val="00115097"/>
    <w:rsid w:val="00115BBC"/>
    <w:rsid w:val="00117CE4"/>
    <w:rsid w:val="001222B1"/>
    <w:rsid w:val="001244F5"/>
    <w:rsid w:val="00124B2F"/>
    <w:rsid w:val="001254F4"/>
    <w:rsid w:val="00125870"/>
    <w:rsid w:val="00125E7F"/>
    <w:rsid w:val="00126B36"/>
    <w:rsid w:val="00126C62"/>
    <w:rsid w:val="00127F3D"/>
    <w:rsid w:val="001312E3"/>
    <w:rsid w:val="00132238"/>
    <w:rsid w:val="0013348C"/>
    <w:rsid w:val="00134DE6"/>
    <w:rsid w:val="00135361"/>
    <w:rsid w:val="00135E78"/>
    <w:rsid w:val="00136D45"/>
    <w:rsid w:val="00140689"/>
    <w:rsid w:val="00142368"/>
    <w:rsid w:val="00142584"/>
    <w:rsid w:val="00142CFC"/>
    <w:rsid w:val="00143CAE"/>
    <w:rsid w:val="00145DD2"/>
    <w:rsid w:val="00151E0C"/>
    <w:rsid w:val="00152192"/>
    <w:rsid w:val="001523AD"/>
    <w:rsid w:val="00153EF5"/>
    <w:rsid w:val="001550A8"/>
    <w:rsid w:val="00161226"/>
    <w:rsid w:val="00161D70"/>
    <w:rsid w:val="00166A04"/>
    <w:rsid w:val="0017066F"/>
    <w:rsid w:val="00170D94"/>
    <w:rsid w:val="00171A33"/>
    <w:rsid w:val="00171D98"/>
    <w:rsid w:val="00172AF8"/>
    <w:rsid w:val="00174F7B"/>
    <w:rsid w:val="001833AD"/>
    <w:rsid w:val="00183C9D"/>
    <w:rsid w:val="00186247"/>
    <w:rsid w:val="00187017"/>
    <w:rsid w:val="0019559C"/>
    <w:rsid w:val="0019608E"/>
    <w:rsid w:val="00197E5B"/>
    <w:rsid w:val="001A0A04"/>
    <w:rsid w:val="001A0F9C"/>
    <w:rsid w:val="001A3EC6"/>
    <w:rsid w:val="001A5DE2"/>
    <w:rsid w:val="001A6672"/>
    <w:rsid w:val="001A6BF4"/>
    <w:rsid w:val="001A72BF"/>
    <w:rsid w:val="001B1809"/>
    <w:rsid w:val="001B513B"/>
    <w:rsid w:val="001C1599"/>
    <w:rsid w:val="001C3F83"/>
    <w:rsid w:val="001C46A1"/>
    <w:rsid w:val="001C752E"/>
    <w:rsid w:val="001D0153"/>
    <w:rsid w:val="001D08F6"/>
    <w:rsid w:val="001D1824"/>
    <w:rsid w:val="001E049E"/>
    <w:rsid w:val="001E1B9A"/>
    <w:rsid w:val="001E20BC"/>
    <w:rsid w:val="001E40F6"/>
    <w:rsid w:val="001E6201"/>
    <w:rsid w:val="001E6337"/>
    <w:rsid w:val="001E644F"/>
    <w:rsid w:val="001F3060"/>
    <w:rsid w:val="001F3524"/>
    <w:rsid w:val="001F4FDD"/>
    <w:rsid w:val="001F5212"/>
    <w:rsid w:val="001F5311"/>
    <w:rsid w:val="002021D2"/>
    <w:rsid w:val="00207E05"/>
    <w:rsid w:val="0021112A"/>
    <w:rsid w:val="00214B27"/>
    <w:rsid w:val="00216F79"/>
    <w:rsid w:val="0021719A"/>
    <w:rsid w:val="00221D7F"/>
    <w:rsid w:val="0022303E"/>
    <w:rsid w:val="002253FC"/>
    <w:rsid w:val="002255A5"/>
    <w:rsid w:val="00227518"/>
    <w:rsid w:val="00227746"/>
    <w:rsid w:val="00227C53"/>
    <w:rsid w:val="00230554"/>
    <w:rsid w:val="00234DF9"/>
    <w:rsid w:val="00236152"/>
    <w:rsid w:val="0024365B"/>
    <w:rsid w:val="00243AB6"/>
    <w:rsid w:val="00253736"/>
    <w:rsid w:val="00255200"/>
    <w:rsid w:val="00255847"/>
    <w:rsid w:val="00261873"/>
    <w:rsid w:val="002652AF"/>
    <w:rsid w:val="00267133"/>
    <w:rsid w:val="0027078E"/>
    <w:rsid w:val="002737E3"/>
    <w:rsid w:val="00276A87"/>
    <w:rsid w:val="00277672"/>
    <w:rsid w:val="002779FF"/>
    <w:rsid w:val="0027C233"/>
    <w:rsid w:val="002818D9"/>
    <w:rsid w:val="00283DCB"/>
    <w:rsid w:val="00285255"/>
    <w:rsid w:val="002905F3"/>
    <w:rsid w:val="00290C26"/>
    <w:rsid w:val="00290FF4"/>
    <w:rsid w:val="00292706"/>
    <w:rsid w:val="00293B8A"/>
    <w:rsid w:val="00293D2C"/>
    <w:rsid w:val="002959A7"/>
    <w:rsid w:val="00295BDA"/>
    <w:rsid w:val="002A6E3A"/>
    <w:rsid w:val="002B065D"/>
    <w:rsid w:val="002B0AA8"/>
    <w:rsid w:val="002B1C93"/>
    <w:rsid w:val="002B1CAF"/>
    <w:rsid w:val="002B2A1F"/>
    <w:rsid w:val="002B38DB"/>
    <w:rsid w:val="002B4D76"/>
    <w:rsid w:val="002B59E0"/>
    <w:rsid w:val="002B74C4"/>
    <w:rsid w:val="002B7526"/>
    <w:rsid w:val="002C1777"/>
    <w:rsid w:val="002C38EB"/>
    <w:rsid w:val="002C3E60"/>
    <w:rsid w:val="002C3E7E"/>
    <w:rsid w:val="002C4C25"/>
    <w:rsid w:val="002C4D76"/>
    <w:rsid w:val="002C7E00"/>
    <w:rsid w:val="002D0399"/>
    <w:rsid w:val="002D05A9"/>
    <w:rsid w:val="002D111A"/>
    <w:rsid w:val="002D15A0"/>
    <w:rsid w:val="002D191E"/>
    <w:rsid w:val="002D618E"/>
    <w:rsid w:val="002D7299"/>
    <w:rsid w:val="002E0401"/>
    <w:rsid w:val="002E078E"/>
    <w:rsid w:val="002E0C92"/>
    <w:rsid w:val="002E14BA"/>
    <w:rsid w:val="002E1D12"/>
    <w:rsid w:val="002F079A"/>
    <w:rsid w:val="002F095E"/>
    <w:rsid w:val="002F0CC5"/>
    <w:rsid w:val="002F40C4"/>
    <w:rsid w:val="002F5A17"/>
    <w:rsid w:val="002F6EBF"/>
    <w:rsid w:val="002F7542"/>
    <w:rsid w:val="003000FD"/>
    <w:rsid w:val="00301C5E"/>
    <w:rsid w:val="003026B6"/>
    <w:rsid w:val="00304771"/>
    <w:rsid w:val="003056B7"/>
    <w:rsid w:val="003103C7"/>
    <w:rsid w:val="00311168"/>
    <w:rsid w:val="00311874"/>
    <w:rsid w:val="003122CB"/>
    <w:rsid w:val="00312889"/>
    <w:rsid w:val="00313A7B"/>
    <w:rsid w:val="0031534B"/>
    <w:rsid w:val="00316840"/>
    <w:rsid w:val="00316E8F"/>
    <w:rsid w:val="003177C5"/>
    <w:rsid w:val="00323116"/>
    <w:rsid w:val="003244C0"/>
    <w:rsid w:val="00326A56"/>
    <w:rsid w:val="00334B81"/>
    <w:rsid w:val="0034024B"/>
    <w:rsid w:val="00343344"/>
    <w:rsid w:val="00345645"/>
    <w:rsid w:val="003465E7"/>
    <w:rsid w:val="00346B9A"/>
    <w:rsid w:val="0035017C"/>
    <w:rsid w:val="00352BBD"/>
    <w:rsid w:val="00354B4A"/>
    <w:rsid w:val="00354F71"/>
    <w:rsid w:val="00357109"/>
    <w:rsid w:val="003579C6"/>
    <w:rsid w:val="00361417"/>
    <w:rsid w:val="00362A26"/>
    <w:rsid w:val="00363C4A"/>
    <w:rsid w:val="00365ADE"/>
    <w:rsid w:val="003667F7"/>
    <w:rsid w:val="0036705E"/>
    <w:rsid w:val="00370E0D"/>
    <w:rsid w:val="003812F6"/>
    <w:rsid w:val="00385E5A"/>
    <w:rsid w:val="00390065"/>
    <w:rsid w:val="00391830"/>
    <w:rsid w:val="00391C74"/>
    <w:rsid w:val="003930BE"/>
    <w:rsid w:val="003950B3"/>
    <w:rsid w:val="00396B88"/>
    <w:rsid w:val="003A321A"/>
    <w:rsid w:val="003A5284"/>
    <w:rsid w:val="003A537F"/>
    <w:rsid w:val="003A5A5B"/>
    <w:rsid w:val="003A70BD"/>
    <w:rsid w:val="003B0291"/>
    <w:rsid w:val="003B1B26"/>
    <w:rsid w:val="003B56E8"/>
    <w:rsid w:val="003B5995"/>
    <w:rsid w:val="003B6C9E"/>
    <w:rsid w:val="003C2A4E"/>
    <w:rsid w:val="003C2D29"/>
    <w:rsid w:val="003C2F37"/>
    <w:rsid w:val="003C326C"/>
    <w:rsid w:val="003C6E3A"/>
    <w:rsid w:val="003C6EFE"/>
    <w:rsid w:val="003D0685"/>
    <w:rsid w:val="003D1910"/>
    <w:rsid w:val="003D2C3D"/>
    <w:rsid w:val="003D2DDF"/>
    <w:rsid w:val="003D403C"/>
    <w:rsid w:val="003D7082"/>
    <w:rsid w:val="003D70C6"/>
    <w:rsid w:val="003D743F"/>
    <w:rsid w:val="003E0D91"/>
    <w:rsid w:val="003E1D0F"/>
    <w:rsid w:val="003E1ED5"/>
    <w:rsid w:val="003E4018"/>
    <w:rsid w:val="003E5FD1"/>
    <w:rsid w:val="003E71CA"/>
    <w:rsid w:val="003F15FA"/>
    <w:rsid w:val="003F2CFB"/>
    <w:rsid w:val="003F2EE0"/>
    <w:rsid w:val="003F2FD4"/>
    <w:rsid w:val="004014F5"/>
    <w:rsid w:val="00401ABA"/>
    <w:rsid w:val="0040334C"/>
    <w:rsid w:val="00403C60"/>
    <w:rsid w:val="004064F6"/>
    <w:rsid w:val="0040652B"/>
    <w:rsid w:val="004120A7"/>
    <w:rsid w:val="00413567"/>
    <w:rsid w:val="00414751"/>
    <w:rsid w:val="00415284"/>
    <w:rsid w:val="004160E2"/>
    <w:rsid w:val="00417F7A"/>
    <w:rsid w:val="00424EBD"/>
    <w:rsid w:val="00425B7E"/>
    <w:rsid w:val="00425C1E"/>
    <w:rsid w:val="004263C9"/>
    <w:rsid w:val="004266EE"/>
    <w:rsid w:val="004268D8"/>
    <w:rsid w:val="004270A9"/>
    <w:rsid w:val="00427B33"/>
    <w:rsid w:val="00427BC8"/>
    <w:rsid w:val="00427DD4"/>
    <w:rsid w:val="0043049E"/>
    <w:rsid w:val="00430608"/>
    <w:rsid w:val="004326D2"/>
    <w:rsid w:val="004338F4"/>
    <w:rsid w:val="00434C78"/>
    <w:rsid w:val="004424C9"/>
    <w:rsid w:val="004430FE"/>
    <w:rsid w:val="004455DF"/>
    <w:rsid w:val="004507E5"/>
    <w:rsid w:val="00452DF9"/>
    <w:rsid w:val="0045363D"/>
    <w:rsid w:val="0045425D"/>
    <w:rsid w:val="004553DA"/>
    <w:rsid w:val="00455DDA"/>
    <w:rsid w:val="004570CE"/>
    <w:rsid w:val="00460074"/>
    <w:rsid w:val="00461565"/>
    <w:rsid w:val="004653BD"/>
    <w:rsid w:val="00465647"/>
    <w:rsid w:val="00466B4F"/>
    <w:rsid w:val="00467567"/>
    <w:rsid w:val="00471B67"/>
    <w:rsid w:val="004742EB"/>
    <w:rsid w:val="00475837"/>
    <w:rsid w:val="00476C8C"/>
    <w:rsid w:val="00480960"/>
    <w:rsid w:val="004812F5"/>
    <w:rsid w:val="00481442"/>
    <w:rsid w:val="00483163"/>
    <w:rsid w:val="00483287"/>
    <w:rsid w:val="00486C6C"/>
    <w:rsid w:val="0048745F"/>
    <w:rsid w:val="00490F0A"/>
    <w:rsid w:val="0049122E"/>
    <w:rsid w:val="0049137E"/>
    <w:rsid w:val="004919C4"/>
    <w:rsid w:val="00493502"/>
    <w:rsid w:val="00494DF3"/>
    <w:rsid w:val="004A2E81"/>
    <w:rsid w:val="004A59C6"/>
    <w:rsid w:val="004A5CB0"/>
    <w:rsid w:val="004A7674"/>
    <w:rsid w:val="004B01D0"/>
    <w:rsid w:val="004B63A3"/>
    <w:rsid w:val="004B7DD7"/>
    <w:rsid w:val="004C0893"/>
    <w:rsid w:val="004C1440"/>
    <w:rsid w:val="004C1E50"/>
    <w:rsid w:val="004C202C"/>
    <w:rsid w:val="004C4CA0"/>
    <w:rsid w:val="004C4E41"/>
    <w:rsid w:val="004D3047"/>
    <w:rsid w:val="004D50D4"/>
    <w:rsid w:val="004D556E"/>
    <w:rsid w:val="004D595F"/>
    <w:rsid w:val="004D70C6"/>
    <w:rsid w:val="004D752A"/>
    <w:rsid w:val="004E129A"/>
    <w:rsid w:val="004E3DF6"/>
    <w:rsid w:val="004E485D"/>
    <w:rsid w:val="004E4A3B"/>
    <w:rsid w:val="004E54E4"/>
    <w:rsid w:val="004E7F60"/>
    <w:rsid w:val="004F0BFF"/>
    <w:rsid w:val="004F1FCF"/>
    <w:rsid w:val="004F3054"/>
    <w:rsid w:val="004F9F7D"/>
    <w:rsid w:val="00501C35"/>
    <w:rsid w:val="005041F9"/>
    <w:rsid w:val="005055B8"/>
    <w:rsid w:val="0050637A"/>
    <w:rsid w:val="00511674"/>
    <w:rsid w:val="00511D2F"/>
    <w:rsid w:val="00512CFB"/>
    <w:rsid w:val="00513435"/>
    <w:rsid w:val="00514FCE"/>
    <w:rsid w:val="00515D6F"/>
    <w:rsid w:val="00517B54"/>
    <w:rsid w:val="00521160"/>
    <w:rsid w:val="0052602A"/>
    <w:rsid w:val="00526E25"/>
    <w:rsid w:val="005308D5"/>
    <w:rsid w:val="005327AF"/>
    <w:rsid w:val="00533160"/>
    <w:rsid w:val="0053412E"/>
    <w:rsid w:val="00535AA5"/>
    <w:rsid w:val="00537250"/>
    <w:rsid w:val="0053771C"/>
    <w:rsid w:val="00543AD3"/>
    <w:rsid w:val="00545A1E"/>
    <w:rsid w:val="005474ED"/>
    <w:rsid w:val="0054C6D8"/>
    <w:rsid w:val="00550A1A"/>
    <w:rsid w:val="00550F19"/>
    <w:rsid w:val="00556481"/>
    <w:rsid w:val="00556D12"/>
    <w:rsid w:val="005609C0"/>
    <w:rsid w:val="00561A11"/>
    <w:rsid w:val="005627DC"/>
    <w:rsid w:val="00564915"/>
    <w:rsid w:val="00565B35"/>
    <w:rsid w:val="00565D8B"/>
    <w:rsid w:val="00567B01"/>
    <w:rsid w:val="00573403"/>
    <w:rsid w:val="00573C74"/>
    <w:rsid w:val="0057501C"/>
    <w:rsid w:val="005753EE"/>
    <w:rsid w:val="00580FCE"/>
    <w:rsid w:val="005812ED"/>
    <w:rsid w:val="00582362"/>
    <w:rsid w:val="005839B7"/>
    <w:rsid w:val="005A2E0C"/>
    <w:rsid w:val="005A5ACC"/>
    <w:rsid w:val="005B2B2A"/>
    <w:rsid w:val="005B3238"/>
    <w:rsid w:val="005B4389"/>
    <w:rsid w:val="005C228D"/>
    <w:rsid w:val="005C62EA"/>
    <w:rsid w:val="005C6BB4"/>
    <w:rsid w:val="005D149D"/>
    <w:rsid w:val="005D1690"/>
    <w:rsid w:val="005D1882"/>
    <w:rsid w:val="005D23B0"/>
    <w:rsid w:val="005D62DE"/>
    <w:rsid w:val="005E3798"/>
    <w:rsid w:val="005E3E84"/>
    <w:rsid w:val="005E4BBF"/>
    <w:rsid w:val="005E6034"/>
    <w:rsid w:val="005E62DB"/>
    <w:rsid w:val="005E7BB5"/>
    <w:rsid w:val="005F0CF6"/>
    <w:rsid w:val="005F2EAD"/>
    <w:rsid w:val="005F407E"/>
    <w:rsid w:val="005F583F"/>
    <w:rsid w:val="005F5A10"/>
    <w:rsid w:val="005F63B1"/>
    <w:rsid w:val="005F6982"/>
    <w:rsid w:val="005F72A6"/>
    <w:rsid w:val="0060078B"/>
    <w:rsid w:val="00605010"/>
    <w:rsid w:val="0060597B"/>
    <w:rsid w:val="006068E3"/>
    <w:rsid w:val="00610198"/>
    <w:rsid w:val="006128D6"/>
    <w:rsid w:val="00613A71"/>
    <w:rsid w:val="00613D94"/>
    <w:rsid w:val="00614A10"/>
    <w:rsid w:val="00614A29"/>
    <w:rsid w:val="00615927"/>
    <w:rsid w:val="00615DA1"/>
    <w:rsid w:val="00616D87"/>
    <w:rsid w:val="00619EA9"/>
    <w:rsid w:val="00621232"/>
    <w:rsid w:val="006215CB"/>
    <w:rsid w:val="00621CDD"/>
    <w:rsid w:val="00623A78"/>
    <w:rsid w:val="00625144"/>
    <w:rsid w:val="006303B8"/>
    <w:rsid w:val="00631455"/>
    <w:rsid w:val="00633E25"/>
    <w:rsid w:val="00634490"/>
    <w:rsid w:val="0063644E"/>
    <w:rsid w:val="00641261"/>
    <w:rsid w:val="00641B69"/>
    <w:rsid w:val="00641E76"/>
    <w:rsid w:val="00642CA0"/>
    <w:rsid w:val="006432B1"/>
    <w:rsid w:val="0064491E"/>
    <w:rsid w:val="00645A73"/>
    <w:rsid w:val="0064621A"/>
    <w:rsid w:val="00646811"/>
    <w:rsid w:val="006472FC"/>
    <w:rsid w:val="006478B0"/>
    <w:rsid w:val="0065261B"/>
    <w:rsid w:val="00652E02"/>
    <w:rsid w:val="006538CD"/>
    <w:rsid w:val="006573BB"/>
    <w:rsid w:val="00660ED6"/>
    <w:rsid w:val="0066188A"/>
    <w:rsid w:val="006625A4"/>
    <w:rsid w:val="00663AF7"/>
    <w:rsid w:val="006649E5"/>
    <w:rsid w:val="00671579"/>
    <w:rsid w:val="00672094"/>
    <w:rsid w:val="0067239F"/>
    <w:rsid w:val="006734F3"/>
    <w:rsid w:val="0068248D"/>
    <w:rsid w:val="006835FF"/>
    <w:rsid w:val="0069229E"/>
    <w:rsid w:val="00692AE2"/>
    <w:rsid w:val="006935EF"/>
    <w:rsid w:val="006944BE"/>
    <w:rsid w:val="00695585"/>
    <w:rsid w:val="0069559B"/>
    <w:rsid w:val="006A007C"/>
    <w:rsid w:val="006A25A6"/>
    <w:rsid w:val="006A383C"/>
    <w:rsid w:val="006A44B2"/>
    <w:rsid w:val="006A4837"/>
    <w:rsid w:val="006A600B"/>
    <w:rsid w:val="006A7275"/>
    <w:rsid w:val="006A7EA4"/>
    <w:rsid w:val="006B0586"/>
    <w:rsid w:val="006B4914"/>
    <w:rsid w:val="006B4C7E"/>
    <w:rsid w:val="006C161D"/>
    <w:rsid w:val="006C2739"/>
    <w:rsid w:val="006C3865"/>
    <w:rsid w:val="006C39E2"/>
    <w:rsid w:val="006C4399"/>
    <w:rsid w:val="006C7558"/>
    <w:rsid w:val="006C7CEF"/>
    <w:rsid w:val="006D1294"/>
    <w:rsid w:val="006D2182"/>
    <w:rsid w:val="006D3FBE"/>
    <w:rsid w:val="006D4E52"/>
    <w:rsid w:val="006D5CB5"/>
    <w:rsid w:val="006D69F0"/>
    <w:rsid w:val="006D78A2"/>
    <w:rsid w:val="006E00AB"/>
    <w:rsid w:val="006E1F82"/>
    <w:rsid w:val="006E3DAB"/>
    <w:rsid w:val="006E4FC4"/>
    <w:rsid w:val="006E7F55"/>
    <w:rsid w:val="006F0FAD"/>
    <w:rsid w:val="006F1DEE"/>
    <w:rsid w:val="006F1FDF"/>
    <w:rsid w:val="006F2BAE"/>
    <w:rsid w:val="006F318C"/>
    <w:rsid w:val="006F3EFE"/>
    <w:rsid w:val="006F51D1"/>
    <w:rsid w:val="006F5373"/>
    <w:rsid w:val="006F64D7"/>
    <w:rsid w:val="006F6C89"/>
    <w:rsid w:val="00701166"/>
    <w:rsid w:val="0070468F"/>
    <w:rsid w:val="007050B6"/>
    <w:rsid w:val="00705D09"/>
    <w:rsid w:val="0071358D"/>
    <w:rsid w:val="00714C87"/>
    <w:rsid w:val="0071521D"/>
    <w:rsid w:val="00715698"/>
    <w:rsid w:val="00717F7B"/>
    <w:rsid w:val="007208C5"/>
    <w:rsid w:val="00722E4E"/>
    <w:rsid w:val="007279AA"/>
    <w:rsid w:val="00730C13"/>
    <w:rsid w:val="007314A9"/>
    <w:rsid w:val="00731705"/>
    <w:rsid w:val="00736543"/>
    <w:rsid w:val="0073657E"/>
    <w:rsid w:val="00736641"/>
    <w:rsid w:val="007423A5"/>
    <w:rsid w:val="0074544F"/>
    <w:rsid w:val="00746500"/>
    <w:rsid w:val="00747BEC"/>
    <w:rsid w:val="007550E7"/>
    <w:rsid w:val="00755C52"/>
    <w:rsid w:val="0075653C"/>
    <w:rsid w:val="007568A1"/>
    <w:rsid w:val="007570B6"/>
    <w:rsid w:val="00757643"/>
    <w:rsid w:val="00762A64"/>
    <w:rsid w:val="00764590"/>
    <w:rsid w:val="00764637"/>
    <w:rsid w:val="007656C3"/>
    <w:rsid w:val="007657CF"/>
    <w:rsid w:val="007676C8"/>
    <w:rsid w:val="007679AF"/>
    <w:rsid w:val="00771EC3"/>
    <w:rsid w:val="007742ED"/>
    <w:rsid w:val="007765E3"/>
    <w:rsid w:val="00780CE4"/>
    <w:rsid w:val="0078135E"/>
    <w:rsid w:val="00782421"/>
    <w:rsid w:val="00785484"/>
    <w:rsid w:val="007867CF"/>
    <w:rsid w:val="00787CD2"/>
    <w:rsid w:val="007914EE"/>
    <w:rsid w:val="00791E3B"/>
    <w:rsid w:val="007920B9"/>
    <w:rsid w:val="0079463D"/>
    <w:rsid w:val="00795194"/>
    <w:rsid w:val="00795536"/>
    <w:rsid w:val="00797685"/>
    <w:rsid w:val="00797B0F"/>
    <w:rsid w:val="007A059B"/>
    <w:rsid w:val="007A0B33"/>
    <w:rsid w:val="007A1630"/>
    <w:rsid w:val="007A35BD"/>
    <w:rsid w:val="007A467D"/>
    <w:rsid w:val="007A56B0"/>
    <w:rsid w:val="007A6924"/>
    <w:rsid w:val="007B07DF"/>
    <w:rsid w:val="007B6138"/>
    <w:rsid w:val="007B6DF5"/>
    <w:rsid w:val="007C08C4"/>
    <w:rsid w:val="007C16A9"/>
    <w:rsid w:val="007C2270"/>
    <w:rsid w:val="007C52F8"/>
    <w:rsid w:val="007C60E2"/>
    <w:rsid w:val="007C679E"/>
    <w:rsid w:val="007C74FF"/>
    <w:rsid w:val="007D0A40"/>
    <w:rsid w:val="007D119A"/>
    <w:rsid w:val="007D3914"/>
    <w:rsid w:val="007D642E"/>
    <w:rsid w:val="007D726D"/>
    <w:rsid w:val="007D752A"/>
    <w:rsid w:val="007E0FD9"/>
    <w:rsid w:val="007E2545"/>
    <w:rsid w:val="007F0376"/>
    <w:rsid w:val="007F17CF"/>
    <w:rsid w:val="007F3EB6"/>
    <w:rsid w:val="008012D7"/>
    <w:rsid w:val="00802897"/>
    <w:rsid w:val="00804B29"/>
    <w:rsid w:val="00807CDB"/>
    <w:rsid w:val="00812058"/>
    <w:rsid w:val="00815782"/>
    <w:rsid w:val="008200BE"/>
    <w:rsid w:val="0082177A"/>
    <w:rsid w:val="008230DC"/>
    <w:rsid w:val="008235E0"/>
    <w:rsid w:val="00824782"/>
    <w:rsid w:val="00831011"/>
    <w:rsid w:val="00831FB4"/>
    <w:rsid w:val="00832BF4"/>
    <w:rsid w:val="00834F91"/>
    <w:rsid w:val="00836C6D"/>
    <w:rsid w:val="0083758B"/>
    <w:rsid w:val="008404EB"/>
    <w:rsid w:val="00840A56"/>
    <w:rsid w:val="0084210B"/>
    <w:rsid w:val="00843BE7"/>
    <w:rsid w:val="00844764"/>
    <w:rsid w:val="00844ECF"/>
    <w:rsid w:val="00845F36"/>
    <w:rsid w:val="0084741C"/>
    <w:rsid w:val="00847B7E"/>
    <w:rsid w:val="008504E7"/>
    <w:rsid w:val="0085109B"/>
    <w:rsid w:val="008539FF"/>
    <w:rsid w:val="0085613C"/>
    <w:rsid w:val="008573FD"/>
    <w:rsid w:val="00860778"/>
    <w:rsid w:val="008632CE"/>
    <w:rsid w:val="00863975"/>
    <w:rsid w:val="00864263"/>
    <w:rsid w:val="008656B5"/>
    <w:rsid w:val="00866805"/>
    <w:rsid w:val="008720B7"/>
    <w:rsid w:val="0087265B"/>
    <w:rsid w:val="00876F9D"/>
    <w:rsid w:val="00877E3B"/>
    <w:rsid w:val="00881451"/>
    <w:rsid w:val="00885980"/>
    <w:rsid w:val="00887878"/>
    <w:rsid w:val="00891491"/>
    <w:rsid w:val="00894534"/>
    <w:rsid w:val="00895DF9"/>
    <w:rsid w:val="008A1D50"/>
    <w:rsid w:val="008A2F0F"/>
    <w:rsid w:val="008A520E"/>
    <w:rsid w:val="008A71B1"/>
    <w:rsid w:val="008A7D79"/>
    <w:rsid w:val="008B0037"/>
    <w:rsid w:val="008B2A34"/>
    <w:rsid w:val="008B2B4C"/>
    <w:rsid w:val="008B2F59"/>
    <w:rsid w:val="008B30A5"/>
    <w:rsid w:val="008B3B2A"/>
    <w:rsid w:val="008B61E4"/>
    <w:rsid w:val="008B67E9"/>
    <w:rsid w:val="008B6A9C"/>
    <w:rsid w:val="008B7C64"/>
    <w:rsid w:val="008C49E1"/>
    <w:rsid w:val="008C5A6E"/>
    <w:rsid w:val="008C66E2"/>
    <w:rsid w:val="008C7500"/>
    <w:rsid w:val="008C7F91"/>
    <w:rsid w:val="008D177D"/>
    <w:rsid w:val="008D34E5"/>
    <w:rsid w:val="008D6875"/>
    <w:rsid w:val="008E2DB0"/>
    <w:rsid w:val="008E39CC"/>
    <w:rsid w:val="008E4D30"/>
    <w:rsid w:val="008E5534"/>
    <w:rsid w:val="008E7CC4"/>
    <w:rsid w:val="008F062B"/>
    <w:rsid w:val="008F11A6"/>
    <w:rsid w:val="008F1FC3"/>
    <w:rsid w:val="008F2BC1"/>
    <w:rsid w:val="008F5315"/>
    <w:rsid w:val="008F5B33"/>
    <w:rsid w:val="008F6653"/>
    <w:rsid w:val="008F6B62"/>
    <w:rsid w:val="008F7AA5"/>
    <w:rsid w:val="0090111F"/>
    <w:rsid w:val="00902E94"/>
    <w:rsid w:val="00903DAF"/>
    <w:rsid w:val="0090434E"/>
    <w:rsid w:val="00904B7E"/>
    <w:rsid w:val="009062EF"/>
    <w:rsid w:val="0091336A"/>
    <w:rsid w:val="009141ED"/>
    <w:rsid w:val="00916098"/>
    <w:rsid w:val="00917FCF"/>
    <w:rsid w:val="00920A67"/>
    <w:rsid w:val="009234D0"/>
    <w:rsid w:val="009266B3"/>
    <w:rsid w:val="009316BF"/>
    <w:rsid w:val="00932D6D"/>
    <w:rsid w:val="0093312C"/>
    <w:rsid w:val="009343AC"/>
    <w:rsid w:val="00937170"/>
    <w:rsid w:val="00940524"/>
    <w:rsid w:val="00940D8D"/>
    <w:rsid w:val="0094285C"/>
    <w:rsid w:val="00942ED0"/>
    <w:rsid w:val="00945297"/>
    <w:rsid w:val="009469E8"/>
    <w:rsid w:val="00947BBC"/>
    <w:rsid w:val="00953AE7"/>
    <w:rsid w:val="00957848"/>
    <w:rsid w:val="00957D56"/>
    <w:rsid w:val="009603BF"/>
    <w:rsid w:val="00960C1C"/>
    <w:rsid w:val="0096366C"/>
    <w:rsid w:val="00964741"/>
    <w:rsid w:val="00967426"/>
    <w:rsid w:val="0096750C"/>
    <w:rsid w:val="0096792A"/>
    <w:rsid w:val="00972083"/>
    <w:rsid w:val="00976AFC"/>
    <w:rsid w:val="00977256"/>
    <w:rsid w:val="009804EB"/>
    <w:rsid w:val="00981DAE"/>
    <w:rsid w:val="00982F9E"/>
    <w:rsid w:val="009840CE"/>
    <w:rsid w:val="00984ED9"/>
    <w:rsid w:val="009877FF"/>
    <w:rsid w:val="00987E8B"/>
    <w:rsid w:val="00991882"/>
    <w:rsid w:val="009A178D"/>
    <w:rsid w:val="009A2751"/>
    <w:rsid w:val="009A5C03"/>
    <w:rsid w:val="009A5D74"/>
    <w:rsid w:val="009A6228"/>
    <w:rsid w:val="009A6D1C"/>
    <w:rsid w:val="009B1C91"/>
    <w:rsid w:val="009B37AA"/>
    <w:rsid w:val="009B5A22"/>
    <w:rsid w:val="009B6D52"/>
    <w:rsid w:val="009B7CFA"/>
    <w:rsid w:val="009C099B"/>
    <w:rsid w:val="009C0DEE"/>
    <w:rsid w:val="009C0E8B"/>
    <w:rsid w:val="009C1F71"/>
    <w:rsid w:val="009C210D"/>
    <w:rsid w:val="009C261D"/>
    <w:rsid w:val="009C44E4"/>
    <w:rsid w:val="009C4C23"/>
    <w:rsid w:val="009C5EC9"/>
    <w:rsid w:val="009C6103"/>
    <w:rsid w:val="009D17D8"/>
    <w:rsid w:val="009D2E43"/>
    <w:rsid w:val="009D3812"/>
    <w:rsid w:val="009D3A54"/>
    <w:rsid w:val="009D4088"/>
    <w:rsid w:val="009D5510"/>
    <w:rsid w:val="009D6218"/>
    <w:rsid w:val="009D651F"/>
    <w:rsid w:val="009D6C4F"/>
    <w:rsid w:val="009D7948"/>
    <w:rsid w:val="009E0F08"/>
    <w:rsid w:val="009E1F71"/>
    <w:rsid w:val="009E3712"/>
    <w:rsid w:val="009E4197"/>
    <w:rsid w:val="009F0610"/>
    <w:rsid w:val="009F0E85"/>
    <w:rsid w:val="009F0FE8"/>
    <w:rsid w:val="009F7B97"/>
    <w:rsid w:val="00A0341B"/>
    <w:rsid w:val="00A035F5"/>
    <w:rsid w:val="00A03616"/>
    <w:rsid w:val="00A044DF"/>
    <w:rsid w:val="00A0625D"/>
    <w:rsid w:val="00A066F1"/>
    <w:rsid w:val="00A07104"/>
    <w:rsid w:val="00A07D9B"/>
    <w:rsid w:val="00A07F09"/>
    <w:rsid w:val="00A114A7"/>
    <w:rsid w:val="00A11CCC"/>
    <w:rsid w:val="00A11F35"/>
    <w:rsid w:val="00A21635"/>
    <w:rsid w:val="00A21BA4"/>
    <w:rsid w:val="00A21C88"/>
    <w:rsid w:val="00A22DDB"/>
    <w:rsid w:val="00A23B44"/>
    <w:rsid w:val="00A2454B"/>
    <w:rsid w:val="00A2611B"/>
    <w:rsid w:val="00A262BD"/>
    <w:rsid w:val="00A263B4"/>
    <w:rsid w:val="00A26781"/>
    <w:rsid w:val="00A27AE1"/>
    <w:rsid w:val="00A3049F"/>
    <w:rsid w:val="00A3187A"/>
    <w:rsid w:val="00A34B9A"/>
    <w:rsid w:val="00A3568D"/>
    <w:rsid w:val="00A35D02"/>
    <w:rsid w:val="00A435BD"/>
    <w:rsid w:val="00A459B3"/>
    <w:rsid w:val="00A4703A"/>
    <w:rsid w:val="00A50003"/>
    <w:rsid w:val="00A50F11"/>
    <w:rsid w:val="00A51CCF"/>
    <w:rsid w:val="00A5232E"/>
    <w:rsid w:val="00A52AF8"/>
    <w:rsid w:val="00A54142"/>
    <w:rsid w:val="00A55031"/>
    <w:rsid w:val="00A5507F"/>
    <w:rsid w:val="00A56809"/>
    <w:rsid w:val="00A57445"/>
    <w:rsid w:val="00A5744B"/>
    <w:rsid w:val="00A6005F"/>
    <w:rsid w:val="00A61684"/>
    <w:rsid w:val="00A64273"/>
    <w:rsid w:val="00A65359"/>
    <w:rsid w:val="00A65443"/>
    <w:rsid w:val="00A6590A"/>
    <w:rsid w:val="00A66C64"/>
    <w:rsid w:val="00A66F4A"/>
    <w:rsid w:val="00A67359"/>
    <w:rsid w:val="00A71A59"/>
    <w:rsid w:val="00A71F27"/>
    <w:rsid w:val="00A7224F"/>
    <w:rsid w:val="00A740A8"/>
    <w:rsid w:val="00A76DF0"/>
    <w:rsid w:val="00A80AEA"/>
    <w:rsid w:val="00A819F5"/>
    <w:rsid w:val="00A84A0B"/>
    <w:rsid w:val="00A869F0"/>
    <w:rsid w:val="00A90610"/>
    <w:rsid w:val="00A91ACD"/>
    <w:rsid w:val="00A91EF7"/>
    <w:rsid w:val="00A935B6"/>
    <w:rsid w:val="00A93FC8"/>
    <w:rsid w:val="00A96E55"/>
    <w:rsid w:val="00A97338"/>
    <w:rsid w:val="00AA1DC9"/>
    <w:rsid w:val="00AA3296"/>
    <w:rsid w:val="00AA684C"/>
    <w:rsid w:val="00AA6E40"/>
    <w:rsid w:val="00AA6F4F"/>
    <w:rsid w:val="00AA78F2"/>
    <w:rsid w:val="00AB413F"/>
    <w:rsid w:val="00AB4BBE"/>
    <w:rsid w:val="00AB548C"/>
    <w:rsid w:val="00AB75F2"/>
    <w:rsid w:val="00AB78F1"/>
    <w:rsid w:val="00AC0327"/>
    <w:rsid w:val="00AC37E1"/>
    <w:rsid w:val="00AC3B7F"/>
    <w:rsid w:val="00AC5291"/>
    <w:rsid w:val="00AC743B"/>
    <w:rsid w:val="00AC7515"/>
    <w:rsid w:val="00AC7AB1"/>
    <w:rsid w:val="00AD2676"/>
    <w:rsid w:val="00AD437C"/>
    <w:rsid w:val="00AD4EA2"/>
    <w:rsid w:val="00AD591F"/>
    <w:rsid w:val="00AD5E93"/>
    <w:rsid w:val="00AD61E9"/>
    <w:rsid w:val="00AD6627"/>
    <w:rsid w:val="00AD77B2"/>
    <w:rsid w:val="00AE0716"/>
    <w:rsid w:val="00AE148E"/>
    <w:rsid w:val="00AE573C"/>
    <w:rsid w:val="00AE7446"/>
    <w:rsid w:val="00AF0C5F"/>
    <w:rsid w:val="00AF2840"/>
    <w:rsid w:val="00AF2870"/>
    <w:rsid w:val="00AF37A4"/>
    <w:rsid w:val="00AF42B6"/>
    <w:rsid w:val="00AF728F"/>
    <w:rsid w:val="00B00311"/>
    <w:rsid w:val="00B00689"/>
    <w:rsid w:val="00B031B1"/>
    <w:rsid w:val="00B04F9E"/>
    <w:rsid w:val="00B05826"/>
    <w:rsid w:val="00B05C5F"/>
    <w:rsid w:val="00B1133A"/>
    <w:rsid w:val="00B11ACA"/>
    <w:rsid w:val="00B13FC5"/>
    <w:rsid w:val="00B153F8"/>
    <w:rsid w:val="00B2047A"/>
    <w:rsid w:val="00B212F5"/>
    <w:rsid w:val="00B21DB3"/>
    <w:rsid w:val="00B25927"/>
    <w:rsid w:val="00B2673A"/>
    <w:rsid w:val="00B27B0D"/>
    <w:rsid w:val="00B30F2A"/>
    <w:rsid w:val="00B31F25"/>
    <w:rsid w:val="00B32495"/>
    <w:rsid w:val="00B32E4E"/>
    <w:rsid w:val="00B37BD3"/>
    <w:rsid w:val="00B406C0"/>
    <w:rsid w:val="00B44ADE"/>
    <w:rsid w:val="00B476C2"/>
    <w:rsid w:val="00B47D59"/>
    <w:rsid w:val="00B51CC9"/>
    <w:rsid w:val="00B526C3"/>
    <w:rsid w:val="00B529E4"/>
    <w:rsid w:val="00B53095"/>
    <w:rsid w:val="00B629EB"/>
    <w:rsid w:val="00B65232"/>
    <w:rsid w:val="00B66953"/>
    <w:rsid w:val="00B676FD"/>
    <w:rsid w:val="00B700BF"/>
    <w:rsid w:val="00B708E4"/>
    <w:rsid w:val="00B72DFA"/>
    <w:rsid w:val="00B7328C"/>
    <w:rsid w:val="00B75604"/>
    <w:rsid w:val="00B75DC9"/>
    <w:rsid w:val="00B75F92"/>
    <w:rsid w:val="00B77BB6"/>
    <w:rsid w:val="00B801C3"/>
    <w:rsid w:val="00B81EAC"/>
    <w:rsid w:val="00B835F4"/>
    <w:rsid w:val="00B83929"/>
    <w:rsid w:val="00B875D5"/>
    <w:rsid w:val="00B917CB"/>
    <w:rsid w:val="00B91F21"/>
    <w:rsid w:val="00B93A99"/>
    <w:rsid w:val="00B93F0D"/>
    <w:rsid w:val="00B954FC"/>
    <w:rsid w:val="00B95AFA"/>
    <w:rsid w:val="00B9650F"/>
    <w:rsid w:val="00B970B8"/>
    <w:rsid w:val="00BA5FBF"/>
    <w:rsid w:val="00BA75C4"/>
    <w:rsid w:val="00BB17B7"/>
    <w:rsid w:val="00BB1B64"/>
    <w:rsid w:val="00BB3BDE"/>
    <w:rsid w:val="00BB40A7"/>
    <w:rsid w:val="00BB49A5"/>
    <w:rsid w:val="00BB4C99"/>
    <w:rsid w:val="00BB62FB"/>
    <w:rsid w:val="00BB6670"/>
    <w:rsid w:val="00BB7E52"/>
    <w:rsid w:val="00BB7E9C"/>
    <w:rsid w:val="00BC05F8"/>
    <w:rsid w:val="00BC0836"/>
    <w:rsid w:val="00BC2679"/>
    <w:rsid w:val="00BC332C"/>
    <w:rsid w:val="00BC3701"/>
    <w:rsid w:val="00BC5106"/>
    <w:rsid w:val="00BC62A4"/>
    <w:rsid w:val="00BD1523"/>
    <w:rsid w:val="00BD3F6C"/>
    <w:rsid w:val="00BD5FBF"/>
    <w:rsid w:val="00BD63A6"/>
    <w:rsid w:val="00BD7BA0"/>
    <w:rsid w:val="00BD7D37"/>
    <w:rsid w:val="00BE1FAC"/>
    <w:rsid w:val="00BE21E4"/>
    <w:rsid w:val="00BE3E49"/>
    <w:rsid w:val="00BE4707"/>
    <w:rsid w:val="00BE7C99"/>
    <w:rsid w:val="00BF04DD"/>
    <w:rsid w:val="00BF142A"/>
    <w:rsid w:val="00BF1F3D"/>
    <w:rsid w:val="00BF1F7A"/>
    <w:rsid w:val="00BF27F7"/>
    <w:rsid w:val="00BF29DB"/>
    <w:rsid w:val="00BF43EB"/>
    <w:rsid w:val="00BF65BF"/>
    <w:rsid w:val="00BF67B1"/>
    <w:rsid w:val="00BF792D"/>
    <w:rsid w:val="00C0425E"/>
    <w:rsid w:val="00C04D12"/>
    <w:rsid w:val="00C051A9"/>
    <w:rsid w:val="00C061AE"/>
    <w:rsid w:val="00C0646B"/>
    <w:rsid w:val="00C06A36"/>
    <w:rsid w:val="00C1003B"/>
    <w:rsid w:val="00C11ADF"/>
    <w:rsid w:val="00C12025"/>
    <w:rsid w:val="00C1316D"/>
    <w:rsid w:val="00C14C63"/>
    <w:rsid w:val="00C155F0"/>
    <w:rsid w:val="00C17910"/>
    <w:rsid w:val="00C21FA7"/>
    <w:rsid w:val="00C223E5"/>
    <w:rsid w:val="00C229DF"/>
    <w:rsid w:val="00C26994"/>
    <w:rsid w:val="00C26EF7"/>
    <w:rsid w:val="00C30A59"/>
    <w:rsid w:val="00C31525"/>
    <w:rsid w:val="00C31B80"/>
    <w:rsid w:val="00C32788"/>
    <w:rsid w:val="00C32813"/>
    <w:rsid w:val="00C33081"/>
    <w:rsid w:val="00C348E2"/>
    <w:rsid w:val="00C353EB"/>
    <w:rsid w:val="00C3677C"/>
    <w:rsid w:val="00C407A0"/>
    <w:rsid w:val="00C41D00"/>
    <w:rsid w:val="00C43A41"/>
    <w:rsid w:val="00C46B8A"/>
    <w:rsid w:val="00C50C7F"/>
    <w:rsid w:val="00C51AD4"/>
    <w:rsid w:val="00C526C5"/>
    <w:rsid w:val="00C52E37"/>
    <w:rsid w:val="00C54BAD"/>
    <w:rsid w:val="00C620E6"/>
    <w:rsid w:val="00C6321E"/>
    <w:rsid w:val="00C64747"/>
    <w:rsid w:val="00C64E6B"/>
    <w:rsid w:val="00C66C55"/>
    <w:rsid w:val="00C66EF9"/>
    <w:rsid w:val="00C679A2"/>
    <w:rsid w:val="00C705C3"/>
    <w:rsid w:val="00C750CC"/>
    <w:rsid w:val="00C760ED"/>
    <w:rsid w:val="00C7611E"/>
    <w:rsid w:val="00C76AB3"/>
    <w:rsid w:val="00C8105A"/>
    <w:rsid w:val="00C8148A"/>
    <w:rsid w:val="00C83EAC"/>
    <w:rsid w:val="00C84A48"/>
    <w:rsid w:val="00C856F6"/>
    <w:rsid w:val="00C907E6"/>
    <w:rsid w:val="00C9129C"/>
    <w:rsid w:val="00C917A0"/>
    <w:rsid w:val="00C942B3"/>
    <w:rsid w:val="00C94565"/>
    <w:rsid w:val="00CA21AF"/>
    <w:rsid w:val="00CA3828"/>
    <w:rsid w:val="00CA4404"/>
    <w:rsid w:val="00CA469E"/>
    <w:rsid w:val="00CB02F9"/>
    <w:rsid w:val="00CB1AF4"/>
    <w:rsid w:val="00CB25C2"/>
    <w:rsid w:val="00CB2F7D"/>
    <w:rsid w:val="00CB36A0"/>
    <w:rsid w:val="00CB3A6E"/>
    <w:rsid w:val="00CB4D43"/>
    <w:rsid w:val="00CB5284"/>
    <w:rsid w:val="00CB69CB"/>
    <w:rsid w:val="00CB7271"/>
    <w:rsid w:val="00CC1AEA"/>
    <w:rsid w:val="00CC2506"/>
    <w:rsid w:val="00CC28F5"/>
    <w:rsid w:val="00CC2A80"/>
    <w:rsid w:val="00CC2F69"/>
    <w:rsid w:val="00CC5D13"/>
    <w:rsid w:val="00CC794F"/>
    <w:rsid w:val="00CD2EB9"/>
    <w:rsid w:val="00CD33AE"/>
    <w:rsid w:val="00CD5F12"/>
    <w:rsid w:val="00CD613F"/>
    <w:rsid w:val="00CD7559"/>
    <w:rsid w:val="00CD77D5"/>
    <w:rsid w:val="00CE138D"/>
    <w:rsid w:val="00CE27B0"/>
    <w:rsid w:val="00CE3EA8"/>
    <w:rsid w:val="00CE578C"/>
    <w:rsid w:val="00CE6F33"/>
    <w:rsid w:val="00CE73AE"/>
    <w:rsid w:val="00CE7766"/>
    <w:rsid w:val="00CE7A5F"/>
    <w:rsid w:val="00CF09A9"/>
    <w:rsid w:val="00CF1B46"/>
    <w:rsid w:val="00CF239D"/>
    <w:rsid w:val="00CF2AFF"/>
    <w:rsid w:val="00CF2EE2"/>
    <w:rsid w:val="00CF45B8"/>
    <w:rsid w:val="00CF4AE1"/>
    <w:rsid w:val="00D01EA9"/>
    <w:rsid w:val="00D02529"/>
    <w:rsid w:val="00D02549"/>
    <w:rsid w:val="00D02648"/>
    <w:rsid w:val="00D03339"/>
    <w:rsid w:val="00D070D8"/>
    <w:rsid w:val="00D07AF8"/>
    <w:rsid w:val="00D07E10"/>
    <w:rsid w:val="00D10B8A"/>
    <w:rsid w:val="00D1208C"/>
    <w:rsid w:val="00D141FE"/>
    <w:rsid w:val="00D1434D"/>
    <w:rsid w:val="00D14E3A"/>
    <w:rsid w:val="00D1661C"/>
    <w:rsid w:val="00D17AB9"/>
    <w:rsid w:val="00D2023E"/>
    <w:rsid w:val="00D22C5B"/>
    <w:rsid w:val="00D27147"/>
    <w:rsid w:val="00D27E5D"/>
    <w:rsid w:val="00D3026D"/>
    <w:rsid w:val="00D3531F"/>
    <w:rsid w:val="00D3701D"/>
    <w:rsid w:val="00D37D76"/>
    <w:rsid w:val="00D430C6"/>
    <w:rsid w:val="00D4411A"/>
    <w:rsid w:val="00D45213"/>
    <w:rsid w:val="00D4746C"/>
    <w:rsid w:val="00D476C0"/>
    <w:rsid w:val="00D47A30"/>
    <w:rsid w:val="00D51120"/>
    <w:rsid w:val="00D5520A"/>
    <w:rsid w:val="00D55B2F"/>
    <w:rsid w:val="00D566A1"/>
    <w:rsid w:val="00D56F78"/>
    <w:rsid w:val="00D61D6E"/>
    <w:rsid w:val="00D6212C"/>
    <w:rsid w:val="00D65078"/>
    <w:rsid w:val="00D67256"/>
    <w:rsid w:val="00D70ADF"/>
    <w:rsid w:val="00D71398"/>
    <w:rsid w:val="00D715C3"/>
    <w:rsid w:val="00D72F4E"/>
    <w:rsid w:val="00D742E9"/>
    <w:rsid w:val="00D758FC"/>
    <w:rsid w:val="00D761DB"/>
    <w:rsid w:val="00D76479"/>
    <w:rsid w:val="00D76FF5"/>
    <w:rsid w:val="00D82A53"/>
    <w:rsid w:val="00D840B3"/>
    <w:rsid w:val="00D85244"/>
    <w:rsid w:val="00D86262"/>
    <w:rsid w:val="00D86A17"/>
    <w:rsid w:val="00D91D84"/>
    <w:rsid w:val="00D97AC5"/>
    <w:rsid w:val="00DA1219"/>
    <w:rsid w:val="00DA17E6"/>
    <w:rsid w:val="00DA222A"/>
    <w:rsid w:val="00DA5380"/>
    <w:rsid w:val="00DA73A0"/>
    <w:rsid w:val="00DB26C8"/>
    <w:rsid w:val="00DB3288"/>
    <w:rsid w:val="00DB3D60"/>
    <w:rsid w:val="00DB3D9C"/>
    <w:rsid w:val="00DB585E"/>
    <w:rsid w:val="00DB5B04"/>
    <w:rsid w:val="00DB6B58"/>
    <w:rsid w:val="00DC189D"/>
    <w:rsid w:val="00DC1B27"/>
    <w:rsid w:val="00DC383A"/>
    <w:rsid w:val="00DC43B9"/>
    <w:rsid w:val="00DCB2DE"/>
    <w:rsid w:val="00DD58AB"/>
    <w:rsid w:val="00DD6021"/>
    <w:rsid w:val="00DE443E"/>
    <w:rsid w:val="00DE5F22"/>
    <w:rsid w:val="00DE65AC"/>
    <w:rsid w:val="00DE66C8"/>
    <w:rsid w:val="00DE7A45"/>
    <w:rsid w:val="00DF0076"/>
    <w:rsid w:val="00DF00A5"/>
    <w:rsid w:val="00DF04EF"/>
    <w:rsid w:val="00DF05E5"/>
    <w:rsid w:val="00DF0E89"/>
    <w:rsid w:val="00DF44E6"/>
    <w:rsid w:val="00DF55F2"/>
    <w:rsid w:val="00DF7A7E"/>
    <w:rsid w:val="00DF7D41"/>
    <w:rsid w:val="00E01296"/>
    <w:rsid w:val="00E012AA"/>
    <w:rsid w:val="00E02B74"/>
    <w:rsid w:val="00E03AB6"/>
    <w:rsid w:val="00E054D3"/>
    <w:rsid w:val="00E0702D"/>
    <w:rsid w:val="00E10928"/>
    <w:rsid w:val="00E12011"/>
    <w:rsid w:val="00E13482"/>
    <w:rsid w:val="00E13C13"/>
    <w:rsid w:val="00E13EFC"/>
    <w:rsid w:val="00E15948"/>
    <w:rsid w:val="00E15DF2"/>
    <w:rsid w:val="00E172E3"/>
    <w:rsid w:val="00E17E6E"/>
    <w:rsid w:val="00E22469"/>
    <w:rsid w:val="00E23404"/>
    <w:rsid w:val="00E252C2"/>
    <w:rsid w:val="00E268E5"/>
    <w:rsid w:val="00E27363"/>
    <w:rsid w:val="00E27926"/>
    <w:rsid w:val="00E3004A"/>
    <w:rsid w:val="00E302DD"/>
    <w:rsid w:val="00E3137C"/>
    <w:rsid w:val="00E32206"/>
    <w:rsid w:val="00E329E3"/>
    <w:rsid w:val="00E32B3C"/>
    <w:rsid w:val="00E36EDE"/>
    <w:rsid w:val="00E44289"/>
    <w:rsid w:val="00E46619"/>
    <w:rsid w:val="00E47795"/>
    <w:rsid w:val="00E47A70"/>
    <w:rsid w:val="00E50BA3"/>
    <w:rsid w:val="00E50E89"/>
    <w:rsid w:val="00E51893"/>
    <w:rsid w:val="00E53A87"/>
    <w:rsid w:val="00E54576"/>
    <w:rsid w:val="00E570EC"/>
    <w:rsid w:val="00E57532"/>
    <w:rsid w:val="00E627E0"/>
    <w:rsid w:val="00E65096"/>
    <w:rsid w:val="00E65AE5"/>
    <w:rsid w:val="00E66577"/>
    <w:rsid w:val="00E66B47"/>
    <w:rsid w:val="00E7043D"/>
    <w:rsid w:val="00E71874"/>
    <w:rsid w:val="00E71C42"/>
    <w:rsid w:val="00E72AFF"/>
    <w:rsid w:val="00E7315E"/>
    <w:rsid w:val="00E73945"/>
    <w:rsid w:val="00E74477"/>
    <w:rsid w:val="00E771F5"/>
    <w:rsid w:val="00E774D9"/>
    <w:rsid w:val="00E80E6F"/>
    <w:rsid w:val="00E8398F"/>
    <w:rsid w:val="00E83F52"/>
    <w:rsid w:val="00E87C98"/>
    <w:rsid w:val="00E90E78"/>
    <w:rsid w:val="00E9213F"/>
    <w:rsid w:val="00E93E73"/>
    <w:rsid w:val="00E94676"/>
    <w:rsid w:val="00E966AB"/>
    <w:rsid w:val="00EA000E"/>
    <w:rsid w:val="00EA1275"/>
    <w:rsid w:val="00EA1C0D"/>
    <w:rsid w:val="00EA3153"/>
    <w:rsid w:val="00EA5201"/>
    <w:rsid w:val="00EA7F13"/>
    <w:rsid w:val="00EB05A7"/>
    <w:rsid w:val="00EB193F"/>
    <w:rsid w:val="00EB1FB4"/>
    <w:rsid w:val="00EB27D4"/>
    <w:rsid w:val="00EB2881"/>
    <w:rsid w:val="00EB3AFC"/>
    <w:rsid w:val="00EB4783"/>
    <w:rsid w:val="00EB4C77"/>
    <w:rsid w:val="00EB5DB6"/>
    <w:rsid w:val="00EBDF78"/>
    <w:rsid w:val="00EC045C"/>
    <w:rsid w:val="00EC58D7"/>
    <w:rsid w:val="00EC5EC1"/>
    <w:rsid w:val="00EC7AF1"/>
    <w:rsid w:val="00ED1460"/>
    <w:rsid w:val="00ED20B7"/>
    <w:rsid w:val="00ED2575"/>
    <w:rsid w:val="00ED265E"/>
    <w:rsid w:val="00ED2E2B"/>
    <w:rsid w:val="00ED4BD3"/>
    <w:rsid w:val="00ED5283"/>
    <w:rsid w:val="00ED6638"/>
    <w:rsid w:val="00ED78D6"/>
    <w:rsid w:val="00EE0048"/>
    <w:rsid w:val="00EE0EDD"/>
    <w:rsid w:val="00EE24E7"/>
    <w:rsid w:val="00EE75D5"/>
    <w:rsid w:val="00EE7D14"/>
    <w:rsid w:val="00EF09F2"/>
    <w:rsid w:val="00EF5A64"/>
    <w:rsid w:val="00EF5C6F"/>
    <w:rsid w:val="00EF5D3A"/>
    <w:rsid w:val="00F00CA9"/>
    <w:rsid w:val="00F04965"/>
    <w:rsid w:val="00F04ED2"/>
    <w:rsid w:val="00F062D2"/>
    <w:rsid w:val="00F06491"/>
    <w:rsid w:val="00F12ECC"/>
    <w:rsid w:val="00F144DE"/>
    <w:rsid w:val="00F14FD8"/>
    <w:rsid w:val="00F165FC"/>
    <w:rsid w:val="00F17770"/>
    <w:rsid w:val="00F218D2"/>
    <w:rsid w:val="00F22BF7"/>
    <w:rsid w:val="00F2370D"/>
    <w:rsid w:val="00F23997"/>
    <w:rsid w:val="00F242A8"/>
    <w:rsid w:val="00F26628"/>
    <w:rsid w:val="00F30804"/>
    <w:rsid w:val="00F32EC9"/>
    <w:rsid w:val="00F33EBB"/>
    <w:rsid w:val="00F35921"/>
    <w:rsid w:val="00F35FCA"/>
    <w:rsid w:val="00F361EC"/>
    <w:rsid w:val="00F367BF"/>
    <w:rsid w:val="00F3682F"/>
    <w:rsid w:val="00F36CC8"/>
    <w:rsid w:val="00F4095C"/>
    <w:rsid w:val="00F41E62"/>
    <w:rsid w:val="00F41EB0"/>
    <w:rsid w:val="00F43655"/>
    <w:rsid w:val="00F4391C"/>
    <w:rsid w:val="00F44813"/>
    <w:rsid w:val="00F449C3"/>
    <w:rsid w:val="00F45FDA"/>
    <w:rsid w:val="00F46D5C"/>
    <w:rsid w:val="00F47F15"/>
    <w:rsid w:val="00F5173E"/>
    <w:rsid w:val="00F52285"/>
    <w:rsid w:val="00F52924"/>
    <w:rsid w:val="00F52C94"/>
    <w:rsid w:val="00F54672"/>
    <w:rsid w:val="00F54CED"/>
    <w:rsid w:val="00F54D34"/>
    <w:rsid w:val="00F54FEC"/>
    <w:rsid w:val="00F55FBF"/>
    <w:rsid w:val="00F57AEA"/>
    <w:rsid w:val="00F61203"/>
    <w:rsid w:val="00F61B86"/>
    <w:rsid w:val="00F61F28"/>
    <w:rsid w:val="00F62700"/>
    <w:rsid w:val="00F64CE5"/>
    <w:rsid w:val="00F65A72"/>
    <w:rsid w:val="00F65BB4"/>
    <w:rsid w:val="00F65C11"/>
    <w:rsid w:val="00F66867"/>
    <w:rsid w:val="00F736FD"/>
    <w:rsid w:val="00F74364"/>
    <w:rsid w:val="00F85377"/>
    <w:rsid w:val="00F861C9"/>
    <w:rsid w:val="00F8751F"/>
    <w:rsid w:val="00F879BE"/>
    <w:rsid w:val="00F91283"/>
    <w:rsid w:val="00F915E5"/>
    <w:rsid w:val="00F92F10"/>
    <w:rsid w:val="00F93440"/>
    <w:rsid w:val="00F95109"/>
    <w:rsid w:val="00F95529"/>
    <w:rsid w:val="00F967D7"/>
    <w:rsid w:val="00FA0622"/>
    <w:rsid w:val="00FA31D9"/>
    <w:rsid w:val="00FA3E02"/>
    <w:rsid w:val="00FA5953"/>
    <w:rsid w:val="00FA59C8"/>
    <w:rsid w:val="00FA6B1A"/>
    <w:rsid w:val="00FC0968"/>
    <w:rsid w:val="00FC4B25"/>
    <w:rsid w:val="00FC4B43"/>
    <w:rsid w:val="00FC5792"/>
    <w:rsid w:val="00FC733D"/>
    <w:rsid w:val="00FC7E3D"/>
    <w:rsid w:val="00FC7F21"/>
    <w:rsid w:val="00FD2E5E"/>
    <w:rsid w:val="00FD34DA"/>
    <w:rsid w:val="00FD37A0"/>
    <w:rsid w:val="00FD4252"/>
    <w:rsid w:val="00FD681F"/>
    <w:rsid w:val="00FD6C6B"/>
    <w:rsid w:val="00FD7191"/>
    <w:rsid w:val="00FE1DB7"/>
    <w:rsid w:val="00FE4564"/>
    <w:rsid w:val="00FF1D2F"/>
    <w:rsid w:val="00FF1F26"/>
    <w:rsid w:val="00FF21B2"/>
    <w:rsid w:val="00FF38F6"/>
    <w:rsid w:val="00FF442E"/>
    <w:rsid w:val="00FF5DC4"/>
    <w:rsid w:val="00FF64BC"/>
    <w:rsid w:val="0112EE36"/>
    <w:rsid w:val="012B0048"/>
    <w:rsid w:val="01432388"/>
    <w:rsid w:val="0177CC9F"/>
    <w:rsid w:val="0180C23A"/>
    <w:rsid w:val="01B327ED"/>
    <w:rsid w:val="01CF4D74"/>
    <w:rsid w:val="01FC8961"/>
    <w:rsid w:val="0239113F"/>
    <w:rsid w:val="0289474A"/>
    <w:rsid w:val="028B85AA"/>
    <w:rsid w:val="029E1DB6"/>
    <w:rsid w:val="029F5525"/>
    <w:rsid w:val="02AA9442"/>
    <w:rsid w:val="02D24596"/>
    <w:rsid w:val="02D81636"/>
    <w:rsid w:val="02DFE70B"/>
    <w:rsid w:val="02ED2C07"/>
    <w:rsid w:val="031CFDA7"/>
    <w:rsid w:val="033AF259"/>
    <w:rsid w:val="03410065"/>
    <w:rsid w:val="0359B2A7"/>
    <w:rsid w:val="035D77B1"/>
    <w:rsid w:val="038640DC"/>
    <w:rsid w:val="03B50AE6"/>
    <w:rsid w:val="03FC74EA"/>
    <w:rsid w:val="041C5DC0"/>
    <w:rsid w:val="041FA4C9"/>
    <w:rsid w:val="042DD29F"/>
    <w:rsid w:val="0432FB53"/>
    <w:rsid w:val="04368924"/>
    <w:rsid w:val="04745E56"/>
    <w:rsid w:val="0483413A"/>
    <w:rsid w:val="0487C6F0"/>
    <w:rsid w:val="04A5CD6F"/>
    <w:rsid w:val="04E57DBF"/>
    <w:rsid w:val="04F55449"/>
    <w:rsid w:val="0505A18E"/>
    <w:rsid w:val="051E6B2A"/>
    <w:rsid w:val="059BF52A"/>
    <w:rsid w:val="05B9D77D"/>
    <w:rsid w:val="05CC63A4"/>
    <w:rsid w:val="05DCC1BD"/>
    <w:rsid w:val="06028057"/>
    <w:rsid w:val="062F0803"/>
    <w:rsid w:val="0632FBD4"/>
    <w:rsid w:val="063EE921"/>
    <w:rsid w:val="0657D7A1"/>
    <w:rsid w:val="06700776"/>
    <w:rsid w:val="06940637"/>
    <w:rsid w:val="06BEB0F2"/>
    <w:rsid w:val="06C55772"/>
    <w:rsid w:val="06CFBFD9"/>
    <w:rsid w:val="06D0C459"/>
    <w:rsid w:val="06EE7502"/>
    <w:rsid w:val="06F14B5F"/>
    <w:rsid w:val="06F2010E"/>
    <w:rsid w:val="0724742A"/>
    <w:rsid w:val="073AC4E6"/>
    <w:rsid w:val="073DA291"/>
    <w:rsid w:val="07620DA0"/>
    <w:rsid w:val="0764EBA9"/>
    <w:rsid w:val="077B02BE"/>
    <w:rsid w:val="07902138"/>
    <w:rsid w:val="07A98D6A"/>
    <w:rsid w:val="07B821D6"/>
    <w:rsid w:val="07BE2BC7"/>
    <w:rsid w:val="07FB253B"/>
    <w:rsid w:val="08014B41"/>
    <w:rsid w:val="081C7200"/>
    <w:rsid w:val="083814E7"/>
    <w:rsid w:val="0838F383"/>
    <w:rsid w:val="085F5FD5"/>
    <w:rsid w:val="0882D905"/>
    <w:rsid w:val="088A6C77"/>
    <w:rsid w:val="088A7D83"/>
    <w:rsid w:val="08BB178D"/>
    <w:rsid w:val="08D0049A"/>
    <w:rsid w:val="091614A2"/>
    <w:rsid w:val="091C8BC7"/>
    <w:rsid w:val="09228473"/>
    <w:rsid w:val="096F4142"/>
    <w:rsid w:val="09A38934"/>
    <w:rsid w:val="09D1C575"/>
    <w:rsid w:val="09D61660"/>
    <w:rsid w:val="09E70801"/>
    <w:rsid w:val="09F6A0A6"/>
    <w:rsid w:val="09F96A5E"/>
    <w:rsid w:val="0A0A20FE"/>
    <w:rsid w:val="0A281A97"/>
    <w:rsid w:val="0A44CD75"/>
    <w:rsid w:val="0A4A0050"/>
    <w:rsid w:val="0A5840EE"/>
    <w:rsid w:val="0A94EB7E"/>
    <w:rsid w:val="0ABEF89C"/>
    <w:rsid w:val="0AD10231"/>
    <w:rsid w:val="0AD6BEBF"/>
    <w:rsid w:val="0ADD94BE"/>
    <w:rsid w:val="0AE87561"/>
    <w:rsid w:val="0AFBC6F0"/>
    <w:rsid w:val="0B23826B"/>
    <w:rsid w:val="0B41C228"/>
    <w:rsid w:val="0B42C20E"/>
    <w:rsid w:val="0B4ED909"/>
    <w:rsid w:val="0B579773"/>
    <w:rsid w:val="0B65CA01"/>
    <w:rsid w:val="0B81F84A"/>
    <w:rsid w:val="0B841103"/>
    <w:rsid w:val="0B8758CC"/>
    <w:rsid w:val="0B9B959F"/>
    <w:rsid w:val="0BCE72A1"/>
    <w:rsid w:val="0C24A270"/>
    <w:rsid w:val="0C40F432"/>
    <w:rsid w:val="0C994A4D"/>
    <w:rsid w:val="0CA1D8D4"/>
    <w:rsid w:val="0CF2B529"/>
    <w:rsid w:val="0D16C46E"/>
    <w:rsid w:val="0D17B55D"/>
    <w:rsid w:val="0D367009"/>
    <w:rsid w:val="0D469EE3"/>
    <w:rsid w:val="0D6E7D97"/>
    <w:rsid w:val="0D8512C0"/>
    <w:rsid w:val="0DAF0245"/>
    <w:rsid w:val="0DB6FE92"/>
    <w:rsid w:val="0DC9A96E"/>
    <w:rsid w:val="0DCE7937"/>
    <w:rsid w:val="0DDE331A"/>
    <w:rsid w:val="0DF36546"/>
    <w:rsid w:val="0DFC160D"/>
    <w:rsid w:val="0DFF323F"/>
    <w:rsid w:val="0E079CBD"/>
    <w:rsid w:val="0E0ECD36"/>
    <w:rsid w:val="0E0FDC84"/>
    <w:rsid w:val="0E478C54"/>
    <w:rsid w:val="0E591D83"/>
    <w:rsid w:val="0E719A73"/>
    <w:rsid w:val="0EA251D2"/>
    <w:rsid w:val="0EB0BD37"/>
    <w:rsid w:val="0EC01C0D"/>
    <w:rsid w:val="0EC93C39"/>
    <w:rsid w:val="0ECD9C8E"/>
    <w:rsid w:val="0ECDB594"/>
    <w:rsid w:val="0EECE60C"/>
    <w:rsid w:val="0EFD0326"/>
    <w:rsid w:val="0F0A0D38"/>
    <w:rsid w:val="0F226CF6"/>
    <w:rsid w:val="0F377A13"/>
    <w:rsid w:val="0F78CC92"/>
    <w:rsid w:val="0F9CE0DD"/>
    <w:rsid w:val="0FA95C22"/>
    <w:rsid w:val="0FBB5473"/>
    <w:rsid w:val="0FD933FD"/>
    <w:rsid w:val="10130AB0"/>
    <w:rsid w:val="10321E70"/>
    <w:rsid w:val="1042A94F"/>
    <w:rsid w:val="1049BE37"/>
    <w:rsid w:val="1084FCF6"/>
    <w:rsid w:val="10ADACA1"/>
    <w:rsid w:val="10CE16B2"/>
    <w:rsid w:val="10D69AE3"/>
    <w:rsid w:val="10DB54EA"/>
    <w:rsid w:val="10DFC654"/>
    <w:rsid w:val="10F04220"/>
    <w:rsid w:val="11374F3C"/>
    <w:rsid w:val="114AEA69"/>
    <w:rsid w:val="114E4FF9"/>
    <w:rsid w:val="1197D5B5"/>
    <w:rsid w:val="11A9F2E8"/>
    <w:rsid w:val="121CE59A"/>
    <w:rsid w:val="12554211"/>
    <w:rsid w:val="12857194"/>
    <w:rsid w:val="12921FE8"/>
    <w:rsid w:val="129CE9C4"/>
    <w:rsid w:val="12B0BB5A"/>
    <w:rsid w:val="12E00B11"/>
    <w:rsid w:val="12FA2B66"/>
    <w:rsid w:val="12FBE565"/>
    <w:rsid w:val="13268C67"/>
    <w:rsid w:val="1360C98D"/>
    <w:rsid w:val="1362F2B9"/>
    <w:rsid w:val="1366A2BC"/>
    <w:rsid w:val="136BD245"/>
    <w:rsid w:val="136F957E"/>
    <w:rsid w:val="137AB2B3"/>
    <w:rsid w:val="137D1741"/>
    <w:rsid w:val="138B7163"/>
    <w:rsid w:val="13C1C261"/>
    <w:rsid w:val="13CBD765"/>
    <w:rsid w:val="1419E1A7"/>
    <w:rsid w:val="1445333B"/>
    <w:rsid w:val="14B471B0"/>
    <w:rsid w:val="14BB8DDE"/>
    <w:rsid w:val="14D97157"/>
    <w:rsid w:val="14F5C442"/>
    <w:rsid w:val="15093365"/>
    <w:rsid w:val="151AA343"/>
    <w:rsid w:val="15515A2C"/>
    <w:rsid w:val="155A8344"/>
    <w:rsid w:val="1560267A"/>
    <w:rsid w:val="15774EEE"/>
    <w:rsid w:val="157AB992"/>
    <w:rsid w:val="157FA706"/>
    <w:rsid w:val="15D5EE2C"/>
    <w:rsid w:val="15E81013"/>
    <w:rsid w:val="15F3B068"/>
    <w:rsid w:val="1619A894"/>
    <w:rsid w:val="161F7403"/>
    <w:rsid w:val="1635B388"/>
    <w:rsid w:val="164EE97F"/>
    <w:rsid w:val="165ADBB6"/>
    <w:rsid w:val="165EC2F8"/>
    <w:rsid w:val="166D2E97"/>
    <w:rsid w:val="167BFAD4"/>
    <w:rsid w:val="16834C03"/>
    <w:rsid w:val="1690270F"/>
    <w:rsid w:val="169E2CC3"/>
    <w:rsid w:val="16BA8EA0"/>
    <w:rsid w:val="16BE3017"/>
    <w:rsid w:val="16E4DA7E"/>
    <w:rsid w:val="16EE664F"/>
    <w:rsid w:val="16FADBB5"/>
    <w:rsid w:val="171AD717"/>
    <w:rsid w:val="172640FF"/>
    <w:rsid w:val="172FD00E"/>
    <w:rsid w:val="17370D67"/>
    <w:rsid w:val="1747BDDC"/>
    <w:rsid w:val="17885E57"/>
    <w:rsid w:val="17A6ED5C"/>
    <w:rsid w:val="17C00FD8"/>
    <w:rsid w:val="17C0B6D6"/>
    <w:rsid w:val="17DF146D"/>
    <w:rsid w:val="1805348D"/>
    <w:rsid w:val="18082522"/>
    <w:rsid w:val="1834C8C4"/>
    <w:rsid w:val="184F58AA"/>
    <w:rsid w:val="18543DB0"/>
    <w:rsid w:val="1898A292"/>
    <w:rsid w:val="189E7A31"/>
    <w:rsid w:val="18B0BA63"/>
    <w:rsid w:val="18B540A3"/>
    <w:rsid w:val="18CFEA7A"/>
    <w:rsid w:val="18DDE904"/>
    <w:rsid w:val="18F6D11F"/>
    <w:rsid w:val="18FC1929"/>
    <w:rsid w:val="195E043F"/>
    <w:rsid w:val="196EB481"/>
    <w:rsid w:val="19780DD8"/>
    <w:rsid w:val="19B6ED36"/>
    <w:rsid w:val="1A147A7D"/>
    <w:rsid w:val="1A20422E"/>
    <w:rsid w:val="1A3BE108"/>
    <w:rsid w:val="1A4C0755"/>
    <w:rsid w:val="1A500BE8"/>
    <w:rsid w:val="1A66A8C5"/>
    <w:rsid w:val="1A7A95FE"/>
    <w:rsid w:val="1AA4CF58"/>
    <w:rsid w:val="1AA9089B"/>
    <w:rsid w:val="1AB4572B"/>
    <w:rsid w:val="1ABAF986"/>
    <w:rsid w:val="1ABE8069"/>
    <w:rsid w:val="1AEA9C68"/>
    <w:rsid w:val="1AFA1272"/>
    <w:rsid w:val="1B214210"/>
    <w:rsid w:val="1B632DE5"/>
    <w:rsid w:val="1B654DEC"/>
    <w:rsid w:val="1B8AC372"/>
    <w:rsid w:val="1BCD53B2"/>
    <w:rsid w:val="1BCDD077"/>
    <w:rsid w:val="1BD56AE2"/>
    <w:rsid w:val="1BE8E745"/>
    <w:rsid w:val="1C0C8ED7"/>
    <w:rsid w:val="1C2AC7E7"/>
    <w:rsid w:val="1C5BD589"/>
    <w:rsid w:val="1C5FD8A3"/>
    <w:rsid w:val="1C70AD8B"/>
    <w:rsid w:val="1C833316"/>
    <w:rsid w:val="1C843DE3"/>
    <w:rsid w:val="1CC46C35"/>
    <w:rsid w:val="1DB0591F"/>
    <w:rsid w:val="1DB4C2C6"/>
    <w:rsid w:val="1DEC5FF4"/>
    <w:rsid w:val="1DF307A6"/>
    <w:rsid w:val="1DF59382"/>
    <w:rsid w:val="1E0E0775"/>
    <w:rsid w:val="1E2575F3"/>
    <w:rsid w:val="1E945DE7"/>
    <w:rsid w:val="1E9F839F"/>
    <w:rsid w:val="1EE70BBF"/>
    <w:rsid w:val="1F039ADE"/>
    <w:rsid w:val="1F2EBF14"/>
    <w:rsid w:val="1F36EE0F"/>
    <w:rsid w:val="1F39A2B5"/>
    <w:rsid w:val="1F6EE612"/>
    <w:rsid w:val="1F9BE3EF"/>
    <w:rsid w:val="1FA57FCE"/>
    <w:rsid w:val="1FBE6FDC"/>
    <w:rsid w:val="1FCDB90B"/>
    <w:rsid w:val="1FE6455E"/>
    <w:rsid w:val="1FEACB55"/>
    <w:rsid w:val="1FFB017E"/>
    <w:rsid w:val="20015FE5"/>
    <w:rsid w:val="20237728"/>
    <w:rsid w:val="2033EB92"/>
    <w:rsid w:val="206212E1"/>
    <w:rsid w:val="20622465"/>
    <w:rsid w:val="2084420C"/>
    <w:rsid w:val="20B2DC68"/>
    <w:rsid w:val="20C28080"/>
    <w:rsid w:val="20F0AAFD"/>
    <w:rsid w:val="210EB0FA"/>
    <w:rsid w:val="212BD8A7"/>
    <w:rsid w:val="216182B4"/>
    <w:rsid w:val="2169F40A"/>
    <w:rsid w:val="217A9059"/>
    <w:rsid w:val="218A720B"/>
    <w:rsid w:val="21EF651F"/>
    <w:rsid w:val="21FAF19E"/>
    <w:rsid w:val="2249B153"/>
    <w:rsid w:val="225B435C"/>
    <w:rsid w:val="22A5D3B6"/>
    <w:rsid w:val="22B5CE92"/>
    <w:rsid w:val="22F1553A"/>
    <w:rsid w:val="22F1A22F"/>
    <w:rsid w:val="2317A116"/>
    <w:rsid w:val="23197EAF"/>
    <w:rsid w:val="233767B2"/>
    <w:rsid w:val="233A620E"/>
    <w:rsid w:val="2354338F"/>
    <w:rsid w:val="236EE0E0"/>
    <w:rsid w:val="23BA696C"/>
    <w:rsid w:val="23CEE877"/>
    <w:rsid w:val="23D2E9FD"/>
    <w:rsid w:val="23D89D80"/>
    <w:rsid w:val="23F9F511"/>
    <w:rsid w:val="240A700D"/>
    <w:rsid w:val="243B993C"/>
    <w:rsid w:val="24577380"/>
    <w:rsid w:val="24B24E26"/>
    <w:rsid w:val="24BBB18E"/>
    <w:rsid w:val="24F0DD5B"/>
    <w:rsid w:val="250B656B"/>
    <w:rsid w:val="2521960F"/>
    <w:rsid w:val="253C35B2"/>
    <w:rsid w:val="253EA638"/>
    <w:rsid w:val="25529872"/>
    <w:rsid w:val="256667C3"/>
    <w:rsid w:val="2594EA1F"/>
    <w:rsid w:val="25AE444D"/>
    <w:rsid w:val="25B17246"/>
    <w:rsid w:val="25B79AD4"/>
    <w:rsid w:val="25C501AE"/>
    <w:rsid w:val="25D55F0E"/>
    <w:rsid w:val="25E3D1C9"/>
    <w:rsid w:val="2621F9E7"/>
    <w:rsid w:val="2695F940"/>
    <w:rsid w:val="26ACEA70"/>
    <w:rsid w:val="26C09815"/>
    <w:rsid w:val="26D75687"/>
    <w:rsid w:val="26E096AB"/>
    <w:rsid w:val="26F50416"/>
    <w:rsid w:val="27022A58"/>
    <w:rsid w:val="27080076"/>
    <w:rsid w:val="2725794A"/>
    <w:rsid w:val="27263029"/>
    <w:rsid w:val="2733167D"/>
    <w:rsid w:val="2736160B"/>
    <w:rsid w:val="2747E8AC"/>
    <w:rsid w:val="276526EB"/>
    <w:rsid w:val="278D462D"/>
    <w:rsid w:val="279B5308"/>
    <w:rsid w:val="27B7AB47"/>
    <w:rsid w:val="27E2567F"/>
    <w:rsid w:val="27E9EDBA"/>
    <w:rsid w:val="281C238A"/>
    <w:rsid w:val="285679C8"/>
    <w:rsid w:val="28613664"/>
    <w:rsid w:val="2874F3E2"/>
    <w:rsid w:val="288209DF"/>
    <w:rsid w:val="28945168"/>
    <w:rsid w:val="28A9850A"/>
    <w:rsid w:val="28B5588A"/>
    <w:rsid w:val="28DC551C"/>
    <w:rsid w:val="28E21EC8"/>
    <w:rsid w:val="28E22076"/>
    <w:rsid w:val="28EF8D39"/>
    <w:rsid w:val="2904A09E"/>
    <w:rsid w:val="29129F52"/>
    <w:rsid w:val="291B6270"/>
    <w:rsid w:val="291F6924"/>
    <w:rsid w:val="292C8022"/>
    <w:rsid w:val="292CB586"/>
    <w:rsid w:val="293A0A6B"/>
    <w:rsid w:val="2940A20E"/>
    <w:rsid w:val="2956E3C9"/>
    <w:rsid w:val="29724E66"/>
    <w:rsid w:val="297604FE"/>
    <w:rsid w:val="29CE6711"/>
    <w:rsid w:val="29ED2824"/>
    <w:rsid w:val="2A0788DD"/>
    <w:rsid w:val="2A3AE861"/>
    <w:rsid w:val="2A3B70D0"/>
    <w:rsid w:val="2A3C5068"/>
    <w:rsid w:val="2A3FDF91"/>
    <w:rsid w:val="2A5DA972"/>
    <w:rsid w:val="2A618F03"/>
    <w:rsid w:val="2A6C15EB"/>
    <w:rsid w:val="2A7E63D0"/>
    <w:rsid w:val="2A9B61AE"/>
    <w:rsid w:val="2AC12C3C"/>
    <w:rsid w:val="2AC9BC44"/>
    <w:rsid w:val="2AD77D51"/>
    <w:rsid w:val="2AEBDF66"/>
    <w:rsid w:val="2B0759C7"/>
    <w:rsid w:val="2B16C277"/>
    <w:rsid w:val="2B2FFCF2"/>
    <w:rsid w:val="2B3D5DD6"/>
    <w:rsid w:val="2B48EE04"/>
    <w:rsid w:val="2B61DB30"/>
    <w:rsid w:val="2B6E2C10"/>
    <w:rsid w:val="2B80DE01"/>
    <w:rsid w:val="2B9AF13A"/>
    <w:rsid w:val="2B9BF439"/>
    <w:rsid w:val="2BB8F219"/>
    <w:rsid w:val="2BCFBC4C"/>
    <w:rsid w:val="2BE8AEF6"/>
    <w:rsid w:val="2C8FCB62"/>
    <w:rsid w:val="2CB684EC"/>
    <w:rsid w:val="2CBD815B"/>
    <w:rsid w:val="2CC9804E"/>
    <w:rsid w:val="2CE4D155"/>
    <w:rsid w:val="2D180BE7"/>
    <w:rsid w:val="2D233A1E"/>
    <w:rsid w:val="2D2EB40F"/>
    <w:rsid w:val="2D7350F7"/>
    <w:rsid w:val="2DDD3634"/>
    <w:rsid w:val="2E0F93DA"/>
    <w:rsid w:val="2E134621"/>
    <w:rsid w:val="2E183068"/>
    <w:rsid w:val="2E37ABB2"/>
    <w:rsid w:val="2E7944D8"/>
    <w:rsid w:val="2E7FA9AC"/>
    <w:rsid w:val="2EB6BFCC"/>
    <w:rsid w:val="2ECCAD5A"/>
    <w:rsid w:val="2EFD416B"/>
    <w:rsid w:val="2EFE02F7"/>
    <w:rsid w:val="2F0199A6"/>
    <w:rsid w:val="2F19D487"/>
    <w:rsid w:val="2F1C5FF5"/>
    <w:rsid w:val="2F28CF9F"/>
    <w:rsid w:val="2F2DAE73"/>
    <w:rsid w:val="2F59F5A3"/>
    <w:rsid w:val="2F63D954"/>
    <w:rsid w:val="2F7D4FDF"/>
    <w:rsid w:val="2F97EADC"/>
    <w:rsid w:val="2FA4AD7E"/>
    <w:rsid w:val="2FA8EB21"/>
    <w:rsid w:val="2FB88D51"/>
    <w:rsid w:val="2FCD6ECA"/>
    <w:rsid w:val="2FD11FA8"/>
    <w:rsid w:val="305AD62A"/>
    <w:rsid w:val="3091A61C"/>
    <w:rsid w:val="30A01C8F"/>
    <w:rsid w:val="30AF3A44"/>
    <w:rsid w:val="30B090D6"/>
    <w:rsid w:val="30B62BF4"/>
    <w:rsid w:val="30B8D697"/>
    <w:rsid w:val="30BCAA3C"/>
    <w:rsid w:val="30D5F890"/>
    <w:rsid w:val="30DDBDB3"/>
    <w:rsid w:val="30F08768"/>
    <w:rsid w:val="30FEE529"/>
    <w:rsid w:val="31451F15"/>
    <w:rsid w:val="31606713"/>
    <w:rsid w:val="3161B0AA"/>
    <w:rsid w:val="31877E94"/>
    <w:rsid w:val="3195679C"/>
    <w:rsid w:val="31CCB620"/>
    <w:rsid w:val="31DB99DC"/>
    <w:rsid w:val="31E83B23"/>
    <w:rsid w:val="31EB8611"/>
    <w:rsid w:val="31FB2E8E"/>
    <w:rsid w:val="32034C74"/>
    <w:rsid w:val="320A356F"/>
    <w:rsid w:val="320A7E09"/>
    <w:rsid w:val="320FFEC4"/>
    <w:rsid w:val="3229FF29"/>
    <w:rsid w:val="32311FF9"/>
    <w:rsid w:val="3233362D"/>
    <w:rsid w:val="323A6840"/>
    <w:rsid w:val="32576B7A"/>
    <w:rsid w:val="327B351F"/>
    <w:rsid w:val="32BFE92A"/>
    <w:rsid w:val="32CAAF5E"/>
    <w:rsid w:val="331979B1"/>
    <w:rsid w:val="331C40E6"/>
    <w:rsid w:val="33274052"/>
    <w:rsid w:val="33379070"/>
    <w:rsid w:val="333AF00E"/>
    <w:rsid w:val="335F07A3"/>
    <w:rsid w:val="3367821C"/>
    <w:rsid w:val="338907E1"/>
    <w:rsid w:val="33BDD7BD"/>
    <w:rsid w:val="33CB185B"/>
    <w:rsid w:val="3404EE1F"/>
    <w:rsid w:val="340E8CA7"/>
    <w:rsid w:val="341A4E5C"/>
    <w:rsid w:val="3424E12E"/>
    <w:rsid w:val="3426ED2B"/>
    <w:rsid w:val="34309F00"/>
    <w:rsid w:val="343451C5"/>
    <w:rsid w:val="3438BEE3"/>
    <w:rsid w:val="346BD1E2"/>
    <w:rsid w:val="347012AB"/>
    <w:rsid w:val="3485172A"/>
    <w:rsid w:val="349A41CE"/>
    <w:rsid w:val="34A47BE4"/>
    <w:rsid w:val="34C2740C"/>
    <w:rsid w:val="34E06CDC"/>
    <w:rsid w:val="34E355E6"/>
    <w:rsid w:val="34F0460D"/>
    <w:rsid w:val="34FDFE01"/>
    <w:rsid w:val="3509DB5D"/>
    <w:rsid w:val="350ECC8C"/>
    <w:rsid w:val="35267C28"/>
    <w:rsid w:val="35289851"/>
    <w:rsid w:val="3591826A"/>
    <w:rsid w:val="3596E8C3"/>
    <w:rsid w:val="359D2ACD"/>
    <w:rsid w:val="35B2D031"/>
    <w:rsid w:val="35B862FB"/>
    <w:rsid w:val="35E191BC"/>
    <w:rsid w:val="35F06E21"/>
    <w:rsid w:val="35FEF795"/>
    <w:rsid w:val="3617926A"/>
    <w:rsid w:val="3623C953"/>
    <w:rsid w:val="363C8E62"/>
    <w:rsid w:val="364C0DF0"/>
    <w:rsid w:val="36636447"/>
    <w:rsid w:val="36A0EFFA"/>
    <w:rsid w:val="3710B4B9"/>
    <w:rsid w:val="371D0CF7"/>
    <w:rsid w:val="37205138"/>
    <w:rsid w:val="373B0992"/>
    <w:rsid w:val="3798E7BC"/>
    <w:rsid w:val="379E3208"/>
    <w:rsid w:val="37C5E997"/>
    <w:rsid w:val="37C900A7"/>
    <w:rsid w:val="37E8B822"/>
    <w:rsid w:val="380EAB0A"/>
    <w:rsid w:val="3818A79D"/>
    <w:rsid w:val="381B72AB"/>
    <w:rsid w:val="3853B792"/>
    <w:rsid w:val="3863997F"/>
    <w:rsid w:val="3865F0D4"/>
    <w:rsid w:val="387BB9C5"/>
    <w:rsid w:val="38BA3DC4"/>
    <w:rsid w:val="38C18BAA"/>
    <w:rsid w:val="38CC2C56"/>
    <w:rsid w:val="38DE987C"/>
    <w:rsid w:val="38FE4789"/>
    <w:rsid w:val="3916DF5E"/>
    <w:rsid w:val="396FEEF4"/>
    <w:rsid w:val="3982D3D8"/>
    <w:rsid w:val="39D3476F"/>
    <w:rsid w:val="39E8EF5F"/>
    <w:rsid w:val="39ED2167"/>
    <w:rsid w:val="39EFAD69"/>
    <w:rsid w:val="3A0AAC18"/>
    <w:rsid w:val="3A0AE5F7"/>
    <w:rsid w:val="3A1E1138"/>
    <w:rsid w:val="3A3C4A2D"/>
    <w:rsid w:val="3A636C3D"/>
    <w:rsid w:val="3A96F1E5"/>
    <w:rsid w:val="3AF33DF6"/>
    <w:rsid w:val="3AF45BA3"/>
    <w:rsid w:val="3B03635D"/>
    <w:rsid w:val="3B480A77"/>
    <w:rsid w:val="3B5A41B2"/>
    <w:rsid w:val="3B8A39C8"/>
    <w:rsid w:val="3BA480F1"/>
    <w:rsid w:val="3BC119EF"/>
    <w:rsid w:val="3BD0D05B"/>
    <w:rsid w:val="3BF99DD8"/>
    <w:rsid w:val="3BFB242A"/>
    <w:rsid w:val="3C1D8CDB"/>
    <w:rsid w:val="3C4C217F"/>
    <w:rsid w:val="3C5D656D"/>
    <w:rsid w:val="3C646024"/>
    <w:rsid w:val="3C68569B"/>
    <w:rsid w:val="3C6EAE63"/>
    <w:rsid w:val="3C736CF2"/>
    <w:rsid w:val="3C7F048C"/>
    <w:rsid w:val="3CBC3B9E"/>
    <w:rsid w:val="3D28B6DD"/>
    <w:rsid w:val="3D39ECD2"/>
    <w:rsid w:val="3D4DED7A"/>
    <w:rsid w:val="3DA480FA"/>
    <w:rsid w:val="3DB6611F"/>
    <w:rsid w:val="3DBB937A"/>
    <w:rsid w:val="3DBE4754"/>
    <w:rsid w:val="3DC13AC4"/>
    <w:rsid w:val="3DC9831A"/>
    <w:rsid w:val="3E0E9F22"/>
    <w:rsid w:val="3E4B5E85"/>
    <w:rsid w:val="3E51E67B"/>
    <w:rsid w:val="3E8618D7"/>
    <w:rsid w:val="3E94DD74"/>
    <w:rsid w:val="3EC5B7D8"/>
    <w:rsid w:val="3ED3266C"/>
    <w:rsid w:val="3EF71C8F"/>
    <w:rsid w:val="3F043A90"/>
    <w:rsid w:val="3F0936E5"/>
    <w:rsid w:val="3F47C214"/>
    <w:rsid w:val="3F4B2F5C"/>
    <w:rsid w:val="3F6317FD"/>
    <w:rsid w:val="3F93E2E8"/>
    <w:rsid w:val="3FB99081"/>
    <w:rsid w:val="3FFD51A4"/>
    <w:rsid w:val="4005DA65"/>
    <w:rsid w:val="4015DAFE"/>
    <w:rsid w:val="404D2FC2"/>
    <w:rsid w:val="40589CBF"/>
    <w:rsid w:val="40B8378D"/>
    <w:rsid w:val="411F2568"/>
    <w:rsid w:val="415BFD02"/>
    <w:rsid w:val="415CC123"/>
    <w:rsid w:val="4171DFA8"/>
    <w:rsid w:val="417D4673"/>
    <w:rsid w:val="41866EAF"/>
    <w:rsid w:val="41E404AC"/>
    <w:rsid w:val="4214C9CA"/>
    <w:rsid w:val="422C2DBC"/>
    <w:rsid w:val="425FBB2D"/>
    <w:rsid w:val="4272091F"/>
    <w:rsid w:val="428BD3D1"/>
    <w:rsid w:val="428E860A"/>
    <w:rsid w:val="42948123"/>
    <w:rsid w:val="4295A866"/>
    <w:rsid w:val="42BAEF30"/>
    <w:rsid w:val="42C2E2B4"/>
    <w:rsid w:val="42DC8FAF"/>
    <w:rsid w:val="435F2BAC"/>
    <w:rsid w:val="437F6505"/>
    <w:rsid w:val="43929EEC"/>
    <w:rsid w:val="43BC92A8"/>
    <w:rsid w:val="43C2B84F"/>
    <w:rsid w:val="43D31E56"/>
    <w:rsid w:val="43DB5EA2"/>
    <w:rsid w:val="440ACBF9"/>
    <w:rsid w:val="44110FAA"/>
    <w:rsid w:val="44170823"/>
    <w:rsid w:val="4423F61F"/>
    <w:rsid w:val="442446BC"/>
    <w:rsid w:val="4433DADD"/>
    <w:rsid w:val="44569B1D"/>
    <w:rsid w:val="44776ACD"/>
    <w:rsid w:val="44832F2E"/>
    <w:rsid w:val="448AAE36"/>
    <w:rsid w:val="44F00C4C"/>
    <w:rsid w:val="44F2AA53"/>
    <w:rsid w:val="44F6739A"/>
    <w:rsid w:val="451346D4"/>
    <w:rsid w:val="45171190"/>
    <w:rsid w:val="454A884E"/>
    <w:rsid w:val="455733CC"/>
    <w:rsid w:val="455A3244"/>
    <w:rsid w:val="4561C10B"/>
    <w:rsid w:val="4562DD58"/>
    <w:rsid w:val="4579DC03"/>
    <w:rsid w:val="45B3C4C7"/>
    <w:rsid w:val="45B8C61D"/>
    <w:rsid w:val="45CB0753"/>
    <w:rsid w:val="45EBE463"/>
    <w:rsid w:val="45F802F7"/>
    <w:rsid w:val="46173C85"/>
    <w:rsid w:val="461E85FE"/>
    <w:rsid w:val="462B1907"/>
    <w:rsid w:val="463CE950"/>
    <w:rsid w:val="465C8AC0"/>
    <w:rsid w:val="46681EE9"/>
    <w:rsid w:val="46865082"/>
    <w:rsid w:val="46A1C86D"/>
    <w:rsid w:val="46B6B7AF"/>
    <w:rsid w:val="473B2922"/>
    <w:rsid w:val="474762F3"/>
    <w:rsid w:val="474B2B50"/>
    <w:rsid w:val="477C6543"/>
    <w:rsid w:val="4786F448"/>
    <w:rsid w:val="4789364E"/>
    <w:rsid w:val="478E0E4C"/>
    <w:rsid w:val="47963AE4"/>
    <w:rsid w:val="47DDA487"/>
    <w:rsid w:val="47EEFDD8"/>
    <w:rsid w:val="48051D35"/>
    <w:rsid w:val="4811951C"/>
    <w:rsid w:val="483B26FF"/>
    <w:rsid w:val="4852B23D"/>
    <w:rsid w:val="485BC485"/>
    <w:rsid w:val="48851A48"/>
    <w:rsid w:val="48C411EA"/>
    <w:rsid w:val="48CC3E12"/>
    <w:rsid w:val="48E3311A"/>
    <w:rsid w:val="48EC6EA0"/>
    <w:rsid w:val="49039E08"/>
    <w:rsid w:val="49072BB0"/>
    <w:rsid w:val="4927ECD0"/>
    <w:rsid w:val="49313322"/>
    <w:rsid w:val="4945D186"/>
    <w:rsid w:val="496B6A39"/>
    <w:rsid w:val="497915B8"/>
    <w:rsid w:val="499ED205"/>
    <w:rsid w:val="499F9506"/>
    <w:rsid w:val="49C3BDA2"/>
    <w:rsid w:val="49D59933"/>
    <w:rsid w:val="49DC9FE2"/>
    <w:rsid w:val="49ED5759"/>
    <w:rsid w:val="49F1B92A"/>
    <w:rsid w:val="49F7D577"/>
    <w:rsid w:val="4A01173A"/>
    <w:rsid w:val="4A298E94"/>
    <w:rsid w:val="4A2AFABC"/>
    <w:rsid w:val="4A5731A9"/>
    <w:rsid w:val="4A58683E"/>
    <w:rsid w:val="4A7AE79E"/>
    <w:rsid w:val="4A7F671C"/>
    <w:rsid w:val="4A8A5219"/>
    <w:rsid w:val="4A8B179A"/>
    <w:rsid w:val="4A92644D"/>
    <w:rsid w:val="4ABB81F1"/>
    <w:rsid w:val="4AC553B6"/>
    <w:rsid w:val="4B06C909"/>
    <w:rsid w:val="4B599B06"/>
    <w:rsid w:val="4B8701BB"/>
    <w:rsid w:val="4B8976E6"/>
    <w:rsid w:val="4BA83EBA"/>
    <w:rsid w:val="4BB6F84C"/>
    <w:rsid w:val="4BC87C33"/>
    <w:rsid w:val="4C06248F"/>
    <w:rsid w:val="4C0EB545"/>
    <w:rsid w:val="4C16009E"/>
    <w:rsid w:val="4C5D4136"/>
    <w:rsid w:val="4C6545EF"/>
    <w:rsid w:val="4C6CD987"/>
    <w:rsid w:val="4C8A23E9"/>
    <w:rsid w:val="4CB8CE1C"/>
    <w:rsid w:val="4CBEE0AD"/>
    <w:rsid w:val="4CDC4BCF"/>
    <w:rsid w:val="4CDDB134"/>
    <w:rsid w:val="4CF72994"/>
    <w:rsid w:val="4D0DD68E"/>
    <w:rsid w:val="4D358E77"/>
    <w:rsid w:val="4D3CA792"/>
    <w:rsid w:val="4D6A68EB"/>
    <w:rsid w:val="4D6F1EBB"/>
    <w:rsid w:val="4D84CEB5"/>
    <w:rsid w:val="4DAEDD50"/>
    <w:rsid w:val="4DDAA68B"/>
    <w:rsid w:val="4DF6881C"/>
    <w:rsid w:val="4DFE4F4A"/>
    <w:rsid w:val="4E083CF1"/>
    <w:rsid w:val="4E46F715"/>
    <w:rsid w:val="4E473ECB"/>
    <w:rsid w:val="4E4BE856"/>
    <w:rsid w:val="4E71AAD3"/>
    <w:rsid w:val="4E7364FC"/>
    <w:rsid w:val="4E89A497"/>
    <w:rsid w:val="4E8DF8F5"/>
    <w:rsid w:val="4E970447"/>
    <w:rsid w:val="4EF70EE2"/>
    <w:rsid w:val="4EF7EB93"/>
    <w:rsid w:val="4F0C004D"/>
    <w:rsid w:val="4F172C6F"/>
    <w:rsid w:val="4F17E8DD"/>
    <w:rsid w:val="4F5A691A"/>
    <w:rsid w:val="4F5E6CD5"/>
    <w:rsid w:val="4F63B835"/>
    <w:rsid w:val="4F919CD5"/>
    <w:rsid w:val="4FA5A10F"/>
    <w:rsid w:val="4FBFD72D"/>
    <w:rsid w:val="4FCB61D9"/>
    <w:rsid w:val="4FD93C8E"/>
    <w:rsid w:val="4FE2DBC5"/>
    <w:rsid w:val="4FFF498A"/>
    <w:rsid w:val="5000ADFD"/>
    <w:rsid w:val="5018B891"/>
    <w:rsid w:val="502313BD"/>
    <w:rsid w:val="5026915B"/>
    <w:rsid w:val="5029CDC6"/>
    <w:rsid w:val="5072E3A9"/>
    <w:rsid w:val="50747189"/>
    <w:rsid w:val="5095DD9D"/>
    <w:rsid w:val="50970B23"/>
    <w:rsid w:val="50D372C6"/>
    <w:rsid w:val="510B9C5B"/>
    <w:rsid w:val="511C38D7"/>
    <w:rsid w:val="512C988B"/>
    <w:rsid w:val="5144485E"/>
    <w:rsid w:val="51514E1D"/>
    <w:rsid w:val="5156EAAB"/>
    <w:rsid w:val="516B0780"/>
    <w:rsid w:val="51A46FCD"/>
    <w:rsid w:val="51AB418C"/>
    <w:rsid w:val="51E1B817"/>
    <w:rsid w:val="51E1BC56"/>
    <w:rsid w:val="5202D96C"/>
    <w:rsid w:val="520892FD"/>
    <w:rsid w:val="52134E44"/>
    <w:rsid w:val="521B13E8"/>
    <w:rsid w:val="52209AA1"/>
    <w:rsid w:val="52384705"/>
    <w:rsid w:val="525376A2"/>
    <w:rsid w:val="5253DDA1"/>
    <w:rsid w:val="526B7111"/>
    <w:rsid w:val="52753BA5"/>
    <w:rsid w:val="5282FF6A"/>
    <w:rsid w:val="52A1F18F"/>
    <w:rsid w:val="52EEAB60"/>
    <w:rsid w:val="53128D53"/>
    <w:rsid w:val="53217D56"/>
    <w:rsid w:val="532EA327"/>
    <w:rsid w:val="536EC2E4"/>
    <w:rsid w:val="53C21883"/>
    <w:rsid w:val="53D02FF0"/>
    <w:rsid w:val="53E18505"/>
    <w:rsid w:val="53F343F3"/>
    <w:rsid w:val="541C0D19"/>
    <w:rsid w:val="5420AE92"/>
    <w:rsid w:val="54268EF4"/>
    <w:rsid w:val="543933E2"/>
    <w:rsid w:val="543D6CB0"/>
    <w:rsid w:val="54560BE8"/>
    <w:rsid w:val="5486D7B7"/>
    <w:rsid w:val="548B0AB7"/>
    <w:rsid w:val="54919C82"/>
    <w:rsid w:val="5492EE65"/>
    <w:rsid w:val="549E0B36"/>
    <w:rsid w:val="54D86BC2"/>
    <w:rsid w:val="5535599A"/>
    <w:rsid w:val="55432F49"/>
    <w:rsid w:val="5579F9D8"/>
    <w:rsid w:val="5584AD82"/>
    <w:rsid w:val="5587F6B8"/>
    <w:rsid w:val="559358DE"/>
    <w:rsid w:val="559D52FD"/>
    <w:rsid w:val="55C7CCAE"/>
    <w:rsid w:val="561861F7"/>
    <w:rsid w:val="563AECC1"/>
    <w:rsid w:val="56550D9F"/>
    <w:rsid w:val="56A8E580"/>
    <w:rsid w:val="56B995B4"/>
    <w:rsid w:val="56EEE40C"/>
    <w:rsid w:val="56FB9F11"/>
    <w:rsid w:val="5709EE6F"/>
    <w:rsid w:val="5724CCCA"/>
    <w:rsid w:val="5750FB71"/>
    <w:rsid w:val="575CA15B"/>
    <w:rsid w:val="5766C355"/>
    <w:rsid w:val="579913EC"/>
    <w:rsid w:val="57A96209"/>
    <w:rsid w:val="57DFCE1F"/>
    <w:rsid w:val="57FA32F1"/>
    <w:rsid w:val="5809838F"/>
    <w:rsid w:val="58134C12"/>
    <w:rsid w:val="583DFBD8"/>
    <w:rsid w:val="584D6AE9"/>
    <w:rsid w:val="586D587D"/>
    <w:rsid w:val="586EE8BF"/>
    <w:rsid w:val="5886909D"/>
    <w:rsid w:val="58A42BAF"/>
    <w:rsid w:val="58CD5E44"/>
    <w:rsid w:val="58D06C79"/>
    <w:rsid w:val="5902AE21"/>
    <w:rsid w:val="591C520B"/>
    <w:rsid w:val="592DCA1B"/>
    <w:rsid w:val="5955CAA0"/>
    <w:rsid w:val="5960DEEF"/>
    <w:rsid w:val="596AEE8B"/>
    <w:rsid w:val="5999967C"/>
    <w:rsid w:val="59A47B73"/>
    <w:rsid w:val="59A754EF"/>
    <w:rsid w:val="59A7A6C1"/>
    <w:rsid w:val="59D9770A"/>
    <w:rsid w:val="59E28D19"/>
    <w:rsid w:val="59F92355"/>
    <w:rsid w:val="5A06044F"/>
    <w:rsid w:val="5A3DDDE4"/>
    <w:rsid w:val="5A6D7EA6"/>
    <w:rsid w:val="5A851932"/>
    <w:rsid w:val="5ADC250D"/>
    <w:rsid w:val="5AE3BD34"/>
    <w:rsid w:val="5AE7997D"/>
    <w:rsid w:val="5AF0F440"/>
    <w:rsid w:val="5AFEE02A"/>
    <w:rsid w:val="5B68A4F2"/>
    <w:rsid w:val="5B70591E"/>
    <w:rsid w:val="5B7CA3E8"/>
    <w:rsid w:val="5BB1CAD2"/>
    <w:rsid w:val="5BB7A964"/>
    <w:rsid w:val="5BD78764"/>
    <w:rsid w:val="5BD88B27"/>
    <w:rsid w:val="5BE07ED6"/>
    <w:rsid w:val="5BEE0947"/>
    <w:rsid w:val="5C336535"/>
    <w:rsid w:val="5C4E3F5F"/>
    <w:rsid w:val="5C4FD8F1"/>
    <w:rsid w:val="5C771C55"/>
    <w:rsid w:val="5C99A1EA"/>
    <w:rsid w:val="5CD14B48"/>
    <w:rsid w:val="5CE45A54"/>
    <w:rsid w:val="5D21552A"/>
    <w:rsid w:val="5D2A9993"/>
    <w:rsid w:val="5D2EDECA"/>
    <w:rsid w:val="5D321EBA"/>
    <w:rsid w:val="5D5D78F1"/>
    <w:rsid w:val="5D68CDFF"/>
    <w:rsid w:val="5D752CFF"/>
    <w:rsid w:val="5D80ECF9"/>
    <w:rsid w:val="5DA050F2"/>
    <w:rsid w:val="5DAB1C62"/>
    <w:rsid w:val="5DE9F48D"/>
    <w:rsid w:val="5E1D7862"/>
    <w:rsid w:val="5E3B807B"/>
    <w:rsid w:val="5E86B5FF"/>
    <w:rsid w:val="5E945EC7"/>
    <w:rsid w:val="5F00E8A0"/>
    <w:rsid w:val="5F028168"/>
    <w:rsid w:val="5F2A0FB4"/>
    <w:rsid w:val="5F439008"/>
    <w:rsid w:val="5F5DBC04"/>
    <w:rsid w:val="5F5EB8A6"/>
    <w:rsid w:val="5F69C94E"/>
    <w:rsid w:val="5F710824"/>
    <w:rsid w:val="5F75F516"/>
    <w:rsid w:val="5F83D7F8"/>
    <w:rsid w:val="5F8D48E8"/>
    <w:rsid w:val="5FC6EEED"/>
    <w:rsid w:val="5FCFCEA9"/>
    <w:rsid w:val="60047424"/>
    <w:rsid w:val="60150209"/>
    <w:rsid w:val="601A6E1D"/>
    <w:rsid w:val="604A48A0"/>
    <w:rsid w:val="605D0DEF"/>
    <w:rsid w:val="606CF4C9"/>
    <w:rsid w:val="6077B8DD"/>
    <w:rsid w:val="60AF6D35"/>
    <w:rsid w:val="60BA4C4E"/>
    <w:rsid w:val="60D34E6C"/>
    <w:rsid w:val="60E9735E"/>
    <w:rsid w:val="60EE17DF"/>
    <w:rsid w:val="6146668E"/>
    <w:rsid w:val="61515390"/>
    <w:rsid w:val="6158BCB3"/>
    <w:rsid w:val="616A3BDD"/>
    <w:rsid w:val="61A572B9"/>
    <w:rsid w:val="61A76DF0"/>
    <w:rsid w:val="61BD8D98"/>
    <w:rsid w:val="61FAB01A"/>
    <w:rsid w:val="62302541"/>
    <w:rsid w:val="6247AA18"/>
    <w:rsid w:val="62921164"/>
    <w:rsid w:val="62B37BA2"/>
    <w:rsid w:val="62CC2CCB"/>
    <w:rsid w:val="62CFD2FB"/>
    <w:rsid w:val="62F5963E"/>
    <w:rsid w:val="638FACAA"/>
    <w:rsid w:val="6417D5CB"/>
    <w:rsid w:val="642AF4CA"/>
    <w:rsid w:val="64724302"/>
    <w:rsid w:val="649D4113"/>
    <w:rsid w:val="649FB9B1"/>
    <w:rsid w:val="64A06A78"/>
    <w:rsid w:val="64BC5BE2"/>
    <w:rsid w:val="64CC90E9"/>
    <w:rsid w:val="64CE74A9"/>
    <w:rsid w:val="65147233"/>
    <w:rsid w:val="651CE43D"/>
    <w:rsid w:val="651F13DA"/>
    <w:rsid w:val="65364215"/>
    <w:rsid w:val="6554C47A"/>
    <w:rsid w:val="65736F82"/>
    <w:rsid w:val="659C2A42"/>
    <w:rsid w:val="65A4838A"/>
    <w:rsid w:val="65B053CA"/>
    <w:rsid w:val="65FEB239"/>
    <w:rsid w:val="66325843"/>
    <w:rsid w:val="664E1E70"/>
    <w:rsid w:val="664F4B7B"/>
    <w:rsid w:val="665D8FFD"/>
    <w:rsid w:val="6666AFE8"/>
    <w:rsid w:val="6695BB56"/>
    <w:rsid w:val="66A807C9"/>
    <w:rsid w:val="66AA52BD"/>
    <w:rsid w:val="66D7A667"/>
    <w:rsid w:val="66E14FEA"/>
    <w:rsid w:val="66E65227"/>
    <w:rsid w:val="6707AED7"/>
    <w:rsid w:val="671DAA50"/>
    <w:rsid w:val="6727021E"/>
    <w:rsid w:val="67738FBE"/>
    <w:rsid w:val="67B5E67F"/>
    <w:rsid w:val="67C2FFDE"/>
    <w:rsid w:val="67CCC735"/>
    <w:rsid w:val="67D7678D"/>
    <w:rsid w:val="67E07E92"/>
    <w:rsid w:val="67FFACEE"/>
    <w:rsid w:val="6801B9BD"/>
    <w:rsid w:val="6833C1A5"/>
    <w:rsid w:val="683BE31F"/>
    <w:rsid w:val="684D1815"/>
    <w:rsid w:val="684DE853"/>
    <w:rsid w:val="685D2A0E"/>
    <w:rsid w:val="686CCE9B"/>
    <w:rsid w:val="688205D9"/>
    <w:rsid w:val="68911B06"/>
    <w:rsid w:val="68A13682"/>
    <w:rsid w:val="68A84AD8"/>
    <w:rsid w:val="68D6893F"/>
    <w:rsid w:val="68FDB526"/>
    <w:rsid w:val="690DA94E"/>
    <w:rsid w:val="691F62CF"/>
    <w:rsid w:val="6924935E"/>
    <w:rsid w:val="693B070D"/>
    <w:rsid w:val="6962F0C2"/>
    <w:rsid w:val="696BF466"/>
    <w:rsid w:val="69761FCF"/>
    <w:rsid w:val="698C3FFF"/>
    <w:rsid w:val="698E35C0"/>
    <w:rsid w:val="69BC5A92"/>
    <w:rsid w:val="69E077F5"/>
    <w:rsid w:val="6A0DDF58"/>
    <w:rsid w:val="6A1EBBBD"/>
    <w:rsid w:val="6A642551"/>
    <w:rsid w:val="6A900D91"/>
    <w:rsid w:val="6A98E8C1"/>
    <w:rsid w:val="6AB93673"/>
    <w:rsid w:val="6ADE0E05"/>
    <w:rsid w:val="6AEB9ED9"/>
    <w:rsid w:val="6B12A1DB"/>
    <w:rsid w:val="6B1CA3A9"/>
    <w:rsid w:val="6B4FDAD0"/>
    <w:rsid w:val="6B67DC7E"/>
    <w:rsid w:val="6BA8C193"/>
    <w:rsid w:val="6BDCCBCF"/>
    <w:rsid w:val="6BEF72DD"/>
    <w:rsid w:val="6BF9F48B"/>
    <w:rsid w:val="6C031C88"/>
    <w:rsid w:val="6C3DE676"/>
    <w:rsid w:val="6C67F038"/>
    <w:rsid w:val="6C68018B"/>
    <w:rsid w:val="6CA06E0D"/>
    <w:rsid w:val="6CB4586A"/>
    <w:rsid w:val="6CC02B1E"/>
    <w:rsid w:val="6CE8FD7C"/>
    <w:rsid w:val="6D092223"/>
    <w:rsid w:val="6D0EBA5D"/>
    <w:rsid w:val="6D1D9AE2"/>
    <w:rsid w:val="6D24FB70"/>
    <w:rsid w:val="6D2C7E19"/>
    <w:rsid w:val="6D4EE43B"/>
    <w:rsid w:val="6D681244"/>
    <w:rsid w:val="6D6AC947"/>
    <w:rsid w:val="6D77E712"/>
    <w:rsid w:val="6D798883"/>
    <w:rsid w:val="6D8DE00E"/>
    <w:rsid w:val="6D8FFF54"/>
    <w:rsid w:val="6D980BD2"/>
    <w:rsid w:val="6DD9DCB5"/>
    <w:rsid w:val="6E085EEF"/>
    <w:rsid w:val="6E0FED2F"/>
    <w:rsid w:val="6E10BF21"/>
    <w:rsid w:val="6E134734"/>
    <w:rsid w:val="6E226C77"/>
    <w:rsid w:val="6E2D3862"/>
    <w:rsid w:val="6E2FED4A"/>
    <w:rsid w:val="6E9C5073"/>
    <w:rsid w:val="6EAAA048"/>
    <w:rsid w:val="6EAAF116"/>
    <w:rsid w:val="6EB15763"/>
    <w:rsid w:val="6F09429E"/>
    <w:rsid w:val="6F153FBD"/>
    <w:rsid w:val="6F377182"/>
    <w:rsid w:val="6F92E4A5"/>
    <w:rsid w:val="6FE29983"/>
    <w:rsid w:val="703DD404"/>
    <w:rsid w:val="7082381B"/>
    <w:rsid w:val="7086034B"/>
    <w:rsid w:val="709ED77C"/>
    <w:rsid w:val="70D49B50"/>
    <w:rsid w:val="70E04C0C"/>
    <w:rsid w:val="70ED9C47"/>
    <w:rsid w:val="710A401E"/>
    <w:rsid w:val="712E79EA"/>
    <w:rsid w:val="71312201"/>
    <w:rsid w:val="71326DB3"/>
    <w:rsid w:val="7140EB5D"/>
    <w:rsid w:val="717E57FE"/>
    <w:rsid w:val="7189553E"/>
    <w:rsid w:val="71E40DFA"/>
    <w:rsid w:val="71F7ECAB"/>
    <w:rsid w:val="72076414"/>
    <w:rsid w:val="720B6BC9"/>
    <w:rsid w:val="722D8A37"/>
    <w:rsid w:val="72365771"/>
    <w:rsid w:val="7249E8FC"/>
    <w:rsid w:val="725D970D"/>
    <w:rsid w:val="72800E7F"/>
    <w:rsid w:val="72DB9F0F"/>
    <w:rsid w:val="72DE5C21"/>
    <w:rsid w:val="72ECE931"/>
    <w:rsid w:val="72F41CA5"/>
    <w:rsid w:val="730E8274"/>
    <w:rsid w:val="7328946A"/>
    <w:rsid w:val="735A901E"/>
    <w:rsid w:val="738158E5"/>
    <w:rsid w:val="73B7DAAB"/>
    <w:rsid w:val="73B87D24"/>
    <w:rsid w:val="73CA1384"/>
    <w:rsid w:val="73CC35AF"/>
    <w:rsid w:val="73E9A096"/>
    <w:rsid w:val="73F66E10"/>
    <w:rsid w:val="74068B9D"/>
    <w:rsid w:val="745DBBC9"/>
    <w:rsid w:val="746D201E"/>
    <w:rsid w:val="74771C74"/>
    <w:rsid w:val="747FFEB5"/>
    <w:rsid w:val="74A7F8C9"/>
    <w:rsid w:val="74F1664A"/>
    <w:rsid w:val="752D8B40"/>
    <w:rsid w:val="7535E207"/>
    <w:rsid w:val="75397E3F"/>
    <w:rsid w:val="7539F8E5"/>
    <w:rsid w:val="756104CF"/>
    <w:rsid w:val="75744031"/>
    <w:rsid w:val="758EFBBF"/>
    <w:rsid w:val="7594C01F"/>
    <w:rsid w:val="75F83507"/>
    <w:rsid w:val="760D3882"/>
    <w:rsid w:val="761623EF"/>
    <w:rsid w:val="76332F26"/>
    <w:rsid w:val="764C52BC"/>
    <w:rsid w:val="766BFCE3"/>
    <w:rsid w:val="7684E9F2"/>
    <w:rsid w:val="768BE2FF"/>
    <w:rsid w:val="769EACE9"/>
    <w:rsid w:val="76A6536A"/>
    <w:rsid w:val="76AD0EC4"/>
    <w:rsid w:val="76B40D0B"/>
    <w:rsid w:val="76C89F87"/>
    <w:rsid w:val="76F3793C"/>
    <w:rsid w:val="7722B5E9"/>
    <w:rsid w:val="7731DFF7"/>
    <w:rsid w:val="774CF056"/>
    <w:rsid w:val="778C0105"/>
    <w:rsid w:val="779AD675"/>
    <w:rsid w:val="77C9291C"/>
    <w:rsid w:val="7803DCD2"/>
    <w:rsid w:val="7811B49E"/>
    <w:rsid w:val="78152264"/>
    <w:rsid w:val="782C79F9"/>
    <w:rsid w:val="783337E9"/>
    <w:rsid w:val="78AC09D6"/>
    <w:rsid w:val="78AC69CF"/>
    <w:rsid w:val="78AF45E5"/>
    <w:rsid w:val="78AFD113"/>
    <w:rsid w:val="78C121A4"/>
    <w:rsid w:val="78D22E4C"/>
    <w:rsid w:val="78FC275B"/>
    <w:rsid w:val="790D7BCD"/>
    <w:rsid w:val="792ACF81"/>
    <w:rsid w:val="794C0DF4"/>
    <w:rsid w:val="794E7A79"/>
    <w:rsid w:val="796FDB05"/>
    <w:rsid w:val="7979184A"/>
    <w:rsid w:val="79A4A641"/>
    <w:rsid w:val="79B1C1FD"/>
    <w:rsid w:val="79EBC083"/>
    <w:rsid w:val="79EDB6C5"/>
    <w:rsid w:val="7A227D56"/>
    <w:rsid w:val="7A6A6EC3"/>
    <w:rsid w:val="7A85DD02"/>
    <w:rsid w:val="7AA0BE15"/>
    <w:rsid w:val="7AAC9A22"/>
    <w:rsid w:val="7AE51E37"/>
    <w:rsid w:val="7AEDDCD5"/>
    <w:rsid w:val="7B12B4F5"/>
    <w:rsid w:val="7B351906"/>
    <w:rsid w:val="7B6CF0FD"/>
    <w:rsid w:val="7BA4A62E"/>
    <w:rsid w:val="7BDAAA56"/>
    <w:rsid w:val="7BE653E9"/>
    <w:rsid w:val="7C0B744E"/>
    <w:rsid w:val="7C0D515A"/>
    <w:rsid w:val="7C3335FE"/>
    <w:rsid w:val="7C393F74"/>
    <w:rsid w:val="7C5D5878"/>
    <w:rsid w:val="7C7A3979"/>
    <w:rsid w:val="7C84FA67"/>
    <w:rsid w:val="7CA649A9"/>
    <w:rsid w:val="7CAA7894"/>
    <w:rsid w:val="7CAAD4AD"/>
    <w:rsid w:val="7CB097A4"/>
    <w:rsid w:val="7CBC739A"/>
    <w:rsid w:val="7CE47AAB"/>
    <w:rsid w:val="7CF8877C"/>
    <w:rsid w:val="7D0CA34B"/>
    <w:rsid w:val="7D321753"/>
    <w:rsid w:val="7D78DD1B"/>
    <w:rsid w:val="7DEB45C1"/>
    <w:rsid w:val="7DF4CF1B"/>
    <w:rsid w:val="7E34ABA4"/>
    <w:rsid w:val="7E3B982C"/>
    <w:rsid w:val="7E3F79F4"/>
    <w:rsid w:val="7E4CAEEB"/>
    <w:rsid w:val="7E4DA8A6"/>
    <w:rsid w:val="7E7A2651"/>
    <w:rsid w:val="7E87C31F"/>
    <w:rsid w:val="7E8A74F9"/>
    <w:rsid w:val="7EA7F797"/>
    <w:rsid w:val="7EE148CB"/>
    <w:rsid w:val="7EF50E93"/>
    <w:rsid w:val="7F0457C2"/>
    <w:rsid w:val="7F226B26"/>
    <w:rsid w:val="7F26B0BE"/>
    <w:rsid w:val="7F41FBFA"/>
    <w:rsid w:val="7F69C8AA"/>
    <w:rsid w:val="7FA2F218"/>
    <w:rsid w:val="7FD7B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5F4BFE"/>
  <w15:chartTrackingRefBased/>
  <w15:docId w15:val="{35C018C8-5EA5-4B8C-A666-D5E7852BCF5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 wp14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AD437C"/>
    <w:pPr>
      <w:spacing w:after="0" w:line="240" w:lineRule="auto"/>
    </w:pPr>
    <w:rPr>
      <w:kern w:val="0"/>
      <w:sz w:val="24"/>
      <w:szCs w:val="24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49137E"/>
    <w:pPr>
      <w:keepNext/>
      <w:keepLines/>
      <w:spacing w:before="24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222A"/>
    <w:pPr>
      <w:keepNext/>
      <w:keepLines/>
      <w:spacing w:before="4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A222A"/>
    <w:pPr>
      <w:keepNext/>
      <w:keepLines/>
      <w:spacing w:before="40"/>
      <w:outlineLvl w:val="2"/>
    </w:pPr>
    <w:rPr>
      <w:rFonts w:asciiTheme="majorHAnsi" w:hAnsiTheme="majorHAnsi" w:eastAsiaTheme="majorEastAsia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25B7E"/>
    <w:pPr>
      <w:keepNext/>
      <w:keepLines/>
      <w:spacing w:before="40"/>
      <w:outlineLvl w:val="3"/>
    </w:pPr>
    <w:rPr>
      <w:rFonts w:asciiTheme="majorHAnsi" w:hAnsiTheme="majorHAnsi"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25B7E"/>
    <w:pPr>
      <w:keepNext/>
      <w:keepLines/>
      <w:spacing w:before="40"/>
      <w:outlineLvl w:val="4"/>
    </w:pPr>
    <w:rPr>
      <w:rFonts w:asciiTheme="majorHAnsi" w:hAnsiTheme="majorHAnsi" w:eastAsiaTheme="majorEastAsia" w:cstheme="majorBidi"/>
      <w:color w:val="2F5496" w:themeColor="accent1" w:themeShade="BF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05826"/>
    <w:pPr>
      <w:spacing w:before="100" w:beforeAutospacing="1" w:after="100" w:afterAutospacing="1"/>
    </w:pPr>
    <w:rPr>
      <w:rFonts w:ascii="Times New Roman" w:hAnsi="Times New Roman" w:eastAsia="Times New Roman" w:cs="Times New Roman"/>
    </w:rPr>
  </w:style>
  <w:style w:type="paragraph" w:styleId="ListParagraph">
    <w:name w:val="List Paragraph"/>
    <w:basedOn w:val="Normal"/>
    <w:uiPriority w:val="34"/>
    <w:qFormat/>
    <w:rsid w:val="00B05826"/>
    <w:pPr>
      <w:ind w:left="720"/>
      <w:contextualSpacing/>
    </w:pPr>
  </w:style>
  <w:style w:type="table" w:styleId="TableGrid">
    <w:name w:val="Table Grid"/>
    <w:basedOn w:val="TableNormal"/>
    <w:uiPriority w:val="39"/>
    <w:rsid w:val="00B05826"/>
    <w:pPr>
      <w:spacing w:after="0" w:line="240" w:lineRule="auto"/>
    </w:pPr>
    <w:rPr>
      <w:kern w:val="0"/>
      <w:sz w:val="24"/>
      <w:szCs w:val="24"/>
      <w14:ligatures w14:val="none"/>
    </w:rPr>
    <w:tblPr>
      <w:tblInd w:w="0" w:type="nil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eading2Char" w:customStyle="1">
    <w:name w:val="Heading 2 Char"/>
    <w:basedOn w:val="DefaultParagraphFont"/>
    <w:link w:val="Heading2"/>
    <w:uiPriority w:val="9"/>
    <w:rsid w:val="00DA222A"/>
    <w:rPr>
      <w:rFonts w:asciiTheme="majorHAnsi" w:hAnsiTheme="majorHAnsi" w:eastAsiaTheme="majorEastAsia" w:cstheme="majorBidi"/>
      <w:color w:val="2F5496" w:themeColor="accent1" w:themeShade="BF"/>
      <w:kern w:val="0"/>
      <w:sz w:val="26"/>
      <w:szCs w:val="26"/>
      <w14:ligatures w14:val="none"/>
    </w:rPr>
  </w:style>
  <w:style w:type="character" w:styleId="Heading3Char" w:customStyle="1">
    <w:name w:val="Heading 3 Char"/>
    <w:basedOn w:val="DefaultParagraphFont"/>
    <w:link w:val="Heading3"/>
    <w:uiPriority w:val="9"/>
    <w:rsid w:val="00DA222A"/>
    <w:rPr>
      <w:rFonts w:asciiTheme="majorHAnsi" w:hAnsiTheme="majorHAnsi" w:eastAsiaTheme="majorEastAsia" w:cstheme="majorBidi"/>
      <w:color w:val="1F3763" w:themeColor="accent1" w:themeShade="7F"/>
      <w:kern w:val="0"/>
      <w:sz w:val="24"/>
      <w:szCs w:val="24"/>
      <w14:ligatures w14:val="none"/>
    </w:rPr>
  </w:style>
  <w:style w:type="table" w:styleId="PlainTable5">
    <w:name w:val="Plain Table 5"/>
    <w:basedOn w:val="TableNormal"/>
    <w:uiPriority w:val="45"/>
    <w:rsid w:val="00782421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F7F7F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F7F7F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F7F7F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F7F7F" w:themeColor="text1" w:themeTint="80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Heading1Char" w:customStyle="1">
    <w:name w:val="Heading 1 Char"/>
    <w:basedOn w:val="DefaultParagraphFont"/>
    <w:link w:val="Heading1"/>
    <w:uiPriority w:val="9"/>
    <w:rsid w:val="0049137E"/>
    <w:rPr>
      <w:rFonts w:asciiTheme="majorHAnsi" w:hAnsiTheme="majorHAnsi" w:eastAsiaTheme="majorEastAsia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49137E"/>
    <w:pPr>
      <w:spacing w:line="259" w:lineRule="auto"/>
      <w:outlineLvl w:val="9"/>
    </w:pPr>
  </w:style>
  <w:style w:type="paragraph" w:styleId="TOC3">
    <w:name w:val="toc 3"/>
    <w:basedOn w:val="Normal"/>
    <w:next w:val="Normal"/>
    <w:autoRedefine/>
    <w:uiPriority w:val="39"/>
    <w:unhideWhenUsed/>
    <w:rsid w:val="0049137E"/>
    <w:pPr>
      <w:spacing w:after="100"/>
      <w:ind w:left="480"/>
    </w:pPr>
  </w:style>
  <w:style w:type="paragraph" w:styleId="TOC2">
    <w:name w:val="toc 2"/>
    <w:basedOn w:val="Normal"/>
    <w:next w:val="Normal"/>
    <w:autoRedefine/>
    <w:uiPriority w:val="39"/>
    <w:unhideWhenUsed/>
    <w:rsid w:val="0049137E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49137E"/>
    <w:rPr>
      <w:color w:val="0563C1" w:themeColor="hyperlink"/>
      <w:u w:val="single"/>
    </w:rPr>
  </w:style>
  <w:style w:type="table" w:styleId="GridTable1Light">
    <w:name w:val="Grid Table 1 Light"/>
    <w:basedOn w:val="TableNormal"/>
    <w:uiPriority w:val="46"/>
    <w:rsid w:val="00293B8A"/>
    <w:pPr>
      <w:spacing w:after="0" w:line="240" w:lineRule="auto"/>
    </w:p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93B8A"/>
    <w:pPr>
      <w:spacing w:after="0" w:line="240" w:lineRule="auto"/>
    </w:pPr>
    <w:tblPr>
      <w:tblStyleRowBandSize w:val="1"/>
      <w:tblStyleColBandSize w:val="1"/>
      <w:tblBorders>
        <w:top w:val="single" w:color="B4C6E7" w:themeColor="accent1" w:themeTint="66" w:sz="4" w:space="0"/>
        <w:left w:val="single" w:color="B4C6E7" w:themeColor="accent1" w:themeTint="66" w:sz="4" w:space="0"/>
        <w:bottom w:val="single" w:color="B4C6E7" w:themeColor="accent1" w:themeTint="66" w:sz="4" w:space="0"/>
        <w:right w:val="single" w:color="B4C6E7" w:themeColor="accent1" w:themeTint="66" w:sz="4" w:space="0"/>
        <w:insideH w:val="single" w:color="B4C6E7" w:themeColor="accent1" w:themeTint="66" w:sz="4" w:space="0"/>
        <w:insideV w:val="single" w:color="B4C6E7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8EAADB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8EAADB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F736F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736FD"/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rsid w:val="00F736FD"/>
    <w:rPr>
      <w:kern w:val="0"/>
      <w:sz w:val="20"/>
      <w:szCs w:val="20"/>
      <w14:ligatures w14:val="non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736FD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F736FD"/>
    <w:rPr>
      <w:b/>
      <w:bCs/>
      <w:kern w:val="0"/>
      <w:sz w:val="20"/>
      <w:szCs w:val="20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D03339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D03339"/>
    <w:rPr>
      <w:kern w:val="0"/>
      <w:sz w:val="24"/>
      <w:szCs w:val="24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D03339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D03339"/>
    <w:rPr>
      <w:kern w:val="0"/>
      <w:sz w:val="24"/>
      <w:szCs w:val="24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D1208C"/>
    <w:pPr>
      <w:spacing w:after="100"/>
    </w:pPr>
  </w:style>
  <w:style w:type="table" w:styleId="GridTable1Light-Accent5">
    <w:name w:val="Grid Table 1 Light Accent 5"/>
    <w:basedOn w:val="TableNormal"/>
    <w:uiPriority w:val="46"/>
    <w:rsid w:val="00197E5B"/>
    <w:pPr>
      <w:spacing w:after="0" w:line="240" w:lineRule="auto"/>
    </w:pPr>
    <w:tblPr>
      <w:tblStyleRowBandSize w:val="1"/>
      <w:tblStyleColBandSize w:val="1"/>
      <w:tblBorders>
        <w:top w:val="single" w:color="BDD6EE" w:themeColor="accent5" w:themeTint="66" w:sz="4" w:space="0"/>
        <w:left w:val="single" w:color="BDD6EE" w:themeColor="accent5" w:themeTint="66" w:sz="4" w:space="0"/>
        <w:bottom w:val="single" w:color="BDD6EE" w:themeColor="accent5" w:themeTint="66" w:sz="4" w:space="0"/>
        <w:right w:val="single" w:color="BDD6EE" w:themeColor="accent5" w:themeTint="66" w:sz="4" w:space="0"/>
        <w:insideH w:val="single" w:color="BDD6EE" w:themeColor="accent5" w:themeTint="66" w:sz="4" w:space="0"/>
        <w:insideV w:val="single" w:color="BDD6EE" w:themeColor="accent5" w:themeTint="66" w:sz="4" w:space="0"/>
      </w:tblBorders>
    </w:tblPr>
    <w:tblStylePr w:type="firstRow">
      <w:rPr>
        <w:b/>
        <w:bCs/>
      </w:rPr>
      <w:tblPr/>
      <w:tcPr>
        <w:tcBorders>
          <w:bottom w:val="single" w:color="9CC2E5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9CC2E5" w:themeColor="accent5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1127F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40D8D"/>
    <w:rPr>
      <w:color w:val="954F72" w:themeColor="followedHyperlink"/>
      <w:u w:val="single"/>
    </w:rPr>
  </w:style>
  <w:style w:type="character" w:styleId="Heading4Char" w:customStyle="1">
    <w:name w:val="Heading 4 Char"/>
    <w:basedOn w:val="DefaultParagraphFont"/>
    <w:link w:val="Heading4"/>
    <w:uiPriority w:val="9"/>
    <w:rsid w:val="00425B7E"/>
    <w:rPr>
      <w:rFonts w:asciiTheme="majorHAnsi" w:hAnsiTheme="majorHAnsi" w:eastAsiaTheme="majorEastAsia" w:cstheme="majorBidi"/>
      <w:i/>
      <w:iCs/>
      <w:color w:val="2F5496" w:themeColor="accent1" w:themeShade="BF"/>
      <w:kern w:val="0"/>
      <w:sz w:val="24"/>
      <w:szCs w:val="24"/>
      <w14:ligatures w14:val="none"/>
    </w:rPr>
  </w:style>
  <w:style w:type="character" w:styleId="Heading5Char" w:customStyle="1">
    <w:name w:val="Heading 5 Char"/>
    <w:basedOn w:val="DefaultParagraphFont"/>
    <w:link w:val="Heading5"/>
    <w:uiPriority w:val="9"/>
    <w:rsid w:val="00425B7E"/>
    <w:rPr>
      <w:rFonts w:asciiTheme="majorHAnsi" w:hAnsiTheme="majorHAnsi" w:eastAsiaTheme="majorEastAsia" w:cstheme="majorBidi"/>
      <w:color w:val="2F5496" w:themeColor="accent1" w:themeShade="BF"/>
      <w:kern w:val="0"/>
      <w:sz w:val="24"/>
      <w:szCs w:val="24"/>
      <w14:ligatures w14:val="none"/>
    </w:rPr>
  </w:style>
  <w:style w:type="character" w:styleId="Mention">
    <w:name w:val="Mention"/>
    <w:basedOn w:val="DefaultParagraphFont"/>
    <w:uiPriority w:val="99"/>
    <w:unhideWhenUsed/>
    <w:rsid w:val="00E17E6E"/>
    <w:rPr>
      <w:color w:val="2B579A"/>
      <w:shd w:val="clear" w:color="auto" w:fill="E6E6E6"/>
    </w:rPr>
  </w:style>
  <w:style w:type="paragraph" w:styleId="Revision">
    <w:name w:val="Revision"/>
    <w:hidden/>
    <w:uiPriority w:val="99"/>
    <w:semiHidden/>
    <w:rsid w:val="003122CB"/>
    <w:pPr>
      <w:spacing w:after="0" w:line="240" w:lineRule="auto"/>
    </w:pPr>
    <w:rPr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830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8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56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8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11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98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245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581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55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869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827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7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350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433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47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979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375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94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845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434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22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51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500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94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820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255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64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173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163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60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043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400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43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533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244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5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703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649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13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535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315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79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545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238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17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044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712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07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359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722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70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477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618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13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32069">
          <w:marLeft w:val="68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19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7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3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3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02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334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313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9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939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218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81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138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223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40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144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455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86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89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239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71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634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741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63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351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973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31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076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402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3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268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809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91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001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792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42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931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443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34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691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483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56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464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359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82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283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200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68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089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651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24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113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.png"/><Relationship Id="rId18" Type="http://schemas.openxmlformats.org/officeDocument/2006/relationships/hyperlink" Target="https://enphase.lightning.force.com/lightning/r/0QLPs0000022tUBOAY/view" TargetMode="External"/><Relationship Id="rId26" Type="http://schemas.openxmlformats.org/officeDocument/2006/relationships/hyperlink" Target="https://enphase.lightning.force.com/lightning/r/0QLPs0000022tUCOAY/view" TargetMode="External"/><Relationship Id="rId3" Type="http://schemas.openxmlformats.org/officeDocument/2006/relationships/customXml" Target="../customXml/item3.xml"/><Relationship Id="rId21" Type="http://schemas.microsoft.com/office/2011/relationships/commentsExtended" Target="commentsExtended.xml"/><Relationship Id="rId34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hyperlink" Target="https://enphase.sharepoint.com/:w:/r/sites/ChannelManagement/Shared%20Documents/Grey%20Market%20Project/Solution%20Design/MSI_Technical_Design_Document_CHM_Scope.docx?d=w7d7423f7032e4d00a1ac0aee114fd5f3&amp;csf=1&amp;web=1&amp;e=EOHoDd" TargetMode="External"/><Relationship Id="rId17" Type="http://schemas.openxmlformats.org/officeDocument/2006/relationships/image" Target="media/image5.png"/><Relationship Id="rId25" Type="http://schemas.openxmlformats.org/officeDocument/2006/relationships/hyperlink" Target="https://enphase.lightning.force.com/lightning/r/0QLPs0000022tUBOAY/view" TargetMode="External"/><Relationship Id="rId33" Type="http://schemas.microsoft.com/office/2011/relationships/people" Target="people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comments" Target="comments.xml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enphase.sharepoint.com/:w:/r/sites/ChannelManagement/_layouts/15/Doc.aspx?sourcedoc=%7BBBD8B431-7790-49A9-B4E8-E10B5B29D399%7D&amp;file=AVR_Solution_Design_Document.docx&amp;action=default&amp;mobileredirect=true" TargetMode="External"/><Relationship Id="rId24" Type="http://schemas.openxmlformats.org/officeDocument/2006/relationships/image" Target="media/image6.png"/><Relationship Id="rId32" Type="http://schemas.openxmlformats.org/officeDocument/2006/relationships/fontTable" Target="fontTable.xml"/><Relationship Id="rId5" Type="http://schemas.openxmlformats.org/officeDocument/2006/relationships/styles" Target="styles.xml"/><Relationship Id="rId15" Type="http://schemas.openxmlformats.org/officeDocument/2006/relationships/image" Target="media/image3.png"/><Relationship Id="rId23" Type="http://schemas.microsoft.com/office/2018/08/relationships/commentsExtensible" Target="commentsExtensible.xml"/><Relationship Id="rId28" Type="http://schemas.openxmlformats.org/officeDocument/2006/relationships/header" Target="header1.xml"/><Relationship Id="rId10" Type="http://schemas.openxmlformats.org/officeDocument/2006/relationships/hyperlink" Target="https://enphase.sharepoint.com/:w:/s/ChannelManagement/EYRobaR2QF5OvkTcwxJvH-YBcEBixDlyylRfnHzZVe80aA?e=EaGWqa" TargetMode="External"/><Relationship Id="rId19" Type="http://schemas.openxmlformats.org/officeDocument/2006/relationships/hyperlink" Target="https://enphase.lightning.force.com/lightning/r/0QLPs0000022tUCOAY/view" TargetMode="External"/><Relationship Id="rId31" Type="http://schemas.openxmlformats.org/officeDocument/2006/relationships/footer" Target="footer3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2.png"/><Relationship Id="rId22" Type="http://schemas.microsoft.com/office/2016/09/relationships/commentsIds" Target="commentsIds.xml"/><Relationship Id="rId27" Type="http://schemas.openxmlformats.org/officeDocument/2006/relationships/image" Target="media/image7.png"/><Relationship Id="rId30" Type="http://schemas.openxmlformats.org/officeDocument/2006/relationships/footer" Target="footer2.xml"/><Relationship Id="rId35" Type="http://schemas.microsoft.com/office/2019/05/relationships/documenttasks" Target="documenttasks/documenttasks1.xml"/><Relationship Id="rId8" Type="http://schemas.openxmlformats.org/officeDocument/2006/relationships/footnotes" Target="footnotes.xml"/></Relationships>
</file>

<file path=word/documenttasks/documenttasks1.xml><?xml version="1.0" encoding="utf-8"?>
<t:Tasks xmlns:t="http://schemas.microsoft.com/office/tasks/2019/documenttasks" xmlns:oel="http://schemas.microsoft.com/office/2019/extlst">
  <t:Task id="{0B1F192A-5A48-4DC4-9C42-492B90B45402}">
    <t:Anchor>
      <t:Comment id="77962674"/>
    </t:Anchor>
    <t:History>
      <t:Event id="{7DCA49C7-BCF0-4F08-9598-2E7F6BE33BF1}" time="2025-02-13T21:40:15.021Z">
        <t:Attribution userId="S::rvarahagiri@enphaseenergy.com::7a6c8b94-d6d8-4ca8-af11-972740b9754e" userProvider="AD" userName="Raj Varahagiri"/>
        <t:Anchor>
          <t:Comment id="77962674"/>
        </t:Anchor>
        <t:Create/>
      </t:Event>
      <t:Event id="{61C9FB49-9D4C-449A-832A-B1D8F1755CD2}" time="2025-02-13T21:40:15.021Z">
        <t:Attribution userId="S::rvarahagiri@enphaseenergy.com::7a6c8b94-d6d8-4ca8-af11-972740b9754e" userProvider="AD" userName="Raj Varahagiri"/>
        <t:Anchor>
          <t:Comment id="77962674"/>
        </t:Anchor>
        <t:Assign userId="S::amantri@enphaseenergy.com::06f3a88c-b32e-4249-9d89-72ce110c6e92" userProvider="AD" userName="Adarsh Mantri"/>
      </t:Event>
      <t:Event id="{A44D122B-0A74-4CBC-8547-F16ECD0E5C78}" time="2025-02-13T21:40:15.021Z">
        <t:Attribution userId="S::rvarahagiri@enphaseenergy.com::7a6c8b94-d6d8-4ca8-af11-972740b9754e" userProvider="AD" userName="Raj Varahagiri"/>
        <t:Anchor>
          <t:Comment id="77962674"/>
        </t:Anchor>
        <t:SetTitle title="@Adarsh Mantri - We also need a SPA Number Linkage on this Object to know for which SPA this Geo data is applicable to."/>
      </t:Event>
      <t:Event id="{E8D05A00-7ADB-4C30-A127-FFB8E8468274}" time="2025-02-14T02:42:31.189Z">
        <t:Attribution userId="S::amantri@enphaseenergy.com::06f3a88c-b32e-4249-9d89-72ce110c6e92" userProvider="AD" userName="Adarsh Mantri"/>
        <t:Progress percentComplete="100"/>
      </t:Event>
    </t:History>
  </t:Task>
</t:Task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65ea8a-3121-4df1-ad13-438fdfbad5a2">
      <UserInfo>
        <DisplayName>Babu Nadakudhiti</DisplayName>
        <AccountId>137</AccountId>
        <AccountType/>
      </UserInfo>
      <UserInfo>
        <DisplayName>Sreeni Bheemisetty</DisplayName>
        <AccountId>138</AccountId>
        <AccountType/>
      </UserInfo>
      <UserInfo>
        <DisplayName>Preet Singh</DisplayName>
        <AccountId>163</AccountId>
        <AccountType/>
      </UserInfo>
    </SharedWithUsers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CCB2838EC2F794DABCD9D43BF4A0E86" ma:contentTypeVersion="10" ma:contentTypeDescription="Create a new document." ma:contentTypeScope="" ma:versionID="b165d604959f84967289b0471cf829bc">
  <xsd:schema xmlns:xsd="http://www.w3.org/2001/XMLSchema" xmlns:xs="http://www.w3.org/2001/XMLSchema" xmlns:p="http://schemas.microsoft.com/office/2006/metadata/properties" xmlns:ns2="d1a56d86-959d-4a47-bd35-4d10f648b75a" xmlns:ns3="3d65ea8a-3121-4df1-ad13-438fdfbad5a2" targetNamespace="http://schemas.microsoft.com/office/2006/metadata/properties" ma:root="true" ma:fieldsID="a5528dc8ab1ef0a02650578d6763f9ad" ns2:_="" ns3:_="">
    <xsd:import namespace="d1a56d86-959d-4a47-bd35-4d10f648b75a"/>
    <xsd:import namespace="3d65ea8a-3121-4df1-ad13-438fdfbad5a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a56d86-959d-4a47-bd35-4d10f648b75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65ea8a-3121-4df1-ad13-438fdfbad5a2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8908816-7141-40CD-B022-CBCC6314499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AE0AD40-4D22-456C-A6A6-1BF8342BFD80}">
  <ds:schemaRefs>
    <ds:schemaRef ds:uri="http://schemas.microsoft.com/office/2006/metadata/properties"/>
    <ds:schemaRef ds:uri="http://schemas.microsoft.com/office/infopath/2007/PartnerControls"/>
    <ds:schemaRef ds:uri="3d65ea8a-3121-4df1-ad13-438fdfbad5a2"/>
  </ds:schemaRefs>
</ds:datastoreItem>
</file>

<file path=customXml/itemProps3.xml><?xml version="1.0" encoding="utf-8"?>
<ds:datastoreItem xmlns:ds="http://schemas.openxmlformats.org/officeDocument/2006/customXml" ds:itemID="{26AE905E-069C-4A58-9814-7CBDCA9A326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1a56d86-959d-4a47-bd35-4d10f648b75a"/>
    <ds:schemaRef ds:uri="3d65ea8a-3121-4df1-ad13-438fdfbad5a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9e1418a7-dde9-4d81-a934-a9c4fa2ff479}" enabled="1" method="Standard" siteId="{7df9352f-c5eb-4007-a723-44c078605c7a}" contentBits="2" removed="0"/>
</clbl:labelList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Raj Varahagiri</dc:creator>
  <keywords/>
  <dc:description/>
  <lastModifiedBy>Milind Pande</lastModifiedBy>
  <revision>74</revision>
  <dcterms:created xsi:type="dcterms:W3CDTF">2025-01-17T16:08:00.0000000Z</dcterms:created>
  <dcterms:modified xsi:type="dcterms:W3CDTF">2025-02-20T16:21:09.5853117Z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0x0101008CCB2838EC2F794DABCD9D43BF4A0E86</vt:lpwstr>
  </property>
  <property fmtid="{D5CDD505-2E9C-101B-9397-08002B2CF9AE}" pid="3" name="MediaServiceImageTags">
    <vt:lpwstr/>
  </property>
  <property fmtid="{D5CDD505-2E9C-101B-9397-08002B2CF9AE}" pid="4" name="ClassificationContentMarkingFooterShapeIds">
    <vt:lpwstr>bf09796,585963cc,2011cd7e</vt:lpwstr>
  </property>
  <property fmtid="{D5CDD505-2E9C-101B-9397-08002B2CF9AE}" pid="5" name="ClassificationContentMarkingFooterFontProps">
    <vt:lpwstr>#808080,9,Calibri</vt:lpwstr>
  </property>
  <property fmtid="{D5CDD505-2E9C-101B-9397-08002B2CF9AE}" pid="6" name="ClassificationContentMarkingFooterText">
    <vt:lpwstr>Enphase Confidential</vt:lpwstr>
  </property>
</Properties>
</file>